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FF0420" w14:textId="0226D59F" w:rsidR="00221383" w:rsidRDefault="008B44D0">
      <w:r>
        <w:rPr>
          <w:rFonts w:hint="eastAsia"/>
        </w:rPr>
        <w:t>Motivation</w:t>
      </w:r>
    </w:p>
    <w:p w14:paraId="70BBE909" w14:textId="77777777" w:rsidR="00C0628E" w:rsidRDefault="00C0628E" w:rsidP="00C0628E">
      <w:r>
        <w:t xml:space="preserve">Sorting algorithms, such as bubble sort, selection sort and merge sort, are the most basic algorithms for beginners. To better understand algorithms and related areas in computer science, learning sorting algorithms as the rudiments of algorithms is a great choice. </w:t>
      </w:r>
    </w:p>
    <w:p w14:paraId="572D00B0" w14:textId="708BACA9" w:rsidR="00A858B5" w:rsidRDefault="00C0628E" w:rsidP="00C0628E">
      <w:r>
        <w:t xml:space="preserve">Our project plan </w:t>
      </w:r>
      <w:del w:id="0" w:author="陈诗量" w:date="2020-11-25T16:31:00Z">
        <w:r w:rsidDel="002E394F">
          <w:delText>is focusing</w:delText>
        </w:r>
      </w:del>
      <w:ins w:id="1" w:author="陈诗量" w:date="2020-11-25T16:31:00Z">
        <w:r w:rsidR="002E394F">
          <w:t>focuses</w:t>
        </w:r>
      </w:ins>
      <w:r>
        <w:t xml:space="preserve"> on helping beginners </w:t>
      </w:r>
      <w:r w:rsidRPr="00EC7A0A">
        <w:rPr>
          <w:lang w:val="en-GB"/>
          <w:rPrChange w:id="2" w:author="陈诗量" w:date="2020-11-25T16:34:00Z">
            <w:rPr/>
          </w:rPrChange>
        </w:rPr>
        <w:t>learning</w:t>
      </w:r>
      <w:r>
        <w:t xml:space="preserve"> sorting algorithms and their correctness. </w:t>
      </w:r>
      <w:del w:id="3" w:author="陈诗量" w:date="2020-11-25T16:44:00Z">
        <w:r w:rsidDel="00415C18">
          <w:delText xml:space="preserve">After information collecting, </w:delText>
        </w:r>
      </w:del>
      <w:ins w:id="4" w:author="陈诗量" w:date="2020-11-25T16:44:00Z">
        <w:r w:rsidR="00415C18">
          <w:t>W</w:t>
        </w:r>
      </w:ins>
      <w:del w:id="5" w:author="陈诗量" w:date="2020-11-25T16:44:00Z">
        <w:r w:rsidDel="00415C18">
          <w:delText>w</w:delText>
        </w:r>
      </w:del>
      <w:r>
        <w:t xml:space="preserve">e have found that their correctness is not easy to understand for beginners because of how the algorithms work is not directly perceived. Research has been taken to show that </w:t>
      </w:r>
      <w:r w:rsidRPr="00367424">
        <w:rPr>
          <w:lang w:val="en-GB"/>
          <w:rPrChange w:id="6" w:author="陈诗量" w:date="2020-11-25T16:34:00Z">
            <w:rPr/>
          </w:rPrChange>
        </w:rPr>
        <w:t>visualising</w:t>
      </w:r>
      <w:r>
        <w:t xml:space="preserve"> the sorting algorithm might </w:t>
      </w:r>
      <w:del w:id="7" w:author="陈诗量" w:date="2020-11-25T16:35:00Z">
        <w:r w:rsidDel="00F81EDC">
          <w:delText>be an excellent way</w:delText>
        </w:r>
      </w:del>
      <w:ins w:id="8" w:author="陈诗量" w:date="2020-11-25T16:35:00Z">
        <w:r w:rsidR="00F81EDC">
          <w:t>help</w:t>
        </w:r>
      </w:ins>
      <w:r>
        <w:t xml:space="preserve"> to solve this problem. Rudder et al. (2007) claimed that animations and </w:t>
      </w:r>
      <w:proofErr w:type="spellStart"/>
      <w:r>
        <w:t>visualisations</w:t>
      </w:r>
      <w:proofErr w:type="spellEnd"/>
      <w:r>
        <w:t xml:space="preserve"> could help present those abstract concepts in an easy-understanding way.</w:t>
      </w:r>
    </w:p>
    <w:p w14:paraId="4A0AC4FB" w14:textId="230932F1" w:rsidR="00A858B5" w:rsidRDefault="00A858B5">
      <w:del w:id="9" w:author="陈诗量" w:date="2020-11-25T16:40:00Z">
        <w:r w:rsidDel="003777E9">
          <w:rPr>
            <w:rFonts w:hint="eastAsia"/>
          </w:rPr>
          <w:delText>Design</w:delText>
        </w:r>
        <w:r w:rsidDel="003777E9">
          <w:delText xml:space="preserve"> </w:delText>
        </w:r>
        <w:r w:rsidDel="003777E9">
          <w:rPr>
            <w:rFonts w:hint="eastAsia"/>
          </w:rPr>
          <w:delText>Ide</w:delText>
        </w:r>
        <w:r w:rsidDel="003777E9">
          <w:delText>as</w:delText>
        </w:r>
      </w:del>
      <w:ins w:id="10" w:author="陈诗量" w:date="2020-11-25T16:40:00Z">
        <w:r w:rsidR="003777E9">
          <w:t xml:space="preserve">Aims and </w:t>
        </w:r>
        <w:r w:rsidR="001F14A3">
          <w:t>Objectives</w:t>
        </w:r>
      </w:ins>
    </w:p>
    <w:p w14:paraId="46B03991" w14:textId="3522E50E" w:rsidR="00556681" w:rsidRDefault="007D25E8">
      <w:r w:rsidRPr="007D25E8">
        <w:t xml:space="preserve">Thus, Team 10 comes up with the idea of creating a game-like learning tool with the animation feature to achieve </w:t>
      </w:r>
      <w:proofErr w:type="spellStart"/>
      <w:r w:rsidRPr="007D25E8">
        <w:t>visualising</w:t>
      </w:r>
      <w:proofErr w:type="spellEnd"/>
      <w:r w:rsidRPr="007D25E8">
        <w:t xml:space="preserve"> </w:t>
      </w:r>
      <w:del w:id="11" w:author="陈诗量" w:date="2020-11-25T16:37:00Z">
        <w:r w:rsidRPr="007D25E8" w:rsidDel="008845D2">
          <w:delText xml:space="preserve">the </w:delText>
        </w:r>
      </w:del>
      <w:r w:rsidRPr="007D25E8">
        <w:t>sorting algorithm</w:t>
      </w:r>
      <w:ins w:id="12" w:author="陈诗量" w:date="2020-11-25T16:36:00Z">
        <w:r w:rsidR="000E42C0">
          <w:t>s</w:t>
        </w:r>
      </w:ins>
      <w:r w:rsidRPr="007D25E8">
        <w:t>. The main picture is that the software will give a taste at the beginning by providing some easy tutorials. After that, it will provide several modules for users to learn different algorithm</w:t>
      </w:r>
      <w:del w:id="13" w:author="陈诗量" w:date="2020-11-25T16:37:00Z">
        <w:r w:rsidRPr="007D25E8" w:rsidDel="008845D2">
          <w:delText>s</w:delText>
        </w:r>
      </w:del>
      <w:r w:rsidRPr="007D25E8">
        <w:t xml:space="preserve"> principles and their correctness in a simplified way. During the process, explanations and guides will be displayed with an animation. Finally, exercises will be provided for them to check whether they understand well enough.</w:t>
      </w:r>
    </w:p>
    <w:p w14:paraId="42DBEE78" w14:textId="66DB260B" w:rsidR="00556681" w:rsidRDefault="00556681">
      <w:del w:id="14" w:author="陈诗量" w:date="2020-11-25T16:40:00Z">
        <w:r w:rsidDel="001F14A3">
          <w:rPr>
            <w:rFonts w:hint="eastAsia"/>
          </w:rPr>
          <w:delText>Project</w:delText>
        </w:r>
        <w:r w:rsidDel="001F14A3">
          <w:delText xml:space="preserve"> </w:delText>
        </w:r>
        <w:r w:rsidDel="001F14A3">
          <w:rPr>
            <w:rFonts w:hint="eastAsia"/>
          </w:rPr>
          <w:delText>Management</w:delText>
        </w:r>
      </w:del>
      <w:ins w:id="15" w:author="陈诗量" w:date="2020-11-25T16:40:00Z">
        <w:r w:rsidR="001F14A3">
          <w:t>Description of work</w:t>
        </w:r>
      </w:ins>
    </w:p>
    <w:p w14:paraId="1AA8F976" w14:textId="267EA349" w:rsidR="00755BD3" w:rsidRDefault="007D25E8" w:rsidP="007D25E8">
      <w:r w:rsidRPr="007D25E8">
        <w:t xml:space="preserve">As planned, the Agile development process and TDD would be used to ensure everything is expected and under control. One month will be spent on the requirements and specifications. </w:t>
      </w:r>
      <w:proofErr w:type="gramStart"/>
      <w:r w:rsidRPr="007D25E8">
        <w:t>Interview,</w:t>
      </w:r>
      <w:proofErr w:type="gramEnd"/>
      <w:r w:rsidRPr="007D25E8">
        <w:t xml:space="preserve"> focus group and other requirement gathering activity will be taken. After that, four months would be spent on designing the software. Finally, two months will be spent to evaluate the quality of code, UI and functions by unit test and maintenance.</w:t>
      </w:r>
    </w:p>
    <w:sectPr w:rsidR="00755BD3">
      <w:headerReference w:type="default" r:id="rId6"/>
      <w:footerReference w:type="default" r:id="rId7"/>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8F97D" w14:textId="77777777" w:rsidR="00000000" w:rsidRDefault="00A17F87">
      <w:pPr>
        <w:spacing w:after="0" w:line="240" w:lineRule="auto"/>
      </w:pPr>
      <w:r>
        <w:separator/>
      </w:r>
    </w:p>
  </w:endnote>
  <w:endnote w:type="continuationSeparator" w:id="0">
    <w:p w14:paraId="1AA8F97F" w14:textId="77777777" w:rsidR="00000000" w:rsidRDefault="00A17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8F978" w14:textId="77777777" w:rsidR="00755BD3" w:rsidRDefault="00755BD3">
    <w:pPr>
      <w:pStyle w:val="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A8F979" w14:textId="77777777" w:rsidR="00000000" w:rsidRDefault="00A17F87">
      <w:pPr>
        <w:spacing w:after="0" w:line="240" w:lineRule="auto"/>
      </w:pPr>
      <w:r>
        <w:separator/>
      </w:r>
    </w:p>
  </w:footnote>
  <w:footnote w:type="continuationSeparator" w:id="0">
    <w:p w14:paraId="1AA8F97B" w14:textId="77777777" w:rsidR="00000000" w:rsidRDefault="00A17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8F977" w14:textId="77777777" w:rsidR="00755BD3" w:rsidRDefault="00755BD3">
    <w:pPr>
      <w:pStyle w:val="a"/>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陈诗量">
    <w15:presenceInfo w15:providerId="None" w15:userId="陈诗量"/>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displayBackgroundShape/>
  <w:proofState w:spelling="clean" w:grammar="clean"/>
  <w:trackRevisions/>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BD3"/>
    <w:rsid w:val="000E42C0"/>
    <w:rsid w:val="001F14A3"/>
    <w:rsid w:val="00221383"/>
    <w:rsid w:val="002E394F"/>
    <w:rsid w:val="00367424"/>
    <w:rsid w:val="003777E9"/>
    <w:rsid w:val="003F374A"/>
    <w:rsid w:val="00415C18"/>
    <w:rsid w:val="00556681"/>
    <w:rsid w:val="00755BD3"/>
    <w:rsid w:val="007D25E8"/>
    <w:rsid w:val="008845D2"/>
    <w:rsid w:val="008B44D0"/>
    <w:rsid w:val="00A17F87"/>
    <w:rsid w:val="00A858B5"/>
    <w:rsid w:val="00B92A61"/>
    <w:rsid w:val="00C0628E"/>
    <w:rsid w:val="00E83EF4"/>
    <w:rsid w:val="00EC7A0A"/>
    <w:rsid w:val="00F81ED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8F973"/>
  <w15:docId w15:val="{009DD5A6-E67D-4AD2-8BA1-72AE0D02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jc w:val="both"/>
    </w:pPr>
    <w:rPr>
      <w:rFonts w:ascii="Calibri" w:eastAsia="Arial Unicode MS" w:hAnsi="Calibri" w:cs="Arial Unicode MS"/>
      <w:color w:val="000000"/>
      <w:sz w:val="22"/>
      <w:szCs w:val="22"/>
      <w:u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页眉与页脚"/>
    <w:pPr>
      <w:tabs>
        <w:tab w:val="right" w:pos="9020"/>
      </w:tabs>
    </w:pPr>
    <w:rPr>
      <w:rFonts w:ascii="Helvetica Neue" w:eastAsia="Arial Unicode MS"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E83EF4"/>
    <w:rPr>
      <w:sz w:val="16"/>
      <w:szCs w:val="16"/>
    </w:rPr>
  </w:style>
  <w:style w:type="paragraph" w:styleId="CommentText">
    <w:name w:val="annotation text"/>
    <w:basedOn w:val="Normal"/>
    <w:link w:val="CommentTextChar"/>
    <w:uiPriority w:val="99"/>
    <w:semiHidden/>
    <w:unhideWhenUsed/>
    <w:rsid w:val="00E83EF4"/>
    <w:pPr>
      <w:spacing w:line="240" w:lineRule="auto"/>
    </w:pPr>
    <w:rPr>
      <w:sz w:val="20"/>
      <w:szCs w:val="20"/>
    </w:rPr>
  </w:style>
  <w:style w:type="character" w:customStyle="1" w:styleId="CommentTextChar">
    <w:name w:val="Comment Text Char"/>
    <w:basedOn w:val="DefaultParagraphFont"/>
    <w:link w:val="CommentText"/>
    <w:uiPriority w:val="99"/>
    <w:semiHidden/>
    <w:rsid w:val="00E83EF4"/>
    <w:rPr>
      <w:rFonts w:ascii="Calibri" w:eastAsia="Arial Unicode MS" w:hAnsi="Calibri" w:cs="Arial Unicode MS"/>
      <w:color w:val="000000"/>
      <w:u w:color="000000"/>
      <w:lang w:val="en-US"/>
    </w:rPr>
  </w:style>
  <w:style w:type="paragraph" w:styleId="CommentSubject">
    <w:name w:val="annotation subject"/>
    <w:basedOn w:val="CommentText"/>
    <w:next w:val="CommentText"/>
    <w:link w:val="CommentSubjectChar"/>
    <w:uiPriority w:val="99"/>
    <w:semiHidden/>
    <w:unhideWhenUsed/>
    <w:rsid w:val="00E83EF4"/>
    <w:rPr>
      <w:b/>
      <w:bCs/>
    </w:rPr>
  </w:style>
  <w:style w:type="character" w:customStyle="1" w:styleId="CommentSubjectChar">
    <w:name w:val="Comment Subject Char"/>
    <w:basedOn w:val="CommentTextChar"/>
    <w:link w:val="CommentSubject"/>
    <w:uiPriority w:val="99"/>
    <w:semiHidden/>
    <w:rsid w:val="00E83EF4"/>
    <w:rPr>
      <w:rFonts w:ascii="Calibri" w:eastAsia="Arial Unicode MS" w:hAnsi="Calibri" w:cs="Arial Unicode MS"/>
      <w:b/>
      <w:bCs/>
      <w:color w:val="000000"/>
      <w:u w:color="000000"/>
      <w:lang w:val="en-US"/>
    </w:rPr>
  </w:style>
  <w:style w:type="paragraph" w:styleId="BalloonText">
    <w:name w:val="Balloon Text"/>
    <w:basedOn w:val="Normal"/>
    <w:link w:val="BalloonTextChar"/>
    <w:uiPriority w:val="99"/>
    <w:semiHidden/>
    <w:unhideWhenUsed/>
    <w:rsid w:val="00E83E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EF4"/>
    <w:rPr>
      <w:rFonts w:ascii="Segoe UI" w:eastAsia="Arial Unicode MS" w:hAnsi="Segoe UI" w:cs="Segoe UI"/>
      <w:color w:val="000000"/>
      <w:sz w:val="18"/>
      <w:szCs w:val="18"/>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陈诗量</cp:lastModifiedBy>
  <cp:revision>2</cp:revision>
  <dcterms:created xsi:type="dcterms:W3CDTF">2020-11-25T08:45:00Z</dcterms:created>
  <dcterms:modified xsi:type="dcterms:W3CDTF">2020-11-25T08:45:00Z</dcterms:modified>
</cp:coreProperties>
</file>