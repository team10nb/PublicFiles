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42A65" w14:textId="77777777" w:rsidR="00635CF0" w:rsidRPr="00F4350F" w:rsidRDefault="00635CF0" w:rsidP="00635CF0">
      <w:pPr>
        <w:rPr>
          <w:b/>
          <w:bCs/>
          <w:sz w:val="28"/>
          <w:szCs w:val="28"/>
          <w:lang w:val="en-US"/>
          <w:rPrChange w:id="0" w:author="陈诗量" w:date="2020-12-02T10:36:00Z">
            <w:rPr>
              <w:lang w:val="en-US"/>
            </w:rPr>
          </w:rPrChange>
        </w:rPr>
      </w:pPr>
      <w:r w:rsidRPr="00F4350F">
        <w:rPr>
          <w:b/>
          <w:bCs/>
          <w:sz w:val="28"/>
          <w:szCs w:val="28"/>
          <w:lang w:val="en-US"/>
          <w:rPrChange w:id="1" w:author="陈诗量" w:date="2020-12-02T10:36:00Z">
            <w:rPr>
              <w:lang w:val="en-US"/>
            </w:rPr>
          </w:rPrChange>
        </w:rPr>
        <w:t>Platform</w:t>
      </w:r>
    </w:p>
    <w:p w14:paraId="4E1B2FD8" w14:textId="049BFA9A" w:rsidR="00635CF0" w:rsidRDefault="00635CF0" w:rsidP="00635CF0">
      <w:pPr>
        <w:rPr>
          <w:lang w:val="en-US"/>
        </w:rPr>
      </w:pPr>
      <w:r w:rsidRPr="00195840">
        <w:rPr>
          <w:lang w:val="en-US"/>
        </w:rPr>
        <w:t xml:space="preserve">Among 4 </w:t>
      </w:r>
      <w:proofErr w:type="gramStart"/>
      <w:r w:rsidRPr="00195840">
        <w:rPr>
          <w:lang w:val="en-US"/>
        </w:rPr>
        <w:t>frequently-used</w:t>
      </w:r>
      <w:proofErr w:type="gramEnd"/>
      <w:r w:rsidRPr="00195840">
        <w:rPr>
          <w:lang w:val="en-US"/>
        </w:rPr>
        <w:t xml:space="preserve"> platforms, PC (macOS/Windows), mobile terminal</w:t>
      </w:r>
      <w:r w:rsidR="006604F7">
        <w:rPr>
          <w:lang w:val="en-US"/>
        </w:rPr>
        <w:t>s</w:t>
      </w:r>
      <w:r w:rsidRPr="00195840">
        <w:rPr>
          <w:lang w:val="en-US"/>
        </w:rPr>
        <w:t xml:space="preserve"> (iOS or Android), web and WeChat </w:t>
      </w:r>
      <w:r>
        <w:rPr>
          <w:lang w:val="en-US"/>
        </w:rPr>
        <w:t>M</w:t>
      </w:r>
      <w:r w:rsidRPr="00195840">
        <w:rPr>
          <w:lang w:val="en-US"/>
        </w:rPr>
        <w:t>ini</w:t>
      </w:r>
      <w:r>
        <w:rPr>
          <w:lang w:val="en-US"/>
        </w:rPr>
        <w:t xml:space="preserve"> Program</w:t>
      </w:r>
      <w:r w:rsidRPr="00195840">
        <w:rPr>
          <w:lang w:val="en-US"/>
        </w:rPr>
        <w:t xml:space="preserve">, team 10 has made </w:t>
      </w:r>
      <w:del w:id="2" w:author="陈诗量" w:date="2020-12-01T23:46:00Z">
        <w:r w:rsidRPr="00195840" w:rsidDel="00DB3955">
          <w:rPr>
            <w:lang w:val="en-US"/>
          </w:rPr>
          <w:delText xml:space="preserve">the </w:delText>
        </w:r>
      </w:del>
      <w:ins w:id="3" w:author="陈诗量" w:date="2020-12-01T23:46:00Z">
        <w:r w:rsidR="00DB3955">
          <w:rPr>
            <w:lang w:val="en-US"/>
          </w:rPr>
          <w:t>a</w:t>
        </w:r>
        <w:r w:rsidR="00DB3955" w:rsidRPr="00195840">
          <w:rPr>
            <w:lang w:val="en-US"/>
          </w:rPr>
          <w:t xml:space="preserve"> </w:t>
        </w:r>
      </w:ins>
      <w:r w:rsidRPr="00195840">
        <w:rPr>
          <w:lang w:val="en-US"/>
        </w:rPr>
        <w:t xml:space="preserve">choice. After </w:t>
      </w:r>
      <w:del w:id="4" w:author="陈诗量" w:date="2020-12-01T23:17:00Z">
        <w:r w:rsidRPr="00195840" w:rsidDel="00565692">
          <w:rPr>
            <w:lang w:val="en-US"/>
          </w:rPr>
          <w:delText xml:space="preserve">analyzing </w:delText>
        </w:r>
      </w:del>
      <w:proofErr w:type="spellStart"/>
      <w:ins w:id="5" w:author="陈诗量" w:date="2020-12-01T23:17:00Z">
        <w:r w:rsidRPr="00195840">
          <w:rPr>
            <w:lang w:val="en-US"/>
          </w:rPr>
          <w:t>analy</w:t>
        </w:r>
        <w:r>
          <w:rPr>
            <w:lang w:val="en-US"/>
          </w:rPr>
          <w:t>s</w:t>
        </w:r>
        <w:r w:rsidRPr="00195840">
          <w:rPr>
            <w:lang w:val="en-US"/>
          </w:rPr>
          <w:t>ing</w:t>
        </w:r>
        <w:proofErr w:type="spellEnd"/>
        <w:r w:rsidRPr="00195840">
          <w:rPr>
            <w:lang w:val="en-US"/>
          </w:rPr>
          <w:t xml:space="preserve"> </w:t>
        </w:r>
      </w:ins>
      <w:r w:rsidRPr="00195840">
        <w:rPr>
          <w:lang w:val="en-US"/>
        </w:rPr>
        <w:t xml:space="preserve">each platform’s advantages and disadvantages, WeChat </w:t>
      </w:r>
      <w:del w:id="6" w:author="陈诗量" w:date="2020-12-01T23:17:00Z">
        <w:r w:rsidRPr="00195840" w:rsidDel="00EC4A67">
          <w:rPr>
            <w:lang w:val="en-US"/>
          </w:rPr>
          <w:delText xml:space="preserve">miniApp </w:delText>
        </w:r>
      </w:del>
      <w:ins w:id="7" w:author="陈诗量" w:date="2020-12-01T23:19:00Z">
        <w:r>
          <w:rPr>
            <w:lang w:val="en-US"/>
          </w:rPr>
          <w:t>M</w:t>
        </w:r>
      </w:ins>
      <w:ins w:id="8" w:author="陈诗量" w:date="2020-12-01T23:17:00Z">
        <w:r w:rsidRPr="00195840">
          <w:rPr>
            <w:lang w:val="en-US"/>
          </w:rPr>
          <w:t>ini</w:t>
        </w:r>
        <w:r>
          <w:rPr>
            <w:lang w:val="en-US"/>
          </w:rPr>
          <w:t xml:space="preserve"> </w:t>
        </w:r>
      </w:ins>
      <w:ins w:id="9" w:author="陈诗量" w:date="2020-12-01T23:19:00Z">
        <w:r>
          <w:rPr>
            <w:lang w:val="en-US"/>
          </w:rPr>
          <w:t>P</w:t>
        </w:r>
      </w:ins>
      <w:ins w:id="10" w:author="陈诗量" w:date="2020-12-01T23:17:00Z">
        <w:r>
          <w:rPr>
            <w:lang w:val="en-US"/>
          </w:rPr>
          <w:t>rogram</w:t>
        </w:r>
        <w:r w:rsidRPr="00195840">
          <w:rPr>
            <w:lang w:val="en-US"/>
          </w:rPr>
          <w:t xml:space="preserve"> </w:t>
        </w:r>
      </w:ins>
      <w:r w:rsidRPr="00195840">
        <w:rPr>
          <w:lang w:val="en-US"/>
        </w:rPr>
        <w:t xml:space="preserve">and </w:t>
      </w:r>
      <w:r w:rsidRPr="00565692">
        <w:rPr>
          <w:rPrChange w:id="11" w:author="陈诗量" w:date="2020-12-01T23:17:00Z">
            <w:rPr>
              <w:lang w:val="en-US"/>
            </w:rPr>
          </w:rPrChange>
        </w:rPr>
        <w:t>mobile</w:t>
      </w:r>
      <w:r w:rsidRPr="00195840">
        <w:rPr>
          <w:lang w:val="en-US"/>
        </w:rPr>
        <w:t xml:space="preserve"> terminal were excluded from the list due to the small size of their adaptive devices. </w:t>
      </w:r>
      <w:ins w:id="12" w:author="陈诗量" w:date="2020-12-01T23:47:00Z">
        <w:r w:rsidR="007138E1">
          <w:rPr>
            <w:lang w:val="en-US"/>
          </w:rPr>
          <w:t>The w</w:t>
        </w:r>
      </w:ins>
      <w:del w:id="13" w:author="陈诗量" w:date="2020-12-01T23:47:00Z">
        <w:r w:rsidRPr="00195840" w:rsidDel="007138E1">
          <w:rPr>
            <w:lang w:val="en-US"/>
          </w:rPr>
          <w:delText>W</w:delText>
        </w:r>
      </w:del>
      <w:r w:rsidRPr="00195840">
        <w:rPr>
          <w:lang w:val="en-US"/>
        </w:rPr>
        <w:t xml:space="preserve">eb is also not considered. Using cookies may lead to serious privacy problem, while it </w:t>
      </w:r>
      <w:del w:id="14" w:author="陈诗量" w:date="2020-12-01T23:20:00Z">
        <w:r w:rsidRPr="00195840" w:rsidDel="00A132FD">
          <w:rPr>
            <w:lang w:val="en-US"/>
          </w:rPr>
          <w:delText>must be used</w:delText>
        </w:r>
      </w:del>
      <w:ins w:id="15" w:author="陈诗量" w:date="2020-12-01T23:20:00Z">
        <w:r>
          <w:rPr>
            <w:lang w:val="en-US"/>
          </w:rPr>
          <w:t>is necessary</w:t>
        </w:r>
      </w:ins>
      <w:r w:rsidRPr="00195840">
        <w:rPr>
          <w:lang w:val="en-US"/>
        </w:rPr>
        <w:t xml:space="preserve"> if the software is built </w:t>
      </w:r>
      <w:del w:id="16" w:author="陈诗量" w:date="2020-12-01T23:20:00Z">
        <w:r w:rsidRPr="00195840" w:rsidDel="00A132FD">
          <w:rPr>
            <w:lang w:val="en-US"/>
          </w:rPr>
          <w:delText xml:space="preserve">on </w:delText>
        </w:r>
      </w:del>
      <w:ins w:id="17" w:author="陈诗量" w:date="2020-12-01T23:20:00Z">
        <w:r>
          <w:rPr>
            <w:lang w:val="en-US"/>
          </w:rPr>
          <w:t>as a</w:t>
        </w:r>
        <w:r w:rsidRPr="00195840">
          <w:rPr>
            <w:lang w:val="en-US"/>
          </w:rPr>
          <w:t xml:space="preserve"> </w:t>
        </w:r>
      </w:ins>
      <w:r w:rsidRPr="00195840">
        <w:rPr>
          <w:lang w:val="en-US"/>
        </w:rPr>
        <w:t>web. Besides, according to the questionnaire result, PC is more welcomed among students, our stakeholder</w:t>
      </w:r>
      <w:ins w:id="18" w:author="陈诗量" w:date="2020-12-01T23:20:00Z">
        <w:r>
          <w:rPr>
            <w:lang w:val="en-US"/>
          </w:rPr>
          <w:t>s</w:t>
        </w:r>
      </w:ins>
      <w:r w:rsidRPr="00195840">
        <w:rPr>
          <w:lang w:val="en-US"/>
        </w:rPr>
        <w:t xml:space="preserve">. After </w:t>
      </w:r>
      <w:proofErr w:type="gramStart"/>
      <w:r w:rsidRPr="00195840">
        <w:rPr>
          <w:lang w:val="en-US"/>
        </w:rPr>
        <w:t>taking into account</w:t>
      </w:r>
      <w:proofErr w:type="gramEnd"/>
      <w:r w:rsidRPr="00195840">
        <w:rPr>
          <w:lang w:val="en-US"/>
        </w:rPr>
        <w:t xml:space="preserve"> both the functionality of these platforms and stakeholders’ opinions, </w:t>
      </w:r>
      <w:ins w:id="19" w:author="陈诗量" w:date="2020-12-01T23:47:00Z">
        <w:r w:rsidR="007138E1">
          <w:rPr>
            <w:lang w:val="en-US"/>
          </w:rPr>
          <w:t xml:space="preserve">the </w:t>
        </w:r>
      </w:ins>
      <w:r w:rsidRPr="00195840">
        <w:rPr>
          <w:lang w:val="en-US"/>
        </w:rPr>
        <w:t xml:space="preserve">PC platform is chosen. Another potential user group is </w:t>
      </w:r>
      <w:ins w:id="20" w:author="陈诗量" w:date="2020-12-01T23:47:00Z">
        <w:r w:rsidR="0070082F">
          <w:rPr>
            <w:lang w:val="en-US"/>
          </w:rPr>
          <w:t xml:space="preserve">a </w:t>
        </w:r>
      </w:ins>
      <w:r w:rsidRPr="00195840">
        <w:rPr>
          <w:lang w:val="en-US"/>
        </w:rPr>
        <w:t xml:space="preserve">teacher at </w:t>
      </w:r>
      <w:ins w:id="21" w:author="陈诗量" w:date="2020-12-01T23:47:00Z">
        <w:r w:rsidR="0070082F">
          <w:rPr>
            <w:lang w:val="en-US"/>
          </w:rPr>
          <w:t xml:space="preserve">the </w:t>
        </w:r>
      </w:ins>
      <w:r w:rsidRPr="00195840">
        <w:rPr>
          <w:lang w:val="en-US"/>
        </w:rPr>
        <w:t xml:space="preserve">University of Nottingham Ningbo, China. Besides, computers in this school all use Windows system. Therefore, </w:t>
      </w:r>
      <w:ins w:id="22" w:author="陈诗量" w:date="2020-12-01T23:48:00Z">
        <w:r w:rsidR="0070082F">
          <w:rPr>
            <w:lang w:val="en-US"/>
          </w:rPr>
          <w:t xml:space="preserve">the </w:t>
        </w:r>
      </w:ins>
      <w:r w:rsidRPr="00195840">
        <w:rPr>
          <w:lang w:val="en-US"/>
        </w:rPr>
        <w:t>platform is temporarily decided to be Windows.</w:t>
      </w:r>
    </w:p>
    <w:p w14:paraId="0407526E" w14:textId="77777777" w:rsidR="00635CF0" w:rsidRDefault="00635CF0" w:rsidP="00635CF0">
      <w:pPr>
        <w:rPr>
          <w:lang w:val="en-US"/>
        </w:rPr>
      </w:pPr>
    </w:p>
    <w:p w14:paraId="27F1FB16" w14:textId="08F7D12B" w:rsidR="00635CF0" w:rsidRPr="00F4350F" w:rsidDel="00303CE6" w:rsidRDefault="00937880" w:rsidP="00635CF0">
      <w:pPr>
        <w:rPr>
          <w:del w:id="23" w:author="陈诗量" w:date="2020-12-02T10:16:00Z"/>
          <w:sz w:val="28"/>
          <w:szCs w:val="28"/>
          <w:lang w:val="en-US"/>
          <w:rPrChange w:id="24" w:author="陈诗量" w:date="2020-12-02T10:36:00Z">
            <w:rPr>
              <w:del w:id="25" w:author="陈诗量" w:date="2020-12-02T10:16:00Z"/>
              <w:lang w:val="en-US"/>
            </w:rPr>
          </w:rPrChange>
        </w:rPr>
      </w:pPr>
      <w:ins w:id="26" w:author="陈诗量" w:date="2020-12-02T10:16:00Z">
        <w:r w:rsidRPr="00F4350F">
          <w:rPr>
            <w:b/>
            <w:bCs/>
            <w:sz w:val="28"/>
            <w:szCs w:val="28"/>
            <w:rPrChange w:id="27" w:author="陈诗量" w:date="2020-12-02T10:36:00Z">
              <w:rPr>
                <w:b/>
                <w:bCs/>
              </w:rPr>
            </w:rPrChange>
          </w:rPr>
          <w:t>Programming language and software framework</w:t>
        </w:r>
        <w:r w:rsidRPr="00F4350F" w:rsidDel="00937880">
          <w:rPr>
            <w:sz w:val="28"/>
            <w:szCs w:val="28"/>
            <w:lang w:val="en-US"/>
            <w:rPrChange w:id="28" w:author="陈诗量" w:date="2020-12-02T10:36:00Z">
              <w:rPr>
                <w:lang w:val="en-US"/>
              </w:rPr>
            </w:rPrChange>
          </w:rPr>
          <w:t xml:space="preserve"> </w:t>
        </w:r>
      </w:ins>
      <w:del w:id="29" w:author="陈诗量" w:date="2020-12-02T10:16:00Z">
        <w:r w:rsidR="00635CF0" w:rsidRPr="00F4350F" w:rsidDel="00937880">
          <w:rPr>
            <w:sz w:val="28"/>
            <w:szCs w:val="28"/>
            <w:lang w:val="en-US"/>
            <w:rPrChange w:id="30" w:author="陈诗量" w:date="2020-12-02T10:36:00Z">
              <w:rPr>
                <w:lang w:val="en-US"/>
              </w:rPr>
            </w:rPrChange>
          </w:rPr>
          <w:delText xml:space="preserve">Language    </w:delText>
        </w:r>
      </w:del>
    </w:p>
    <w:p w14:paraId="2620226F" w14:textId="77777777" w:rsidR="00303CE6" w:rsidRDefault="00303CE6" w:rsidP="00635CF0">
      <w:pPr>
        <w:rPr>
          <w:ins w:id="31" w:author="陈诗量" w:date="2020-12-02T10:16:00Z"/>
          <w:lang w:val="en-US"/>
        </w:rPr>
      </w:pPr>
    </w:p>
    <w:p w14:paraId="093A4C85" w14:textId="77777777" w:rsidR="00635CF0" w:rsidRPr="003162DE" w:rsidRDefault="00635CF0" w:rsidP="00635CF0">
      <w:pPr>
        <w:rPr>
          <w:b/>
          <w:bCs/>
          <w:lang w:val="en-US"/>
          <w:rPrChange w:id="32" w:author="陈诗量" w:date="2020-12-02T10:30:00Z">
            <w:rPr>
              <w:lang w:val="en-US"/>
            </w:rPr>
          </w:rPrChange>
        </w:rPr>
      </w:pPr>
      <w:r w:rsidRPr="003162DE">
        <w:rPr>
          <w:b/>
          <w:bCs/>
          <w:lang w:val="en-US"/>
          <w:rPrChange w:id="33" w:author="陈诗量" w:date="2020-12-02T10:30:00Z">
            <w:rPr>
              <w:lang w:val="en-US"/>
            </w:rPr>
          </w:rPrChange>
        </w:rPr>
        <w:t>Back end</w:t>
      </w:r>
    </w:p>
    <w:p w14:paraId="1C962F69" w14:textId="04A8243D" w:rsidR="00635CF0" w:rsidRDefault="00635CF0" w:rsidP="00635CF0">
      <w:pPr>
        <w:rPr>
          <w:lang w:val="en-US"/>
        </w:rPr>
      </w:pPr>
      <w:r>
        <w:rPr>
          <w:lang w:val="en-US"/>
        </w:rPr>
        <w:t xml:space="preserve">In the technical research chapter of the report, three programming languages are </w:t>
      </w:r>
      <w:r w:rsidRPr="00180369">
        <w:t>analysed</w:t>
      </w:r>
      <w:r>
        <w:rPr>
          <w:lang w:val="en-US"/>
        </w:rPr>
        <w:t>. The project will contain several classes and objects for handling events and businesses which supports the service behind those events. JavaScript is supported well by most of the modern browsers and can cooperate smoothly with HTML and CSS. Whereas JavaScript is not strictly object</w:t>
      </w:r>
      <w:ins w:id="34" w:author="陈诗量" w:date="2020-12-01T23:48:00Z">
        <w:r w:rsidR="00C8024A">
          <w:rPr>
            <w:lang w:val="en-US"/>
          </w:rPr>
          <w:t>-</w:t>
        </w:r>
      </w:ins>
      <w:del w:id="35" w:author="陈诗量" w:date="2020-12-01T23:48:00Z">
        <w:r w:rsidDel="00C8024A">
          <w:rPr>
            <w:lang w:val="en-US"/>
          </w:rPr>
          <w:delText xml:space="preserve"> </w:delText>
        </w:r>
      </w:del>
      <w:r>
        <w:rPr>
          <w:lang w:val="en-US"/>
        </w:rPr>
        <w:t>oriented</w:t>
      </w:r>
      <w:ins w:id="36" w:author="陈诗量" w:date="2020-12-01T23:48:00Z">
        <w:r w:rsidR="00C8024A">
          <w:rPr>
            <w:lang w:val="en-US"/>
          </w:rPr>
          <w:t>,</w:t>
        </w:r>
      </w:ins>
      <w:r>
        <w:rPr>
          <w:lang w:val="en-US"/>
        </w:rPr>
        <w:t xml:space="preserve"> which makes it hard to write code of business part. C# is a commercial product supported by Microsoft</w:t>
      </w:r>
      <w:del w:id="37" w:author="陈诗量" w:date="2020-12-01T23:48:00Z">
        <w:r w:rsidDel="00C8024A">
          <w:rPr>
            <w:lang w:val="en-US"/>
          </w:rPr>
          <w:delText xml:space="preserve">, </w:delText>
        </w:r>
      </w:del>
      <w:ins w:id="38" w:author="陈诗量" w:date="2020-12-01T23:48:00Z">
        <w:r w:rsidR="00C8024A">
          <w:rPr>
            <w:lang w:val="en-US"/>
          </w:rPr>
          <w:t xml:space="preserve">; </w:t>
        </w:r>
      </w:ins>
      <w:r>
        <w:rPr>
          <w:lang w:val="en-US"/>
        </w:rPr>
        <w:t xml:space="preserve">it is fully functional and has many resources to referrer to. However, supporting Windows platform only makes this language less attractive. Java, as a Java Virtual Machine based language, can be </w:t>
      </w:r>
      <w:proofErr w:type="gramStart"/>
      <w:r>
        <w:rPr>
          <w:lang w:val="en-US"/>
        </w:rPr>
        <w:t>parsed</w:t>
      </w:r>
      <w:proofErr w:type="gramEnd"/>
      <w:r>
        <w:rPr>
          <w:lang w:val="en-US"/>
        </w:rPr>
        <w:t xml:space="preserve"> and run on multiple platforms efficiently. It is also powerful in explaining animations and reacting to user actions. Being an object-oriented language also makes it easy to handle different events of objects. Therefore, the primary decision of </w:t>
      </w:r>
      <w:ins w:id="39" w:author="陈诗量" w:date="2020-12-01T23:48:00Z">
        <w:r w:rsidR="00E367C6">
          <w:rPr>
            <w:lang w:val="en-US"/>
          </w:rPr>
          <w:t xml:space="preserve">the </w:t>
        </w:r>
      </w:ins>
      <w:r>
        <w:rPr>
          <w:lang w:val="en-US"/>
        </w:rPr>
        <w:t>programming language of the back end would be Java.</w:t>
      </w:r>
    </w:p>
    <w:p w14:paraId="48A57F40" w14:textId="77777777" w:rsidR="00635CF0" w:rsidRDefault="00635CF0" w:rsidP="00635CF0">
      <w:pPr>
        <w:rPr>
          <w:lang w:val="en-US"/>
        </w:rPr>
      </w:pPr>
    </w:p>
    <w:p w14:paraId="100F8542" w14:textId="77777777" w:rsidR="00635CF0" w:rsidRPr="003162DE" w:rsidRDefault="00635CF0" w:rsidP="00635CF0">
      <w:pPr>
        <w:rPr>
          <w:b/>
          <w:bCs/>
          <w:lang w:val="en-US"/>
          <w:rPrChange w:id="40" w:author="陈诗量" w:date="2020-12-02T10:30:00Z">
            <w:rPr>
              <w:lang w:val="en-US"/>
            </w:rPr>
          </w:rPrChange>
        </w:rPr>
      </w:pPr>
      <w:r w:rsidRPr="003162DE">
        <w:rPr>
          <w:b/>
          <w:bCs/>
          <w:lang w:val="en-US"/>
          <w:rPrChange w:id="41" w:author="陈诗量" w:date="2020-12-02T10:30:00Z">
            <w:rPr>
              <w:lang w:val="en-US"/>
            </w:rPr>
          </w:rPrChange>
        </w:rPr>
        <w:t>Front end</w:t>
      </w:r>
    </w:p>
    <w:p w14:paraId="3E77E1A2" w14:textId="50AFE42B" w:rsidR="00635CF0" w:rsidRPr="00061C49" w:rsidRDefault="00635CF0" w:rsidP="00635CF0">
      <w:r>
        <w:rPr>
          <w:lang w:val="en-US"/>
        </w:rPr>
        <w:t>The project focuses on the animation</w:t>
      </w:r>
      <w:ins w:id="42" w:author="陈诗量" w:date="2020-12-01T23:49:00Z">
        <w:r w:rsidR="00E367C6">
          <w:rPr>
            <w:lang w:val="en-US"/>
          </w:rPr>
          <w:t>,</w:t>
        </w:r>
      </w:ins>
      <w:r>
        <w:rPr>
          <w:lang w:val="en-US"/>
        </w:rPr>
        <w:t xml:space="preserve"> which requires a strong front-end tool. Although AWT, Swing and JavaFX </w:t>
      </w:r>
      <w:del w:id="43" w:author="陈诗量" w:date="2020-12-01T23:49:00Z">
        <w:r w:rsidDel="00E367C6">
          <w:rPr>
            <w:lang w:val="en-US"/>
          </w:rPr>
          <w:delText>are able to</w:delText>
        </w:r>
      </w:del>
      <w:ins w:id="44" w:author="陈诗量" w:date="2020-12-01T23:49:00Z">
        <w:r w:rsidR="00E367C6">
          <w:rPr>
            <w:lang w:val="en-US"/>
          </w:rPr>
          <w:t>can</w:t>
        </w:r>
      </w:ins>
      <w:r>
        <w:rPr>
          <w:lang w:val="en-US"/>
        </w:rPr>
        <w:t xml:space="preserve"> work with Java to provide a user interface, the restriction on UI design and functionalities </w:t>
      </w:r>
      <w:del w:id="45" w:author="陈诗量" w:date="2020-12-01T23:49:00Z">
        <w:r w:rsidDel="00EF7D00">
          <w:rPr>
            <w:lang w:val="en-US"/>
          </w:rPr>
          <w:delText xml:space="preserve">we can apply </w:delText>
        </w:r>
      </w:del>
      <w:r>
        <w:rPr>
          <w:lang w:val="en-US"/>
        </w:rPr>
        <w:t xml:space="preserve">make it less attractive. Lack of resources and support community will also make the process harder. </w:t>
      </w:r>
      <w:del w:id="46" w:author="陈诗量" w:date="2020-12-01T23:50:00Z">
        <w:r w:rsidDel="00397AB0">
          <w:rPr>
            <w:lang w:val="en-US"/>
          </w:rPr>
          <w:delText xml:space="preserve">Whereas </w:delText>
        </w:r>
      </w:del>
      <w:ins w:id="47" w:author="陈诗量" w:date="2020-12-01T23:50:00Z">
        <w:r w:rsidR="00397AB0">
          <w:rPr>
            <w:lang w:val="en-US"/>
          </w:rPr>
          <w:t xml:space="preserve">In comparison, </w:t>
        </w:r>
      </w:ins>
      <w:r>
        <w:rPr>
          <w:lang w:val="en-US"/>
        </w:rPr>
        <w:t>HTML5 and CSS work well for designing UI freely. Besides, they are fully compatible with</w:t>
      </w:r>
      <w:ins w:id="48" w:author="陈诗量" w:date="2020-12-01T23:50:00Z">
        <w:r w:rsidR="00397AB0">
          <w:rPr>
            <w:lang w:val="en-US"/>
          </w:rPr>
          <w:t xml:space="preserve"> a</w:t>
        </w:r>
      </w:ins>
      <w:r>
        <w:rPr>
          <w:lang w:val="en-US"/>
        </w:rPr>
        <w:t xml:space="preserve"> back-end programming language such as JavaScript and Java. Existing learning resources are sufficient on the Internet as well. Moreover, </w:t>
      </w:r>
      <w:r>
        <w:t xml:space="preserve">it splits front and back ends, which further specifies the division of labour of the team and improve </w:t>
      </w:r>
      <w:del w:id="49" w:author="陈诗量" w:date="2020-12-01T23:50:00Z">
        <w:r w:rsidDel="00D15C5E">
          <w:delText xml:space="preserve">the </w:delText>
        </w:r>
      </w:del>
      <w:r>
        <w:t xml:space="preserve">efficiency. </w:t>
      </w:r>
      <w:r>
        <w:rPr>
          <w:lang w:val="en-US"/>
        </w:rPr>
        <w:t>Therefore, the team would choose HTML and CSS as the front-end languages for the development of UI.</w:t>
      </w:r>
    </w:p>
    <w:p w14:paraId="1817E795" w14:textId="750CEE78" w:rsidR="00635CF0" w:rsidRPr="00F4350F" w:rsidRDefault="00635CF0" w:rsidP="00635CF0">
      <w:pPr>
        <w:rPr>
          <w:ins w:id="50" w:author="陈诗量" w:date="2020-12-01T23:22:00Z"/>
          <w:b/>
          <w:bCs/>
          <w:sz w:val="28"/>
          <w:szCs w:val="28"/>
          <w:lang w:val="en-US"/>
          <w:rPrChange w:id="51" w:author="陈诗量" w:date="2020-12-02T10:36:00Z">
            <w:rPr>
              <w:ins w:id="52" w:author="陈诗量" w:date="2020-12-01T23:22:00Z"/>
              <w:lang w:val="en-US"/>
            </w:rPr>
          </w:rPrChange>
        </w:rPr>
      </w:pPr>
      <w:ins w:id="53" w:author="陈诗量" w:date="2020-12-01T23:22:00Z">
        <w:r w:rsidRPr="00F4350F">
          <w:rPr>
            <w:b/>
            <w:bCs/>
            <w:sz w:val="28"/>
            <w:szCs w:val="28"/>
            <w:lang w:val="en-US"/>
            <w:rPrChange w:id="54" w:author="陈诗量" w:date="2020-12-02T10:36:00Z">
              <w:rPr>
                <w:lang w:val="en-US"/>
              </w:rPr>
            </w:rPrChange>
          </w:rPr>
          <w:lastRenderedPageBreak/>
          <w:t>Development Tool</w:t>
        </w:r>
      </w:ins>
      <w:ins w:id="55" w:author="陈诗量" w:date="2020-12-02T10:16:00Z">
        <w:r w:rsidR="001658F4" w:rsidRPr="00F4350F">
          <w:rPr>
            <w:rFonts w:hint="eastAsia"/>
            <w:b/>
            <w:bCs/>
            <w:sz w:val="28"/>
            <w:szCs w:val="28"/>
            <w:lang w:val="en-US"/>
            <w:rPrChange w:id="56" w:author="陈诗量" w:date="2020-12-02T10:36:00Z">
              <w:rPr>
                <w:rFonts w:hint="eastAsia"/>
                <w:lang w:val="en-US"/>
              </w:rPr>
            </w:rPrChange>
          </w:rPr>
          <w:t>s</w:t>
        </w:r>
      </w:ins>
    </w:p>
    <w:p w14:paraId="681C0FE6" w14:textId="3C6E0184" w:rsidR="00635CF0" w:rsidRPr="003162DE" w:rsidDel="00C36F39" w:rsidRDefault="00C36F39" w:rsidP="00635CF0">
      <w:pPr>
        <w:rPr>
          <w:del w:id="57" w:author="陈诗量" w:date="2020-12-02T10:17:00Z"/>
          <w:rFonts w:ascii="Arial" w:hAnsi="Arial" w:cs="Arial"/>
          <w:b/>
          <w:bCs/>
          <w:color w:val="333333"/>
          <w:sz w:val="20"/>
          <w:szCs w:val="20"/>
          <w:shd w:val="clear" w:color="auto" w:fill="FFFFFF"/>
          <w:rPrChange w:id="58" w:author="陈诗量" w:date="2020-12-02T10:30:00Z">
            <w:rPr>
              <w:del w:id="59" w:author="陈诗量" w:date="2020-12-02T10:17:00Z"/>
              <w:rFonts w:ascii="Arial" w:hAnsi="Arial" w:cs="Arial"/>
              <w:color w:val="333333"/>
              <w:sz w:val="20"/>
              <w:szCs w:val="20"/>
              <w:shd w:val="clear" w:color="auto" w:fill="FFFFFF"/>
            </w:rPr>
          </w:rPrChange>
        </w:rPr>
      </w:pPr>
      <w:ins w:id="60" w:author="陈诗量" w:date="2020-12-02T10:17:00Z">
        <w:r w:rsidRPr="003162DE">
          <w:rPr>
            <w:rFonts w:ascii="Arial" w:hAnsi="Arial" w:cs="Arial"/>
            <w:b/>
            <w:bCs/>
            <w:color w:val="333333"/>
            <w:sz w:val="20"/>
            <w:szCs w:val="20"/>
            <w:shd w:val="clear" w:color="auto" w:fill="FFFFFF"/>
            <w:rPrChange w:id="61" w:author="陈诗量" w:date="2020-12-02T10:30:00Z">
              <w:rPr>
                <w:rFonts w:ascii="Arial" w:hAnsi="Arial" w:cs="Arial"/>
                <w:color w:val="333333"/>
                <w:sz w:val="20"/>
                <w:szCs w:val="20"/>
                <w:shd w:val="clear" w:color="auto" w:fill="FFFFFF"/>
              </w:rPr>
            </w:rPrChange>
          </w:rPr>
          <w:t>Integrated Development Environment</w:t>
        </w:r>
      </w:ins>
      <w:del w:id="62" w:author="陈诗量" w:date="2020-12-02T10:17:00Z">
        <w:r w:rsidR="00635CF0" w:rsidRPr="003162DE" w:rsidDel="00C36F39">
          <w:rPr>
            <w:b/>
            <w:bCs/>
            <w:lang w:val="en-US"/>
            <w:rPrChange w:id="63" w:author="陈诗量" w:date="2020-12-02T10:30:00Z">
              <w:rPr>
                <w:lang w:val="en-US"/>
              </w:rPr>
            </w:rPrChange>
          </w:rPr>
          <w:delText>IDE</w:delText>
        </w:r>
      </w:del>
    </w:p>
    <w:p w14:paraId="633D0469" w14:textId="77777777" w:rsidR="00C36F39" w:rsidRDefault="00C36F39" w:rsidP="00635CF0">
      <w:pPr>
        <w:rPr>
          <w:ins w:id="64" w:author="陈诗量" w:date="2020-12-02T10:17:00Z"/>
          <w:lang w:val="en-US"/>
        </w:rPr>
      </w:pPr>
    </w:p>
    <w:p w14:paraId="08BA2841" w14:textId="54F8E9E0" w:rsidR="00B110C7" w:rsidRDefault="00B110C7" w:rsidP="00B110C7">
      <w:r>
        <w:rPr>
          <w:rFonts w:hint="eastAsia"/>
          <w:lang w:val="en-US"/>
        </w:rPr>
        <w:t>After technical research of IntelliJ IDEA and Eclipse, IntelliJ IDEA is selected as the ultimate development tool of this project. The main reasons are as follows</w:t>
      </w:r>
      <w:ins w:id="65" w:author="陈诗量" w:date="2020-12-02T10:23:00Z">
        <w:r w:rsidR="002656C6">
          <w:rPr>
            <w:lang w:val="en-US"/>
          </w:rPr>
          <w:t>.</w:t>
        </w:r>
      </w:ins>
      <w:del w:id="66" w:author="陈诗量" w:date="2020-12-02T10:23:00Z">
        <w:r w:rsidDel="002656C6">
          <w:rPr>
            <w:rFonts w:hint="eastAsia"/>
            <w:lang w:val="en-US"/>
          </w:rPr>
          <w:delText>:</w:delText>
        </w:r>
      </w:del>
    </w:p>
    <w:p w14:paraId="68A6F856" w14:textId="541C7741" w:rsidR="00B110C7" w:rsidDel="00493406" w:rsidRDefault="00B110C7" w:rsidP="002656C6">
      <w:pPr>
        <w:rPr>
          <w:del w:id="67" w:author="陈诗量" w:date="2020-12-02T10:23:00Z"/>
        </w:rPr>
        <w:pPrChange w:id="68" w:author="陈诗量" w:date="2020-12-02T10:23:00Z">
          <w:pPr>
            <w:numPr>
              <w:numId w:val="1"/>
            </w:numPr>
            <w:ind w:left="425" w:hanging="425"/>
          </w:pPr>
        </w:pPrChange>
      </w:pPr>
      <w:r>
        <w:rPr>
          <w:rFonts w:hint="eastAsia"/>
          <w:lang w:val="en-US"/>
        </w:rPr>
        <w:t xml:space="preserve">IntelliJ IDEA </w:t>
      </w:r>
      <w:del w:id="69" w:author="陈诗量" w:date="2020-12-02T10:27:00Z">
        <w:r w:rsidDel="00B46A4B">
          <w:rPr>
            <w:rFonts w:hint="eastAsia"/>
            <w:lang w:val="en-US"/>
          </w:rPr>
          <w:delText xml:space="preserve">has </w:delText>
        </w:r>
      </w:del>
      <w:ins w:id="70" w:author="陈诗量" w:date="2020-12-02T10:27:00Z">
        <w:r w:rsidR="00B46A4B">
          <w:rPr>
            <w:lang w:val="en-US"/>
          </w:rPr>
          <w:t xml:space="preserve">does </w:t>
        </w:r>
      </w:ins>
      <w:ins w:id="71" w:author="陈诗量" w:date="2020-12-02T10:28:00Z">
        <w:r w:rsidR="00D16926">
          <w:rPr>
            <w:lang w:val="en-US"/>
          </w:rPr>
          <w:t>well</w:t>
        </w:r>
      </w:ins>
      <w:ins w:id="72" w:author="陈诗量" w:date="2020-12-02T10:27:00Z">
        <w:r w:rsidR="00B46A4B">
          <w:rPr>
            <w:lang w:val="en-US"/>
          </w:rPr>
          <w:t xml:space="preserve"> in</w:t>
        </w:r>
        <w:r w:rsidR="00B46A4B">
          <w:rPr>
            <w:rFonts w:hint="eastAsia"/>
            <w:lang w:val="en-US"/>
          </w:rPr>
          <w:t xml:space="preserve"> </w:t>
        </w:r>
      </w:ins>
      <w:del w:id="73" w:author="陈诗量" w:date="2020-12-02T10:27:00Z">
        <w:r w:rsidDel="00B46A4B">
          <w:rPr>
            <w:rFonts w:hint="eastAsia"/>
            <w:lang w:val="en-US"/>
          </w:rPr>
          <w:delText xml:space="preserve">better </w:delText>
        </w:r>
      </w:del>
      <w:r>
        <w:rPr>
          <w:rFonts w:hint="eastAsia"/>
          <w:lang w:val="en-US"/>
        </w:rPr>
        <w:t>project management, such as convenient git project management. This project chooses to use GitHub for version control. IntelliJ IDEA has comprehensive and fast support for GIT.</w:t>
      </w:r>
      <w:ins w:id="74" w:author="陈诗量" w:date="2020-12-02T10:23:00Z">
        <w:r w:rsidR="00493406">
          <w:rPr>
            <w:lang w:val="en-US"/>
          </w:rPr>
          <w:t xml:space="preserve"> </w:t>
        </w:r>
      </w:ins>
    </w:p>
    <w:p w14:paraId="6891FA52" w14:textId="475CAD24" w:rsidR="00B110C7" w:rsidDel="00DC0E15" w:rsidRDefault="00B110C7" w:rsidP="00493406">
      <w:pPr>
        <w:rPr>
          <w:del w:id="75" w:author="陈诗量" w:date="2020-12-02T10:23:00Z"/>
        </w:rPr>
        <w:pPrChange w:id="76" w:author="陈诗量" w:date="2020-12-02T10:23:00Z">
          <w:pPr>
            <w:numPr>
              <w:numId w:val="1"/>
            </w:numPr>
            <w:ind w:left="444" w:hangingChars="202" w:hanging="444"/>
          </w:pPr>
        </w:pPrChange>
      </w:pPr>
      <w:r>
        <w:rPr>
          <w:rFonts w:hint="eastAsia"/>
          <w:lang w:val="en-US"/>
        </w:rPr>
        <w:t xml:space="preserve">IntelliJ IDEA has classified but more transparent settings directory. The IDE configuration can be found in settings, and the project configuration is also in project settings. The few directories that are layered are </w:t>
      </w:r>
      <w:proofErr w:type="gramStart"/>
      <w:r>
        <w:rPr>
          <w:rFonts w:hint="eastAsia"/>
          <w:lang w:val="en-US"/>
        </w:rPr>
        <w:t>very clear</w:t>
      </w:r>
      <w:proofErr w:type="gramEnd"/>
      <w:r>
        <w:rPr>
          <w:rFonts w:hint="eastAsia"/>
          <w:lang w:val="en-US"/>
        </w:rPr>
        <w:t>.</w:t>
      </w:r>
      <w:ins w:id="77" w:author="陈诗量" w:date="2020-12-02T10:23:00Z">
        <w:r w:rsidR="00DC0E15">
          <w:rPr>
            <w:lang w:val="en-US"/>
          </w:rPr>
          <w:t xml:space="preserve"> Moreover, </w:t>
        </w:r>
      </w:ins>
    </w:p>
    <w:p w14:paraId="433CF807" w14:textId="56EA2817" w:rsidR="00B110C7" w:rsidDel="004934F6" w:rsidRDefault="00B110C7" w:rsidP="00DC0E15">
      <w:pPr>
        <w:rPr>
          <w:del w:id="78" w:author="陈诗量" w:date="2020-12-02T10:20:00Z"/>
        </w:rPr>
        <w:pPrChange w:id="79" w:author="陈诗量" w:date="2020-12-02T10:23:00Z">
          <w:pPr>
            <w:numPr>
              <w:numId w:val="1"/>
            </w:numPr>
            <w:ind w:left="444" w:hangingChars="202" w:hanging="444"/>
          </w:pPr>
        </w:pPrChange>
      </w:pPr>
      <w:del w:id="80" w:author="陈诗量" w:date="2020-12-02T10:20:00Z">
        <w:r w:rsidDel="004934F6">
          <w:rPr>
            <w:rFonts w:hint="eastAsia"/>
            <w:lang w:val="en-US"/>
          </w:rPr>
          <w:delText>IntelliJ IDEA has classified but more transparent settings directory. The IDE configuration can be found in settings, and the project configuration is also in project settings. The few directories that are layered are very clear.</w:delText>
        </w:r>
      </w:del>
    </w:p>
    <w:p w14:paraId="1503EF06" w14:textId="59A10F8D" w:rsidR="00B110C7" w:rsidRDefault="00B110C7" w:rsidP="00DC0E15">
      <w:pPr>
        <w:pPrChange w:id="81" w:author="陈诗量" w:date="2020-12-02T10:23:00Z">
          <w:pPr>
            <w:numPr>
              <w:numId w:val="1"/>
            </w:numPr>
            <w:ind w:left="444" w:hangingChars="202" w:hanging="444"/>
          </w:pPr>
        </w:pPrChange>
      </w:pPr>
      <w:r>
        <w:rPr>
          <w:rFonts w:hint="eastAsia"/>
          <w:lang w:val="en-US"/>
        </w:rPr>
        <w:t xml:space="preserve">IntelliJ IDEA supports automatic code generation and </w:t>
      </w:r>
      <w:proofErr w:type="spellStart"/>
      <w:r>
        <w:rPr>
          <w:rFonts w:hint="eastAsia"/>
          <w:lang w:val="en-US"/>
        </w:rPr>
        <w:t>ZenCoding</w:t>
      </w:r>
      <w:proofErr w:type="spellEnd"/>
      <w:del w:id="82" w:author="陈诗量" w:date="2020-12-02T10:28:00Z">
        <w:r w:rsidDel="00F917CA">
          <w:rPr>
            <w:rFonts w:hint="eastAsia"/>
            <w:lang w:val="en-US"/>
          </w:rPr>
          <w:delText xml:space="preserve"> support</w:delText>
        </w:r>
      </w:del>
      <w:r>
        <w:rPr>
          <w:rFonts w:hint="eastAsia"/>
          <w:lang w:val="en-US"/>
        </w:rPr>
        <w:t xml:space="preserve">. </w:t>
      </w:r>
      <w:del w:id="83" w:author="陈诗量" w:date="2020-12-02T10:27:00Z">
        <w:r w:rsidDel="00B46A4B">
          <w:rPr>
            <w:rFonts w:hint="eastAsia"/>
            <w:lang w:val="en-US"/>
          </w:rPr>
          <w:delText xml:space="preserve">Though </w:delText>
        </w:r>
      </w:del>
      <w:ins w:id="84" w:author="陈诗量" w:date="2020-12-02T10:27:00Z">
        <w:r w:rsidR="00B46A4B">
          <w:rPr>
            <w:lang w:val="en-US"/>
          </w:rPr>
          <w:t>Although</w:t>
        </w:r>
        <w:r w:rsidR="00B46A4B">
          <w:rPr>
            <w:rFonts w:hint="eastAsia"/>
            <w:lang w:val="en-US"/>
          </w:rPr>
          <w:t xml:space="preserve"> </w:t>
        </w:r>
      </w:ins>
      <w:r>
        <w:rPr>
          <w:rFonts w:hint="eastAsia"/>
          <w:lang w:val="en-US"/>
        </w:rPr>
        <w:t xml:space="preserve">Eclipse also supports </w:t>
      </w:r>
      <w:del w:id="85" w:author="陈诗量" w:date="2020-12-02T10:29:00Z">
        <w:r w:rsidDel="00F917CA">
          <w:rPr>
            <w:rFonts w:hint="eastAsia"/>
            <w:lang w:val="en-US"/>
          </w:rPr>
          <w:delText>this</w:delText>
        </w:r>
      </w:del>
      <w:ins w:id="86" w:author="陈诗量" w:date="2020-12-02T10:29:00Z">
        <w:r w:rsidR="00F917CA">
          <w:rPr>
            <w:lang w:val="en-US"/>
          </w:rPr>
          <w:t>these</w:t>
        </w:r>
      </w:ins>
      <w:r>
        <w:rPr>
          <w:rFonts w:hint="eastAsia"/>
          <w:lang w:val="en-US"/>
        </w:rPr>
        <w:t xml:space="preserve">, IntelliJ IDEA is more intelligence. </w:t>
      </w:r>
      <w:del w:id="87" w:author="陈诗量" w:date="2020-12-02T10:29:00Z">
        <w:r w:rsidDel="00F917CA">
          <w:rPr>
            <w:rFonts w:hint="eastAsia"/>
            <w:lang w:val="en-US"/>
          </w:rPr>
          <w:delText xml:space="preserve">Besides, ZenCoding support is excellent. </w:delText>
        </w:r>
      </w:del>
      <w:r>
        <w:rPr>
          <w:rFonts w:hint="eastAsia"/>
          <w:lang w:val="en-US"/>
        </w:rPr>
        <w:t xml:space="preserve">Writing HTML </w:t>
      </w:r>
      <w:del w:id="88" w:author="陈诗量" w:date="2020-12-02T10:26:00Z">
        <w:r w:rsidDel="004C7555">
          <w:rPr>
            <w:rFonts w:hint="eastAsia"/>
            <w:lang w:val="en-US"/>
          </w:rPr>
          <w:delText xml:space="preserve">is </w:delText>
        </w:r>
      </w:del>
      <w:ins w:id="89" w:author="陈诗量" w:date="2020-12-02T10:26:00Z">
        <w:r w:rsidR="004C7555">
          <w:rPr>
            <w:lang w:val="en-US"/>
          </w:rPr>
          <w:t>would be</w:t>
        </w:r>
        <w:r w:rsidR="004C7555">
          <w:rPr>
            <w:rFonts w:hint="eastAsia"/>
            <w:lang w:val="en-US"/>
          </w:rPr>
          <w:t xml:space="preserve"> </w:t>
        </w:r>
      </w:ins>
      <w:del w:id="90" w:author="陈诗量" w:date="2020-12-02T10:25:00Z">
        <w:r w:rsidDel="00732D53">
          <w:rPr>
            <w:rFonts w:hint="eastAsia"/>
            <w:lang w:val="en-US"/>
          </w:rPr>
          <w:delText xml:space="preserve">very </w:delText>
        </w:r>
      </w:del>
      <w:r>
        <w:rPr>
          <w:rFonts w:hint="eastAsia"/>
          <w:lang w:val="en-US"/>
        </w:rPr>
        <w:t>convenient. IntelliJ IDEA also better support</w:t>
      </w:r>
      <w:ins w:id="91" w:author="陈诗量" w:date="2020-12-02T10:26:00Z">
        <w:r w:rsidR="004C7555">
          <w:rPr>
            <w:lang w:val="en-US"/>
          </w:rPr>
          <w:t>s</w:t>
        </w:r>
      </w:ins>
      <w:r>
        <w:rPr>
          <w:rFonts w:hint="eastAsia"/>
          <w:lang w:val="en-US"/>
        </w:rPr>
        <w:t xml:space="preserve"> for JS, </w:t>
      </w:r>
      <w:proofErr w:type="gramStart"/>
      <w:r>
        <w:rPr>
          <w:rFonts w:hint="eastAsia"/>
          <w:lang w:val="en-US"/>
        </w:rPr>
        <w:t>CSS</w:t>
      </w:r>
      <w:proofErr w:type="gramEnd"/>
      <w:r>
        <w:rPr>
          <w:rFonts w:hint="eastAsia"/>
          <w:lang w:val="en-US"/>
        </w:rPr>
        <w:t xml:space="preserve"> and plug-ins than Eclipse. Since this project is a </w:t>
      </w:r>
      <w:proofErr w:type="spellStart"/>
      <w:r>
        <w:rPr>
          <w:rFonts w:hint="eastAsia"/>
          <w:lang w:val="en-US"/>
        </w:rPr>
        <w:t>Jave</w:t>
      </w:r>
      <w:proofErr w:type="spellEnd"/>
      <w:r>
        <w:rPr>
          <w:rFonts w:hint="eastAsia"/>
          <w:lang w:val="en-US"/>
        </w:rPr>
        <w:t xml:space="preserve"> Web project, </w:t>
      </w:r>
      <w:ins w:id="92" w:author="陈诗量" w:date="2020-12-02T10:27:00Z">
        <w:r w:rsidR="00B63DC4">
          <w:rPr>
            <w:lang w:val="en-US"/>
          </w:rPr>
          <w:t>team 10 would select IntelliJ IDEA.</w:t>
        </w:r>
      </w:ins>
      <w:del w:id="93" w:author="陈诗量" w:date="2020-12-02T10:27:00Z">
        <w:r w:rsidDel="00B63DC4">
          <w:rPr>
            <w:rFonts w:hint="eastAsia"/>
            <w:lang w:val="en-US"/>
          </w:rPr>
          <w:delText xml:space="preserve">IntelliJ IDEA </w:delText>
        </w:r>
      </w:del>
      <w:del w:id="94" w:author="陈诗量" w:date="2020-12-02T10:26:00Z">
        <w:r w:rsidDel="004C7555">
          <w:rPr>
            <w:rFonts w:hint="eastAsia"/>
            <w:lang w:val="en-US"/>
          </w:rPr>
          <w:delText>became the best choice.</w:delText>
        </w:r>
      </w:del>
    </w:p>
    <w:p w14:paraId="179AE36B" w14:textId="77777777" w:rsidR="00635CF0" w:rsidRPr="00B110C7" w:rsidRDefault="00635CF0" w:rsidP="00635CF0">
      <w:pPr>
        <w:rPr>
          <w:rPrChange w:id="95" w:author="陈诗量" w:date="2020-12-02T10:17:00Z">
            <w:rPr>
              <w:lang w:val="en-US"/>
            </w:rPr>
          </w:rPrChange>
        </w:rPr>
      </w:pPr>
    </w:p>
    <w:p w14:paraId="2C1332D3" w14:textId="77777777" w:rsidR="00635CF0" w:rsidRDefault="00635CF0" w:rsidP="00635CF0">
      <w:pPr>
        <w:rPr>
          <w:lang w:val="en-US"/>
        </w:rPr>
      </w:pPr>
    </w:p>
    <w:p w14:paraId="77918FE8" w14:textId="23DB03BC" w:rsidR="00635CF0" w:rsidRPr="00F4350F" w:rsidDel="00F21F4E" w:rsidRDefault="00635CF0" w:rsidP="00635CF0">
      <w:pPr>
        <w:rPr>
          <w:moveFrom w:id="96" w:author="陈诗量" w:date="2020-12-02T10:33:00Z"/>
          <w:b/>
          <w:bCs/>
          <w:lang w:val="en-US"/>
          <w:rPrChange w:id="97" w:author="陈诗量" w:date="2020-12-02T10:36:00Z">
            <w:rPr>
              <w:moveFrom w:id="98" w:author="陈诗量" w:date="2020-12-02T10:33:00Z"/>
              <w:lang w:val="en-US"/>
            </w:rPr>
          </w:rPrChange>
        </w:rPr>
      </w:pPr>
      <w:moveFromRangeStart w:id="99" w:author="陈诗量" w:date="2020-12-02T10:33:00Z" w:name="move57797612"/>
      <w:moveFrom w:id="100" w:author="陈诗量" w:date="2020-12-02T10:33:00Z">
        <w:r w:rsidRPr="00F4350F" w:rsidDel="00F21F4E">
          <w:rPr>
            <w:b/>
            <w:bCs/>
            <w:lang w:val="en-US"/>
            <w:rPrChange w:id="101" w:author="陈诗量" w:date="2020-12-02T10:36:00Z">
              <w:rPr>
                <w:lang w:val="en-US"/>
              </w:rPr>
            </w:rPrChange>
          </w:rPr>
          <w:t>Version Control and Team Management</w:t>
        </w:r>
      </w:moveFrom>
    </w:p>
    <w:moveFromRangeEnd w:id="99"/>
    <w:p w14:paraId="5B1DADF3" w14:textId="5179A08E" w:rsidR="00542A42" w:rsidRPr="00F4350F" w:rsidRDefault="00542A42" w:rsidP="00635CF0">
      <w:pPr>
        <w:rPr>
          <w:ins w:id="102" w:author="陈诗量" w:date="2020-12-02T10:31:00Z"/>
          <w:b/>
          <w:bCs/>
          <w:rPrChange w:id="103" w:author="陈诗量" w:date="2020-12-02T10:36:00Z">
            <w:rPr>
              <w:ins w:id="104" w:author="陈诗量" w:date="2020-12-02T10:31:00Z"/>
            </w:rPr>
          </w:rPrChange>
        </w:rPr>
      </w:pPr>
      <w:ins w:id="105" w:author="陈诗量" w:date="2020-12-02T10:32:00Z">
        <w:r w:rsidRPr="00F4350F">
          <w:rPr>
            <w:b/>
            <w:bCs/>
            <w:rPrChange w:id="106" w:author="陈诗量" w:date="2020-12-02T10:36:00Z">
              <w:rPr/>
            </w:rPrChange>
          </w:rPr>
          <w:t>Software Development Methodology</w:t>
        </w:r>
      </w:ins>
    </w:p>
    <w:p w14:paraId="5C06356A" w14:textId="65D5EE23" w:rsidR="00827308" w:rsidRPr="004B23D6" w:rsidRDefault="007F3ACE" w:rsidP="00635CF0">
      <w:r w:rsidRPr="004B23D6">
        <w:t>Since it is a small development team</w:t>
      </w:r>
      <w:ins w:id="107" w:author="陈诗量" w:date="2020-12-01T23:50:00Z">
        <w:r w:rsidR="00D15C5E">
          <w:t>,</w:t>
        </w:r>
      </w:ins>
      <w:r w:rsidRPr="004B23D6">
        <w:t xml:space="preserve"> and customer involvement</w:t>
      </w:r>
      <w:r w:rsidR="00827308" w:rsidRPr="004B23D6">
        <w:t xml:space="preserve"> is needed</w:t>
      </w:r>
      <w:r w:rsidRPr="004B23D6">
        <w:t xml:space="preserve">, </w:t>
      </w:r>
      <w:ins w:id="108" w:author="陈诗量" w:date="2020-12-01T23:50:00Z">
        <w:r w:rsidR="00D15C5E">
          <w:t xml:space="preserve">the </w:t>
        </w:r>
      </w:ins>
      <w:r w:rsidRPr="004B23D6">
        <w:t xml:space="preserve">Agile project management approach will be used to embrace changes to requirements, delivers and frequent releases. </w:t>
      </w:r>
    </w:p>
    <w:p w14:paraId="0982AB87" w14:textId="19E27463" w:rsidR="002D2C93" w:rsidRPr="004B23D6" w:rsidRDefault="007F3ACE" w:rsidP="00635CF0">
      <w:r w:rsidRPr="004B23D6">
        <w:t xml:space="preserve">Specifically, Scrum </w:t>
      </w:r>
      <w:r w:rsidR="006228A5" w:rsidRPr="004B23D6">
        <w:t>will be used to utilise</w:t>
      </w:r>
      <w:r w:rsidRPr="004B23D6">
        <w:t xml:space="preserve"> backlogs as a formal “</w:t>
      </w:r>
      <w:del w:id="109" w:author="陈诗量" w:date="2020-12-01T23:51:00Z">
        <w:r w:rsidRPr="004B23D6" w:rsidDel="00927269">
          <w:delText xml:space="preserve">to </w:delText>
        </w:r>
      </w:del>
      <w:ins w:id="110" w:author="陈诗量" w:date="2020-12-01T23:51:00Z">
        <w:r w:rsidR="00927269" w:rsidRPr="004B23D6">
          <w:t>to</w:t>
        </w:r>
        <w:r w:rsidR="00927269">
          <w:t>-</w:t>
        </w:r>
      </w:ins>
      <w:r w:rsidRPr="004B23D6">
        <w:t xml:space="preserve">do list” which contains a set of tasks to trace </w:t>
      </w:r>
      <w:r w:rsidR="00D80F7D" w:rsidRPr="004B23D6">
        <w:t>the</w:t>
      </w:r>
      <w:r w:rsidRPr="004B23D6">
        <w:t xml:space="preserve"> work. During </w:t>
      </w:r>
      <w:r w:rsidR="00D80F7D" w:rsidRPr="004B23D6">
        <w:t>the</w:t>
      </w:r>
      <w:r w:rsidRPr="004B23D6">
        <w:t xml:space="preserve"> development process, Sprints will be planned based on the backlogs which are made during the meeting</w:t>
      </w:r>
      <w:r w:rsidR="00955D9C" w:rsidRPr="004B23D6">
        <w:t>. I</w:t>
      </w:r>
      <w:r w:rsidRPr="004B23D6">
        <w:t xml:space="preserve">nformal meetings </w:t>
      </w:r>
      <w:r w:rsidR="00955D9C" w:rsidRPr="004B23D6">
        <w:t xml:space="preserve">and daily </w:t>
      </w:r>
      <w:r w:rsidRPr="004B23D6">
        <w:t xml:space="preserve">stand-ups will be held to make sure the efficiency of </w:t>
      </w:r>
      <w:r w:rsidR="00955D9C" w:rsidRPr="004B23D6">
        <w:t>the</w:t>
      </w:r>
      <w:r w:rsidRPr="004B23D6">
        <w:t xml:space="preserve"> team. </w:t>
      </w:r>
    </w:p>
    <w:p w14:paraId="32FAF7AA" w14:textId="242B1485" w:rsidR="00291F81" w:rsidRDefault="00291F81" w:rsidP="00635CF0">
      <w:pPr>
        <w:rPr>
          <w:ins w:id="111" w:author="陈诗量" w:date="2020-12-02T10:33:00Z"/>
        </w:rPr>
      </w:pPr>
    </w:p>
    <w:p w14:paraId="72ACB2ED" w14:textId="77777777" w:rsidR="00F21F4E" w:rsidRPr="00C52D36" w:rsidDel="00F21F4E" w:rsidRDefault="00F21F4E" w:rsidP="00F21F4E">
      <w:pPr>
        <w:rPr>
          <w:del w:id="112" w:author="陈诗量" w:date="2020-12-02T10:33:00Z"/>
          <w:moveTo w:id="113" w:author="陈诗量" w:date="2020-12-02T10:33:00Z"/>
          <w:b/>
          <w:bCs/>
          <w:lang w:val="en-US"/>
        </w:rPr>
      </w:pPr>
      <w:moveToRangeStart w:id="114" w:author="陈诗量" w:date="2020-12-02T10:33:00Z" w:name="move57797612"/>
      <w:moveTo w:id="115" w:author="陈诗量" w:date="2020-12-02T10:33:00Z">
        <w:r w:rsidRPr="00C52D36">
          <w:rPr>
            <w:b/>
            <w:bCs/>
            <w:lang w:val="en-US"/>
          </w:rPr>
          <w:t>Version Control and Team Management</w:t>
        </w:r>
      </w:moveTo>
    </w:p>
    <w:moveToRangeEnd w:id="114"/>
    <w:p w14:paraId="23BF0843" w14:textId="77777777" w:rsidR="00F21F4E" w:rsidRDefault="00F21F4E" w:rsidP="00635CF0">
      <w:pPr>
        <w:rPr>
          <w:ins w:id="116" w:author="陈诗量" w:date="2020-12-02T10:32:00Z"/>
        </w:rPr>
      </w:pPr>
    </w:p>
    <w:p w14:paraId="7E8F1DE2" w14:textId="60A848BA" w:rsidR="00C4418E" w:rsidRPr="004B23D6" w:rsidRDefault="007F3ACE" w:rsidP="00635CF0">
      <w:r w:rsidRPr="004B23D6">
        <w:t xml:space="preserve">As for code quality, we </w:t>
      </w:r>
      <w:r w:rsidR="002D2C93" w:rsidRPr="004B23D6">
        <w:t>plan to utilise</w:t>
      </w:r>
      <w:r w:rsidRPr="004B23D6">
        <w:t xml:space="preserve"> systematic </w:t>
      </w:r>
      <w:r w:rsidR="002D2C93" w:rsidRPr="004B23D6">
        <w:t>methods</w:t>
      </w:r>
      <w:r w:rsidRPr="004B23D6">
        <w:t xml:space="preserve"> to guarantee it during the whole process. The thing would be confirmed at the very beginning is a coding convention</w:t>
      </w:r>
      <w:ins w:id="117" w:author="陈诗量" w:date="2020-12-01T23:51:00Z">
        <w:r w:rsidR="00927269">
          <w:t>,</w:t>
        </w:r>
      </w:ins>
      <w:r w:rsidRPr="004B23D6">
        <w:t xml:space="preserve"> including comment, naming, indentation, and change</w:t>
      </w:r>
      <w:del w:id="118" w:author="陈诗量" w:date="2020-12-01T23:51:00Z">
        <w:r w:rsidRPr="004B23D6" w:rsidDel="00927269">
          <w:delText xml:space="preserve"> </w:delText>
        </w:r>
      </w:del>
      <w:r w:rsidRPr="004B23D6">
        <w:t xml:space="preserve">log. </w:t>
      </w:r>
    </w:p>
    <w:p w14:paraId="264AAD85" w14:textId="2D7A759D" w:rsidR="00635CF0" w:rsidRPr="004B23D6" w:rsidRDefault="007F3ACE" w:rsidP="00635CF0">
      <w:r w:rsidRPr="004B23D6">
        <w:t xml:space="preserve">Git will be used as </w:t>
      </w:r>
      <w:ins w:id="119" w:author="陈诗量" w:date="2020-12-01T23:51:00Z">
        <w:r w:rsidR="00927269">
          <w:t xml:space="preserve">a </w:t>
        </w:r>
      </w:ins>
      <w:r w:rsidRPr="004B23D6">
        <w:t>version control tool</w:t>
      </w:r>
      <w:del w:id="120" w:author="陈诗量" w:date="2020-12-02T10:34:00Z">
        <w:r w:rsidRPr="004B23D6" w:rsidDel="00EC5391">
          <w:delText xml:space="preserve">. </w:delText>
        </w:r>
      </w:del>
      <w:ins w:id="121" w:author="陈诗量" w:date="2020-12-02T10:34:00Z">
        <w:r w:rsidR="00EC5391">
          <w:t xml:space="preserve"> a</w:t>
        </w:r>
      </w:ins>
      <w:ins w:id="122" w:author="陈诗量" w:date="2020-12-02T10:35:00Z">
        <w:r w:rsidR="00EC5391">
          <w:t xml:space="preserve">nd </w:t>
        </w:r>
        <w:proofErr w:type="spellStart"/>
        <w:r w:rsidR="00EC5391">
          <w:t>G</w:t>
        </w:r>
      </w:ins>
      <w:ins w:id="123" w:author="陈诗量" w:date="2020-12-02T10:34:00Z">
        <w:r w:rsidR="006A54C6">
          <w:t>ithub</w:t>
        </w:r>
        <w:proofErr w:type="spellEnd"/>
        <w:r w:rsidR="006A54C6">
          <w:t xml:space="preserve"> will be the platform. </w:t>
        </w:r>
      </w:ins>
      <w:del w:id="124" w:author="陈诗量" w:date="2020-12-02T10:34:00Z">
        <w:r w:rsidR="00C4418E" w:rsidRPr="004B23D6" w:rsidDel="00D94334">
          <w:delText>Moreover</w:delText>
        </w:r>
      </w:del>
      <w:ins w:id="125" w:author="陈诗量" w:date="2020-12-02T10:34:00Z">
        <w:r w:rsidR="00D94334">
          <w:t>In detail</w:t>
        </w:r>
      </w:ins>
      <w:r w:rsidRPr="004B23D6">
        <w:t xml:space="preserve">, </w:t>
      </w:r>
      <w:r w:rsidR="00C4418E" w:rsidRPr="004B23D6">
        <w:t xml:space="preserve">the </w:t>
      </w:r>
      <w:r w:rsidRPr="004B23D6">
        <w:t>software will be developed using a test-driven development approach</w:t>
      </w:r>
      <w:ins w:id="126" w:author="陈诗量" w:date="2020-12-01T23:51:00Z">
        <w:r w:rsidR="00927269">
          <w:t>,</w:t>
        </w:r>
      </w:ins>
      <w:r w:rsidRPr="004B23D6">
        <w:t xml:space="preserve"> and pair programming is deployed to avoid </w:t>
      </w:r>
      <w:r w:rsidR="007300E3" w:rsidRPr="004B23D6">
        <w:t xml:space="preserve">basic </w:t>
      </w:r>
      <w:r w:rsidRPr="004B23D6">
        <w:t xml:space="preserve">mistakes. </w:t>
      </w:r>
      <w:del w:id="127" w:author="陈诗量" w:date="2020-12-02T10:36:00Z">
        <w:r w:rsidRPr="004B23D6" w:rsidDel="00F4350F">
          <w:delText>Deep into the process</w:delText>
        </w:r>
      </w:del>
      <w:ins w:id="128" w:author="陈诗量" w:date="2020-12-02T10:36:00Z">
        <w:r w:rsidR="00F4350F">
          <w:t>As for management tools</w:t>
        </w:r>
      </w:ins>
      <w:r w:rsidRPr="004B23D6">
        <w:t xml:space="preserve">, </w:t>
      </w:r>
      <w:ins w:id="129" w:author="陈诗量" w:date="2020-12-01T23:51:00Z">
        <w:r w:rsidR="007146E3">
          <w:t xml:space="preserve">the </w:t>
        </w:r>
      </w:ins>
      <w:r w:rsidRPr="004B23D6">
        <w:t>team is managed by several useful GitHub features</w:t>
      </w:r>
      <w:ins w:id="130" w:author="陈诗量" w:date="2020-12-02T10:35:00Z">
        <w:r w:rsidR="006A2C96">
          <w:t xml:space="preserve"> such as “Project”</w:t>
        </w:r>
      </w:ins>
      <w:r w:rsidRPr="004B23D6">
        <w:t xml:space="preserve">. </w:t>
      </w:r>
      <w:r w:rsidR="007300E3" w:rsidRPr="004B23D6">
        <w:t>I</w:t>
      </w:r>
      <w:r w:rsidRPr="004B23D6">
        <w:t xml:space="preserve">ssues with labels </w:t>
      </w:r>
      <w:del w:id="131" w:author="陈诗量" w:date="2020-12-01T23:51:00Z">
        <w:r w:rsidR="007300E3" w:rsidRPr="004B23D6" w:rsidDel="007146E3">
          <w:delText xml:space="preserve">is </w:delText>
        </w:r>
      </w:del>
      <w:ins w:id="132" w:author="陈诗量" w:date="2020-12-01T23:51:00Z">
        <w:r w:rsidR="007146E3">
          <w:t>are</w:t>
        </w:r>
        <w:r w:rsidR="007146E3" w:rsidRPr="004B23D6">
          <w:t xml:space="preserve"> </w:t>
        </w:r>
      </w:ins>
      <w:r w:rsidR="007300E3" w:rsidRPr="004B23D6">
        <w:t>used to</w:t>
      </w:r>
      <w:r w:rsidRPr="004B23D6">
        <w:t xml:space="preserve"> raise questions, distribute tasks, alert bugs, show what </w:t>
      </w:r>
      <w:proofErr w:type="gramStart"/>
      <w:r w:rsidRPr="004B23D6">
        <w:t>is to-do</w:t>
      </w:r>
      <w:proofErr w:type="gramEnd"/>
      <w:r w:rsidRPr="004B23D6">
        <w:t xml:space="preserve">, Doing and Done. </w:t>
      </w:r>
      <w:r w:rsidR="007300E3" w:rsidRPr="004B23D6">
        <w:t>Kanban</w:t>
      </w:r>
      <w:r w:rsidRPr="004B23D6">
        <w:t xml:space="preserve"> is a clear and visible feature for managing tasks showing the whole process at the same time. Milestones will also be used for making stage-based objectives with due time, to </w:t>
      </w:r>
      <w:del w:id="133" w:author="陈诗量" w:date="2020-12-01T23:51:00Z">
        <w:r w:rsidRPr="004B23D6" w:rsidDel="007146E3">
          <w:delText xml:space="preserve">control </w:delText>
        </w:r>
      </w:del>
      <w:ins w:id="134" w:author="陈诗量" w:date="2020-12-01T23:51:00Z">
        <w:r w:rsidR="007146E3">
          <w:t>improve</w:t>
        </w:r>
        <w:r w:rsidR="007146E3" w:rsidRPr="004B23D6">
          <w:t xml:space="preserve"> </w:t>
        </w:r>
      </w:ins>
      <w:del w:id="135" w:author="陈诗量" w:date="2020-12-01T23:51:00Z">
        <w:r w:rsidRPr="004B23D6" w:rsidDel="007146E3">
          <w:delText xml:space="preserve">the </w:delText>
        </w:r>
      </w:del>
      <w:r w:rsidRPr="004B23D6">
        <w:t>productivity.</w:t>
      </w:r>
    </w:p>
    <w:p w14:paraId="1A4BE52D" w14:textId="6C1E5597" w:rsidR="004D3354" w:rsidRDefault="002D61E4">
      <w:pPr>
        <w:rPr>
          <w:ins w:id="136" w:author="陈诗量" w:date="2020-12-01T23:59:00Z"/>
        </w:rPr>
      </w:pPr>
      <w:ins w:id="137" w:author="陈诗量" w:date="2020-12-01T23:58:00Z">
        <w:r>
          <w:rPr>
            <w:noProof/>
          </w:rPr>
          <w:lastRenderedPageBreak/>
          <w:drawing>
            <wp:inline distT="0" distB="0" distL="0" distR="0" wp14:anchorId="5F2CE341" wp14:editId="61435A46">
              <wp:extent cx="5274310" cy="3679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79825"/>
                      </a:xfrm>
                      <a:prstGeom prst="rect">
                        <a:avLst/>
                      </a:prstGeom>
                    </pic:spPr>
                  </pic:pic>
                </a:graphicData>
              </a:graphic>
            </wp:inline>
          </w:drawing>
        </w:r>
      </w:ins>
    </w:p>
    <w:p w14:paraId="62C669EE" w14:textId="2524BBFD" w:rsidR="00A8434C" w:rsidRPr="007146E3" w:rsidRDefault="00A8434C">
      <w:pPr>
        <w:rPr>
          <w:rPrChange w:id="138" w:author="陈诗量" w:date="2020-12-01T23:52:00Z">
            <w:rPr>
              <w:lang w:val="en-US"/>
            </w:rPr>
          </w:rPrChange>
        </w:rPr>
      </w:pPr>
      <w:ins w:id="139" w:author="陈诗量" w:date="2020-12-01T23:59:00Z">
        <w:r>
          <w:rPr>
            <w:noProof/>
          </w:rPr>
          <w:drawing>
            <wp:inline distT="0" distB="0" distL="0" distR="0" wp14:anchorId="0D4CA783" wp14:editId="0923E5D5">
              <wp:extent cx="5274310" cy="3988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88435"/>
                      </a:xfrm>
                      <a:prstGeom prst="rect">
                        <a:avLst/>
                      </a:prstGeom>
                    </pic:spPr>
                  </pic:pic>
                </a:graphicData>
              </a:graphic>
            </wp:inline>
          </w:drawing>
        </w:r>
      </w:ins>
    </w:p>
    <w:sectPr w:rsidR="00A8434C" w:rsidRPr="007146E3"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E30B2" w14:textId="77777777" w:rsidR="00B76470" w:rsidRDefault="00B76470" w:rsidP="00635CF0">
      <w:pPr>
        <w:spacing w:after="0" w:line="240" w:lineRule="auto"/>
      </w:pPr>
      <w:r>
        <w:separator/>
      </w:r>
    </w:p>
  </w:endnote>
  <w:endnote w:type="continuationSeparator" w:id="0">
    <w:p w14:paraId="65CAF57A" w14:textId="77777777" w:rsidR="00B76470" w:rsidRDefault="00B76470" w:rsidP="0063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4596F" w14:textId="77777777" w:rsidR="00B76470" w:rsidRDefault="00B76470" w:rsidP="00635CF0">
      <w:pPr>
        <w:spacing w:after="0" w:line="240" w:lineRule="auto"/>
      </w:pPr>
      <w:r>
        <w:separator/>
      </w:r>
    </w:p>
  </w:footnote>
  <w:footnote w:type="continuationSeparator" w:id="0">
    <w:p w14:paraId="1E3D4958" w14:textId="77777777" w:rsidR="00B76470" w:rsidRDefault="00B76470" w:rsidP="00635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7726941"/>
    <w:multiLevelType w:val="singleLevel"/>
    <w:tmpl w:val="E7726941"/>
    <w:lvl w:ilvl="0">
      <w:start w:val="1"/>
      <w:numFmt w:val="decimal"/>
      <w:lvlText w:val="%1."/>
      <w:lvlJc w:val="left"/>
      <w:pPr>
        <w:ind w:left="425" w:hanging="425"/>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诗量">
    <w15:presenceInfo w15:providerId="None" w15:userId="陈诗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8E"/>
    <w:rsid w:val="00034A6B"/>
    <w:rsid w:val="001658F4"/>
    <w:rsid w:val="002656C6"/>
    <w:rsid w:val="00291F81"/>
    <w:rsid w:val="002D2C93"/>
    <w:rsid w:val="002D61E4"/>
    <w:rsid w:val="00303CE6"/>
    <w:rsid w:val="003162DE"/>
    <w:rsid w:val="00397AB0"/>
    <w:rsid w:val="00493406"/>
    <w:rsid w:val="004934F6"/>
    <w:rsid w:val="004B23D6"/>
    <w:rsid w:val="004C7555"/>
    <w:rsid w:val="004D3354"/>
    <w:rsid w:val="00542A42"/>
    <w:rsid w:val="00554239"/>
    <w:rsid w:val="006228A5"/>
    <w:rsid w:val="00635CF0"/>
    <w:rsid w:val="006604F7"/>
    <w:rsid w:val="006A2C96"/>
    <w:rsid w:val="006A54C6"/>
    <w:rsid w:val="0070082F"/>
    <w:rsid w:val="007138E1"/>
    <w:rsid w:val="007146E3"/>
    <w:rsid w:val="007300E3"/>
    <w:rsid w:val="00732D53"/>
    <w:rsid w:val="007F3ACE"/>
    <w:rsid w:val="00827308"/>
    <w:rsid w:val="00927269"/>
    <w:rsid w:val="00937880"/>
    <w:rsid w:val="00955D9C"/>
    <w:rsid w:val="00A2608E"/>
    <w:rsid w:val="00A8434C"/>
    <w:rsid w:val="00B110C7"/>
    <w:rsid w:val="00B46A4B"/>
    <w:rsid w:val="00B63DC4"/>
    <w:rsid w:val="00B76470"/>
    <w:rsid w:val="00C36F39"/>
    <w:rsid w:val="00C4418E"/>
    <w:rsid w:val="00C8024A"/>
    <w:rsid w:val="00D15C5E"/>
    <w:rsid w:val="00D16926"/>
    <w:rsid w:val="00D22BA1"/>
    <w:rsid w:val="00D80F7D"/>
    <w:rsid w:val="00D94334"/>
    <w:rsid w:val="00DB3955"/>
    <w:rsid w:val="00DC0E15"/>
    <w:rsid w:val="00E367C6"/>
    <w:rsid w:val="00EC5391"/>
    <w:rsid w:val="00EF7D00"/>
    <w:rsid w:val="00F21F4E"/>
    <w:rsid w:val="00F4350F"/>
    <w:rsid w:val="00F917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978E5"/>
  <w15:chartTrackingRefBased/>
  <w15:docId w15:val="{1EB93C93-897E-424A-BFF4-0180DE7D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CF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C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5CF0"/>
  </w:style>
  <w:style w:type="paragraph" w:styleId="Footer">
    <w:name w:val="footer"/>
    <w:basedOn w:val="Normal"/>
    <w:link w:val="FooterChar"/>
    <w:uiPriority w:val="99"/>
    <w:unhideWhenUsed/>
    <w:rsid w:val="00635C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5CF0"/>
  </w:style>
  <w:style w:type="paragraph" w:styleId="BalloonText">
    <w:name w:val="Balloon Text"/>
    <w:basedOn w:val="Normal"/>
    <w:link w:val="BalloonTextChar"/>
    <w:uiPriority w:val="99"/>
    <w:semiHidden/>
    <w:unhideWhenUsed/>
    <w:rsid w:val="00635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C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49</cp:revision>
  <dcterms:created xsi:type="dcterms:W3CDTF">2020-12-01T15:34:00Z</dcterms:created>
  <dcterms:modified xsi:type="dcterms:W3CDTF">2020-12-02T02:37:00Z</dcterms:modified>
</cp:coreProperties>
</file>