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83289" w14:textId="161DF24F" w:rsidR="00AE4158" w:rsidRDefault="00AE4158" w:rsidP="00677E9A">
      <w:r>
        <w:rPr>
          <w:rFonts w:hint="eastAsia"/>
        </w:rPr>
        <w:t>我觉得可以放，第二段我加一些看看</w:t>
      </w:r>
    </w:p>
    <w:p w14:paraId="15E58B7B" w14:textId="685C42B9" w:rsidR="00AE4158" w:rsidRDefault="00FA7ED9" w:rsidP="00677E9A">
      <w:r>
        <w:rPr>
          <w:rFonts w:hint="eastAsia"/>
        </w:rPr>
        <w:t>（复制之后加了一些）</w:t>
      </w:r>
    </w:p>
    <w:p w14:paraId="6538178A" w14:textId="7373FB75" w:rsidR="00AE4158" w:rsidRDefault="00AE4158" w:rsidP="00AE4158">
      <w:r>
        <w:rPr>
          <w:rFonts w:hint="eastAsia"/>
        </w:rPr>
        <w:t>T</w:t>
      </w:r>
      <w:r>
        <w:t>he project is to develop software which can visualise sorting algorithms. In detail, the software shall be able to animate and display graphical objects and react to what users do, such as button clicking event and text inputting event.</w:t>
      </w:r>
    </w:p>
    <w:p w14:paraId="22C24B31" w14:textId="21C086C8" w:rsidR="002533BE" w:rsidRPr="00AE4158" w:rsidRDefault="00AE4158" w:rsidP="00AE4158">
      <w:pPr>
        <w:rPr>
          <w:lang w:val="en-US"/>
        </w:rPr>
      </w:pPr>
      <w:r>
        <w:t xml:space="preserve">In this case, the programming language to be used in the project shall be adaptable to a graphical user interface (GUI) and able to respond to user request through the GUI. Platforms need to be suitable for </w:t>
      </w:r>
      <w:r>
        <w:rPr>
          <w:rFonts w:hint="eastAsia"/>
        </w:rPr>
        <w:t>both</w:t>
      </w:r>
      <w:r>
        <w:rPr>
          <w:lang w:val="en-US"/>
        </w:rPr>
        <w:t xml:space="preserve"> </w:t>
      </w:r>
      <w:r>
        <w:t xml:space="preserve">users’ </w:t>
      </w:r>
      <w:r>
        <w:rPr>
          <w:lang w:val="en-US"/>
        </w:rPr>
        <w:t>us</w:t>
      </w:r>
      <w:r>
        <w:rPr>
          <w:rFonts w:hint="eastAsia"/>
          <w:lang w:val="en-US"/>
        </w:rPr>
        <w:t>age</w:t>
      </w:r>
      <w:r>
        <w:rPr>
          <w:lang w:val="en-US"/>
        </w:rPr>
        <w:t xml:space="preserve"> and developers</w:t>
      </w:r>
      <w:r w:rsidR="00D903AC">
        <w:rPr>
          <w:lang w:val="en-US"/>
        </w:rPr>
        <w:t xml:space="preserve">’ </w:t>
      </w:r>
      <w:r w:rsidR="00D903AC">
        <w:rPr>
          <w:rFonts w:hint="eastAsia"/>
          <w:lang w:val="en-US"/>
        </w:rPr>
        <w:t>deve</w:t>
      </w:r>
      <w:r w:rsidR="00D903AC">
        <w:rPr>
          <w:lang w:val="en-US"/>
        </w:rPr>
        <w:t xml:space="preserve">lopment. </w:t>
      </w:r>
      <w:r w:rsidR="00D903AC">
        <w:rPr>
          <w:rFonts w:hint="eastAsia"/>
          <w:lang w:val="en-US"/>
        </w:rPr>
        <w:t>A</w:t>
      </w:r>
      <w:r w:rsidR="00D903AC">
        <w:rPr>
          <w:lang w:val="en-US"/>
        </w:rPr>
        <w:t>s a significant coding tool,</w:t>
      </w:r>
      <w:r w:rsidR="002533BE">
        <w:rPr>
          <w:lang w:val="en-US"/>
        </w:rPr>
        <w:t xml:space="preserve"> the</w:t>
      </w:r>
      <w:r w:rsidR="00D903AC">
        <w:rPr>
          <w:lang w:val="en-US"/>
        </w:rPr>
        <w:t xml:space="preserve"> </w:t>
      </w:r>
      <w:r w:rsidR="00D903AC">
        <w:rPr>
          <w:rFonts w:hint="eastAsia"/>
          <w:lang w:val="en-US"/>
        </w:rPr>
        <w:t>cho</w:t>
      </w:r>
      <w:r w:rsidR="002533BE">
        <w:rPr>
          <w:lang w:val="en-US"/>
        </w:rPr>
        <w:t>ic</w:t>
      </w:r>
      <w:r w:rsidR="00D903AC">
        <w:rPr>
          <w:lang w:val="en-US"/>
        </w:rPr>
        <w:t>e of IDE</w:t>
      </w:r>
      <w:r w:rsidR="002533BE">
        <w:rPr>
          <w:lang w:val="en-US"/>
        </w:rPr>
        <w:t xml:space="preserve"> should also be </w:t>
      </w:r>
      <w:r w:rsidR="002533BE">
        <w:rPr>
          <w:rFonts w:hint="eastAsia"/>
          <w:lang w:val="en-US"/>
        </w:rPr>
        <w:t>care</w:t>
      </w:r>
      <w:r w:rsidR="002533BE">
        <w:rPr>
          <w:lang w:val="en-US"/>
        </w:rPr>
        <w:t>fully considered. Analysis of these three parts is presented as follows.</w:t>
      </w:r>
    </w:p>
    <w:p w14:paraId="73DFA133" w14:textId="322732D1" w:rsidR="00AE4158" w:rsidRDefault="00AE4158" w:rsidP="00AE4158">
      <w:pPr>
        <w:rPr>
          <w:ins w:id="0" w:author="Ruizi HAN (20125115)" w:date="2020-12-01T23:28:00Z"/>
        </w:rPr>
      </w:pPr>
      <w:r>
        <w:t>Three main programming language will be introduced below with both advantages and disadvantages.</w:t>
      </w:r>
    </w:p>
    <w:p w14:paraId="08627220" w14:textId="77777777" w:rsidR="00AE4158" w:rsidRDefault="00AE4158" w:rsidP="00677E9A">
      <w:pPr>
        <w:rPr>
          <w:ins w:id="1" w:author="Ruizi HAN (20125115)" w:date="2020-12-01T23:28:00Z"/>
        </w:rPr>
      </w:pPr>
    </w:p>
    <w:p w14:paraId="10148AD8" w14:textId="6615A4DF" w:rsidR="00677E9A" w:rsidRDefault="00677E9A" w:rsidP="00677E9A">
      <w:r>
        <w:t xml:space="preserve">Programming </w:t>
      </w:r>
      <w:r w:rsidR="00A94D9B">
        <w:t>Solutions</w:t>
      </w:r>
      <w:r>
        <w:t xml:space="preserve"> </w:t>
      </w:r>
      <w:r w:rsidR="00A94D9B">
        <w:t>O</w:t>
      </w:r>
      <w:r>
        <w:t>verview</w:t>
      </w:r>
    </w:p>
    <w:p w14:paraId="70B4A3B6" w14:textId="2BA4F91D" w:rsidR="00A94D9B" w:rsidRDefault="00A94D9B" w:rsidP="00677E9A">
      <w:r>
        <w:t>Four programming languages and a framework solution will be introduced below with both advantages and disadvantages.</w:t>
      </w:r>
    </w:p>
    <w:p w14:paraId="72F59EE8" w14:textId="77777777" w:rsidR="002C303E" w:rsidRDefault="002C303E" w:rsidP="00677E9A"/>
    <w:p w14:paraId="59CD9ACF" w14:textId="7F5FA9C1" w:rsidR="00A94D9B" w:rsidRDefault="00A94D9B" w:rsidP="00677E9A">
      <w:r>
        <w:t>Pure programming language solutions</w:t>
      </w:r>
    </w:p>
    <w:p w14:paraId="14005DE8" w14:textId="08029EC7" w:rsidR="00A94D9B" w:rsidRDefault="002C303E" w:rsidP="00677E9A">
      <w:r>
        <w:t>This section discusses pure programming language solutions which only utilises single programming language without any frameworks.</w:t>
      </w:r>
    </w:p>
    <w:p w14:paraId="690A53C9" w14:textId="77777777" w:rsidR="00677E9A" w:rsidRDefault="00677E9A" w:rsidP="00677E9A">
      <w:r>
        <w:t>Java</w:t>
      </w:r>
    </w:p>
    <w:p w14:paraId="4C3D25DA" w14:textId="2E6155CE" w:rsidR="00677E9A" w:rsidRDefault="00677E9A" w:rsidP="00677E9A">
      <w:r>
        <w:t xml:space="preserve">In JDK, Java provides two basic tools for building a graphical user interface, which is AWT and Swing. JavaFX was once a component of JDK but is a third-party tool now. AWT was introduced in JDK 1.0 and heavily depended on the Windows platform, while Swing is more flexible and can be executed in multiple platforms with Java. [1][2] </w:t>
      </w:r>
    </w:p>
    <w:p w14:paraId="60E2023F" w14:textId="77777777" w:rsidR="00677E9A" w:rsidRDefault="00677E9A" w:rsidP="00677E9A">
      <w:r>
        <w:t>Advantages</w:t>
      </w:r>
    </w:p>
    <w:p w14:paraId="597D13DC" w14:textId="1AD5D35D" w:rsidR="00677E9A" w:rsidRDefault="00677E9A" w:rsidP="00677E9A">
      <w:r>
        <w:t xml:space="preserve">Java is a cross-platform language based on Java Virtual Machine. Both Swing and JavaFX take advantage of this feature, which allows the software </w:t>
      </w:r>
      <w:del w:id="2" w:author="Ruizi HAN (20125115)" w:date="2020-12-02T00:07:00Z">
        <w:r w:rsidDel="000E579E">
          <w:delText xml:space="preserve">built </w:delText>
        </w:r>
      </w:del>
      <w:r>
        <w:t>to be easily distributed in multiple platforms. [3] Basic functions to build software</w:t>
      </w:r>
      <w:del w:id="3" w:author="Ruizi HAN (20125115)" w:date="2020-12-02T00:07:00Z">
        <w:r w:rsidDel="000E579E">
          <w:delText xml:space="preserve"> we need</w:delText>
        </w:r>
      </w:del>
      <w:r>
        <w:t xml:space="preserve"> are fully supported in those Java tools. </w:t>
      </w:r>
      <w:del w:id="4" w:author="陈诗量" w:date="2020-12-01T23:03:00Z">
        <w:r w:rsidDel="00570011">
          <w:delText>Another advantage is that JavaFX is taught in this semester. The team is already getting used to it.</w:delText>
        </w:r>
        <w:r w:rsidR="00B65771" w:rsidDel="00570011">
          <w:delText xml:space="preserve"> </w:delText>
        </w:r>
      </w:del>
      <w:r w:rsidR="00DB26C5">
        <w:t xml:space="preserve">As a back-end language, </w:t>
      </w:r>
      <w:r w:rsidR="001146F4">
        <w:t>Java takes advantage of object-oriented and</w:t>
      </w:r>
      <w:ins w:id="5" w:author="Ruizi HAN (20125115)" w:date="2020-12-02T00:08:00Z">
        <w:r w:rsidR="000E579E">
          <w:t xml:space="preserve"> </w:t>
        </w:r>
        <w:r w:rsidR="000E579E">
          <w:rPr>
            <w:rFonts w:hint="eastAsia"/>
          </w:rPr>
          <w:t>it</w:t>
        </w:r>
      </w:ins>
      <w:r w:rsidR="001146F4">
        <w:t xml:space="preserve"> is good at </w:t>
      </w:r>
      <w:r w:rsidR="00C030F0">
        <w:t xml:space="preserve">express </w:t>
      </w:r>
      <w:ins w:id="6" w:author="Ruizi HAN (20125115)" w:date="2020-12-01T23:26:00Z">
        <w:r w:rsidR="00AE4158">
          <w:t xml:space="preserve">the </w:t>
        </w:r>
      </w:ins>
      <w:r w:rsidR="00C030F0">
        <w:t xml:space="preserve">business logic of the front end. </w:t>
      </w:r>
      <w:del w:id="7" w:author="Ruizi HAN (20125115)" w:date="2020-12-02T00:09:00Z">
        <w:r w:rsidR="00C030F0" w:rsidDel="000E579E">
          <w:rPr>
            <w:rFonts w:hint="eastAsia"/>
          </w:rPr>
          <w:delText xml:space="preserve">The </w:delText>
        </w:r>
      </w:del>
      <w:ins w:id="8" w:author="Ruizi HAN (20125115)" w:date="2020-12-02T00:09:00Z">
        <w:r w:rsidR="000E579E">
          <w:rPr>
            <w:rFonts w:hint="eastAsia"/>
          </w:rPr>
          <w:t>Its</w:t>
        </w:r>
        <w:r w:rsidR="000E579E">
          <w:t xml:space="preserve"> </w:t>
        </w:r>
      </w:ins>
      <w:r w:rsidR="00C030F0">
        <w:t xml:space="preserve">property of </w:t>
      </w:r>
      <w:r w:rsidR="00A03E1F">
        <w:t>strongly typed</w:t>
      </w:r>
      <w:r w:rsidR="00C030F0">
        <w:t xml:space="preserve"> also </w:t>
      </w:r>
      <w:r w:rsidR="00A03E1F">
        <w:t>improve</w:t>
      </w:r>
      <w:ins w:id="9" w:author="陈诗量" w:date="2020-12-01T23:03:00Z">
        <w:r w:rsidR="00990EE5">
          <w:t>s</w:t>
        </w:r>
      </w:ins>
      <w:r w:rsidR="00A03E1F">
        <w:t xml:space="preserve"> the efficiency of</w:t>
      </w:r>
      <w:ins w:id="10" w:author="Ruizi HAN (20125115)" w:date="2020-12-01T23:24:00Z">
        <w:r w:rsidR="00AE4158">
          <w:t xml:space="preserve"> the</w:t>
        </w:r>
      </w:ins>
      <w:r w:rsidR="00A03E1F">
        <w:t xml:space="preserve"> programming process.</w:t>
      </w:r>
      <w:r w:rsidR="001F1ADA">
        <w:t xml:space="preserve"> </w:t>
      </w:r>
      <w:del w:id="11" w:author="陈诗量" w:date="2020-12-01T23:03:00Z">
        <w:r w:rsidR="006B7575" w:rsidDel="00990EE5">
          <w:delText xml:space="preserve">Existing frameworks are also available to be applied with Java such as </w:delText>
        </w:r>
        <w:r w:rsidR="0026138E" w:rsidDel="00990EE5">
          <w:delText>Spring.</w:delText>
        </w:r>
      </w:del>
    </w:p>
    <w:p w14:paraId="2E6FCB1F" w14:textId="77777777" w:rsidR="00677E9A" w:rsidRDefault="00677E9A" w:rsidP="00677E9A">
      <w:r>
        <w:t>Disadvantages</w:t>
      </w:r>
    </w:p>
    <w:p w14:paraId="11D022D4" w14:textId="4A345A3E" w:rsidR="00677E9A" w:rsidRDefault="00677E9A" w:rsidP="00677E9A">
      <w:r>
        <w:t>AWT was introduced in JDK 1.0</w:t>
      </w:r>
      <w:ins w:id="12" w:author="Ruizi HAN (20125115)" w:date="2020-12-02T00:09:00Z">
        <w:r w:rsidR="000E579E">
          <w:t xml:space="preserve"> </w:t>
        </w:r>
        <w:r w:rsidR="000E579E">
          <w:rPr>
            <w:rFonts w:hint="eastAsia"/>
          </w:rPr>
          <w:t>and</w:t>
        </w:r>
      </w:ins>
      <w:del w:id="13" w:author="Ruizi HAN (20125115)" w:date="2020-12-02T00:09:00Z">
        <w:r w:rsidDel="000E579E">
          <w:delText>.</w:delText>
        </w:r>
      </w:del>
      <w:r>
        <w:t xml:space="preserve"> Swing is released in JDK 2.0. Both are old and using a coding style </w:t>
      </w:r>
      <w:del w:id="14" w:author="Ruizi HAN (20125115)" w:date="2020-12-02T00:09:00Z">
        <w:r w:rsidDel="000E579E">
          <w:delText xml:space="preserve">to </w:delText>
        </w:r>
      </w:del>
      <w:ins w:id="15" w:author="Ruizi HAN (20125115)" w:date="2020-12-02T00:09:00Z">
        <w:r w:rsidR="000E579E">
          <w:t xml:space="preserve">which </w:t>
        </w:r>
      </w:ins>
      <w:ins w:id="16" w:author="Ruizi HAN (20125115)" w:date="2020-12-02T00:10:00Z">
        <w:r w:rsidR="000E579E">
          <w:t>develops</w:t>
        </w:r>
      </w:ins>
      <w:del w:id="17" w:author="Ruizi HAN (20125115)" w:date="2020-12-02T00:10:00Z">
        <w:r w:rsidDel="000E579E">
          <w:delText>build</w:delText>
        </w:r>
      </w:del>
      <w:r>
        <w:t xml:space="preserve"> the user interface with built-in graphic components. It is </w:t>
      </w:r>
      <w:r>
        <w:lastRenderedPageBreak/>
        <w:t xml:space="preserve">not straightforward to see and adjust the layout.[1][2] </w:t>
      </w:r>
      <w:ins w:id="18" w:author="Ruizi HAN (20125115)" w:date="2020-12-02T00:11:00Z">
        <w:r w:rsidR="000E579E">
          <w:t xml:space="preserve">Besides, </w:t>
        </w:r>
      </w:ins>
      <w:del w:id="19" w:author="陈诗量" w:date="2020-12-01T23:04:00Z">
        <w:r w:rsidDel="00482D90">
          <w:delText xml:space="preserve">Besides, Swing supports cross-platform but sacrifice efficiency. JavaFX is not prevalent in the main market and leads to small supports and updates on it. </w:delText>
        </w:r>
      </w:del>
      <w:ins w:id="20" w:author="Ruizi HAN (20125115)" w:date="2020-12-02T00:11:00Z">
        <w:r w:rsidR="000E579E">
          <w:t>r</w:t>
        </w:r>
      </w:ins>
      <w:del w:id="21" w:author="Ruizi HAN (20125115)" w:date="2020-12-02T00:11:00Z">
        <w:r w:rsidDel="000E579E">
          <w:delText>R</w:delText>
        </w:r>
      </w:del>
      <w:r>
        <w:t>elevant discussions and resources are not sufficient, even on the Internet. Lack of references would be an obstacle to the team’s progress.</w:t>
      </w:r>
      <w:r w:rsidR="0026138E">
        <w:t xml:space="preserve"> As for Java itself, the efficiency of </w:t>
      </w:r>
      <w:r w:rsidR="0058586C">
        <w:t>compil</w:t>
      </w:r>
      <w:ins w:id="22" w:author="Ruizi HAN (20125115)" w:date="2020-12-02T00:11:00Z">
        <w:r w:rsidR="000E579E">
          <w:rPr>
            <w:rFonts w:hint="eastAsia"/>
          </w:rPr>
          <w:t>ing</w:t>
        </w:r>
      </w:ins>
      <w:del w:id="23" w:author="Ruizi HAN (20125115)" w:date="2020-12-02T00:11:00Z">
        <w:r w:rsidR="0058586C" w:rsidDel="000E579E">
          <w:delText>e</w:delText>
        </w:r>
      </w:del>
      <w:r w:rsidR="0058586C">
        <w:t xml:space="preserve"> would not be satisfying</w:t>
      </w:r>
      <w:r w:rsidR="00F306A6">
        <w:t xml:space="preserve">. </w:t>
      </w:r>
    </w:p>
    <w:p w14:paraId="78D4EC30" w14:textId="77777777" w:rsidR="00677E9A" w:rsidRDefault="00677E9A" w:rsidP="00677E9A"/>
    <w:p w14:paraId="1B75F117" w14:textId="515CB68F" w:rsidR="00677E9A" w:rsidDel="002A4991" w:rsidRDefault="00677E9A" w:rsidP="00677E9A">
      <w:pPr>
        <w:rPr>
          <w:del w:id="24" w:author="陈诗量" w:date="2020-12-10T11:59:00Z"/>
        </w:rPr>
      </w:pPr>
      <w:del w:id="25" w:author="陈诗量" w:date="2020-12-10T11:59:00Z">
        <w:r w:rsidDel="002A4991">
          <w:delText>Web framework solution with JavaScript or Java</w:delText>
        </w:r>
      </w:del>
    </w:p>
    <w:p w14:paraId="16AEB861" w14:textId="3C24107F" w:rsidR="00677E9A" w:rsidDel="002A4991" w:rsidRDefault="00677E9A" w:rsidP="00677E9A">
      <w:pPr>
        <w:rPr>
          <w:del w:id="26" w:author="陈诗量" w:date="2020-12-10T11:59:00Z"/>
        </w:rPr>
      </w:pPr>
      <w:del w:id="27" w:author="陈诗量" w:date="2020-12-10T11:59:00Z">
        <w:r w:rsidDel="002A4991">
          <w:delText xml:space="preserve">JavaScript is a programming language which is used with the Web. A web browser is responsible for parsing the Web code along with JavaScript and displaying interactive content to users. </w:delText>
        </w:r>
      </w:del>
      <w:ins w:id="28" w:author="Ruizi HAN (20125115)" w:date="2020-12-02T00:12:00Z">
        <w:del w:id="29" w:author="陈诗量" w:date="2020-12-10T11:59:00Z">
          <w:r w:rsidR="000E579E" w:rsidDel="002A4991">
            <w:delText>W</w:delText>
          </w:r>
        </w:del>
      </w:ins>
      <w:del w:id="30" w:author="陈诗量" w:date="2020-12-10T11:59:00Z">
        <w:r w:rsidDel="002A4991">
          <w:delText xml:space="preserve">A web browser is a basic software on Windows, Mac, iOS and Android. </w:delText>
        </w:r>
      </w:del>
    </w:p>
    <w:p w14:paraId="47E41D7B" w14:textId="78FD191C" w:rsidR="00677E9A" w:rsidDel="002A4991" w:rsidRDefault="00677E9A" w:rsidP="00677E9A">
      <w:pPr>
        <w:rPr>
          <w:del w:id="31" w:author="陈诗量" w:date="2020-12-10T11:59:00Z"/>
        </w:rPr>
      </w:pPr>
      <w:del w:id="32" w:author="陈诗量" w:date="2020-12-10T11:59:00Z">
        <w:r w:rsidDel="002A4991">
          <w:delText>Advantages</w:delText>
        </w:r>
      </w:del>
    </w:p>
    <w:p w14:paraId="154BD306" w14:textId="7ADA2442" w:rsidR="00677E9A" w:rsidDel="002A4991" w:rsidRDefault="00677E9A" w:rsidP="00677E9A">
      <w:pPr>
        <w:rPr>
          <w:del w:id="33" w:author="陈诗量" w:date="2020-12-10T11:59:00Z"/>
        </w:rPr>
      </w:pPr>
      <w:del w:id="34" w:author="陈诗量" w:date="2020-12-10T11:59:00Z">
        <w:r w:rsidDel="002A4991">
          <w:delText xml:space="preserve">Web solution allows accessing a web page on multiple platforms with the same contents. Therefore, it is a fully cross-platform solution to build software once but run </w:delText>
        </w:r>
      </w:del>
      <w:ins w:id="35" w:author="Ruizi HAN (20125115)" w:date="2020-12-02T00:12:00Z">
        <w:del w:id="36" w:author="陈诗量" w:date="2020-12-10T11:59:00Z">
          <w:r w:rsidR="000E579E" w:rsidDel="002A4991">
            <w:delText>every</w:delText>
          </w:r>
        </w:del>
      </w:ins>
      <w:del w:id="37" w:author="陈诗量" w:date="2020-12-10T11:59:00Z">
        <w:r w:rsidDel="002A4991">
          <w:delText>anywhere. The web consists of two parts, front end and back end. The front end provides a user interface only using markdown language HTML5,[4] and the back end works as a server which listens to the actions that users take and handle these actions with programming language JavaScript or Java. The field of web software has been developing fast since the mobile market expanded in recent years.[5] Many third-party tools and open-source software</w:delText>
        </w:r>
      </w:del>
      <w:ins w:id="38" w:author="Ruizi HAN (20125115)" w:date="2020-12-02T00:27:00Z">
        <w:del w:id="39" w:author="陈诗量" w:date="2020-12-10T11:59:00Z">
          <w:r w:rsidR="008152F7" w:rsidDel="002A4991">
            <w:rPr>
              <w:rFonts w:hint="eastAsia"/>
            </w:rPr>
            <w:delText>s</w:delText>
          </w:r>
        </w:del>
      </w:ins>
      <w:ins w:id="40" w:author="Ruizi HAN (20125115)" w:date="2020-12-01T23:24:00Z">
        <w:del w:id="41" w:author="陈诗量" w:date="2020-12-10T11:59:00Z">
          <w:r w:rsidR="00AE4158" w:rsidDel="002A4991">
            <w:delText>,</w:delText>
          </w:r>
        </w:del>
      </w:ins>
      <w:del w:id="42" w:author="陈诗量" w:date="2020-12-10T11:59:00Z">
        <w:r w:rsidDel="002A4991">
          <w:delText xml:space="preserve"> such as Spring framework</w:delText>
        </w:r>
      </w:del>
      <w:ins w:id="43" w:author="Ruizi HAN (20125115)" w:date="2020-12-01T23:24:00Z">
        <w:del w:id="44" w:author="陈诗量" w:date="2020-12-10T11:59:00Z">
          <w:r w:rsidR="00AE4158" w:rsidDel="002A4991">
            <w:delText>,</w:delText>
          </w:r>
        </w:del>
      </w:ins>
      <w:del w:id="45" w:author="陈诗量" w:date="2020-12-10T11:59:00Z">
        <w:r w:rsidDel="002A4991">
          <w:delText xml:space="preserve"> therefore take place.[6] Online resources such as plugins and existing web structures and plentiful discussions are also helpful for building such software. </w:delText>
        </w:r>
      </w:del>
      <w:ins w:id="46" w:author="Ruizi HAN (20125115)" w:date="2020-12-01T23:25:00Z">
        <w:del w:id="47" w:author="陈诗量" w:date="2020-12-10T11:59:00Z">
          <w:r w:rsidR="00AE4158" w:rsidDel="002A4991">
            <w:delText>easilyv</w:delText>
          </w:r>
        </w:del>
      </w:ins>
      <w:ins w:id="48" w:author="Ruizi HAN (20125115)" w:date="2020-12-01T23:26:00Z">
        <w:del w:id="49" w:author="陈诗量" w:date="2020-12-10T11:59:00Z">
          <w:r w:rsidR="00AE4158" w:rsidDel="002A4991">
            <w:delText xml:space="preserve">a </w:delText>
          </w:r>
        </w:del>
      </w:ins>
      <w:del w:id="50" w:author="陈诗量" w:date="2020-12-01T23:05:00Z">
        <w:r w:rsidDel="00BF2AC1">
          <w:delText>It splits front and back ends which also further specifies the division of labour of the team and improve the efficiency. It is much easier to build fluent animation and implement the modern design.</w:delText>
        </w:r>
      </w:del>
    </w:p>
    <w:p w14:paraId="18EB50C5" w14:textId="369B0882" w:rsidR="00677E9A" w:rsidDel="002A4991" w:rsidRDefault="00677E9A" w:rsidP="00677E9A">
      <w:pPr>
        <w:rPr>
          <w:del w:id="51" w:author="陈诗量" w:date="2020-12-10T11:59:00Z"/>
        </w:rPr>
      </w:pPr>
      <w:del w:id="52" w:author="陈诗量" w:date="2020-12-10T11:59:00Z">
        <w:r w:rsidDel="002A4991">
          <w:delText>Disadvantages</w:delText>
        </w:r>
      </w:del>
    </w:p>
    <w:p w14:paraId="168642E7" w14:textId="57C2D8CA" w:rsidR="00677E9A" w:rsidDel="002A4991" w:rsidRDefault="00677E9A" w:rsidP="00677E9A">
      <w:pPr>
        <w:rPr>
          <w:del w:id="53" w:author="陈诗量" w:date="2020-12-10T11:59:00Z"/>
        </w:rPr>
      </w:pPr>
      <w:del w:id="54" w:author="陈诗量" w:date="2020-12-10T11:59:00Z">
        <w:r w:rsidDel="002A4991">
          <w:delText>The web was taught in the previous semester, and only basic knowledge of it is mentioned. Some of the programming skills are forgotten by the team. The communication between the front end and back end may lead to relatively lower efficiency compared to a pure programming language like Java.[5]</w:delText>
        </w:r>
      </w:del>
    </w:p>
    <w:p w14:paraId="37C14746" w14:textId="77777777" w:rsidR="00677E9A" w:rsidRDefault="00677E9A" w:rsidP="00677E9A"/>
    <w:p w14:paraId="0CD81A7B" w14:textId="77777777" w:rsidR="00677E9A" w:rsidRDefault="00677E9A" w:rsidP="00677E9A">
      <w:r>
        <w:t>C#</w:t>
      </w:r>
    </w:p>
    <w:p w14:paraId="597C9030" w14:textId="77777777" w:rsidR="00677E9A" w:rsidRDefault="00677E9A" w:rsidP="00677E9A">
      <w:r>
        <w:t>Using C#, developers can create secure and robust software that runs in the .NET ecosystem. It is an object-oriented language that is introduced by Microsoft.[7]</w:t>
      </w:r>
    </w:p>
    <w:p w14:paraId="1AB4616C" w14:textId="77777777" w:rsidR="00677E9A" w:rsidRDefault="00677E9A" w:rsidP="00677E9A">
      <w:r>
        <w:t>Advantages</w:t>
      </w:r>
    </w:p>
    <w:p w14:paraId="150A39DD" w14:textId="1B0086DD" w:rsidR="00677E9A" w:rsidRDefault="00677E9A" w:rsidP="00677E9A">
      <w:r>
        <w:t>The syntax is elegant and expressive.[7] As a commercial product, C# is well supported by Microsoft</w:t>
      </w:r>
      <w:ins w:id="55" w:author="Ruizi HAN (20125115)" w:date="2020-12-02T00:32:00Z">
        <w:r w:rsidR="00667201">
          <w:rPr>
            <w:lang w:val="en-US"/>
          </w:rPr>
          <w:t>,</w:t>
        </w:r>
      </w:ins>
      <w:r>
        <w:t xml:space="preserve"> </w:t>
      </w:r>
      <w:del w:id="56" w:author="Ruizi HAN (20125115)" w:date="2020-12-02T00:32:00Z">
        <w:r w:rsidDel="00667201">
          <w:delText>and have</w:delText>
        </w:r>
      </w:del>
      <w:ins w:id="57" w:author="Ruizi HAN (20125115)" w:date="2020-12-02T00:32:00Z">
        <w:r w:rsidR="00667201">
          <w:t>there are</w:t>
        </w:r>
      </w:ins>
      <w:r>
        <w:t xml:space="preserve"> plenty of relevant tools and a fully supported online community built by Microsoft. Therefore, learning resources would be sufficient, and troubleshooting might be easy with other developers’ help. Graphics programming is also well supported in C#.</w:t>
      </w:r>
    </w:p>
    <w:p w14:paraId="445A8DA8" w14:textId="77777777" w:rsidR="00677E9A" w:rsidRDefault="00677E9A" w:rsidP="00677E9A">
      <w:r>
        <w:t>Disadvantage</w:t>
      </w:r>
    </w:p>
    <w:p w14:paraId="5244E7DD" w14:textId="0A186A94" w:rsidR="0063330F" w:rsidRDefault="00677E9A" w:rsidP="00677E9A">
      <w:r>
        <w:t xml:space="preserve">C# is a product of Microsoft and can only work on Windows. Team 10 has not </w:t>
      </w:r>
      <w:del w:id="58" w:author="Ruizi HAN (20125115)" w:date="2020-12-02T00:37:00Z">
        <w:r w:rsidDel="00667201">
          <w:delText xml:space="preserve">yet </w:delText>
        </w:r>
      </w:del>
      <w:r>
        <w:t xml:space="preserve">learnt anything </w:t>
      </w:r>
      <w:ins w:id="59" w:author="Ruizi HAN (20125115)" w:date="2020-12-02T00:37:00Z">
        <w:r w:rsidR="00667201">
          <w:t>related</w:t>
        </w:r>
        <w:r w:rsidR="00667201">
          <w:rPr>
            <w:lang w:val="en-US"/>
          </w:rPr>
          <w:t xml:space="preserve"> yet</w:t>
        </w:r>
      </w:ins>
      <w:del w:id="60" w:author="Ruizi HAN (20125115)" w:date="2020-12-02T00:37:00Z">
        <w:r w:rsidDel="00667201">
          <w:delText>about this</w:delText>
        </w:r>
      </w:del>
      <w:r>
        <w:t xml:space="preserve">. It would be a brand-new field, </w:t>
      </w:r>
      <w:del w:id="61" w:author="Ruizi HAN (20125115)" w:date="2020-12-02T00:38:00Z">
        <w:r w:rsidDel="00667201">
          <w:delText xml:space="preserve">and </w:delText>
        </w:r>
      </w:del>
      <w:r>
        <w:t>exploring it could take much time.</w:t>
      </w:r>
    </w:p>
    <w:p w14:paraId="20F3695D" w14:textId="0D35ADC5" w:rsidR="0063330F" w:rsidRDefault="0063330F" w:rsidP="00E30541"/>
    <w:p w14:paraId="5F5824D9" w14:textId="3510A04C" w:rsidR="002A4991" w:rsidRDefault="002A4991" w:rsidP="00E30541">
      <w:r>
        <w:t>C</w:t>
      </w:r>
    </w:p>
    <w:p w14:paraId="59E256B4" w14:textId="070D1ADB" w:rsidR="002A4991" w:rsidRDefault="002A4991" w:rsidP="00E30541">
      <w:r>
        <w:t xml:space="preserve">C </w:t>
      </w:r>
      <w:r>
        <w:rPr>
          <w:rFonts w:hint="eastAsia"/>
        </w:rPr>
        <w:t>is</w:t>
      </w:r>
      <w:r>
        <w:t xml:space="preserve"> a procedural programming language and supports structured programming. This is highly efficient and widely used to build software such as operating systems and embedded systems.</w:t>
      </w:r>
    </w:p>
    <w:p w14:paraId="1CCC031A" w14:textId="4E77E69A" w:rsidR="002A4991" w:rsidRDefault="002A4991" w:rsidP="00E30541">
      <w:r>
        <w:t>Advantages</w:t>
      </w:r>
    </w:p>
    <w:p w14:paraId="68D6836D" w14:textId="0C4FF181" w:rsidR="002A4991" w:rsidRDefault="002A4991" w:rsidP="00E30541">
      <w:r>
        <w:t xml:space="preserve">The logic of software being built is totally expressed in procedure with </w:t>
      </w:r>
      <w:r w:rsidR="00703AA4">
        <w:t xml:space="preserve">the </w:t>
      </w:r>
      <w:r>
        <w:t xml:space="preserve">C programming language. This provides high efficiency since </w:t>
      </w:r>
      <w:r w:rsidR="007153A3">
        <w:t>the hardware parses and executes the code directly in order.</w:t>
      </w:r>
    </w:p>
    <w:p w14:paraId="451DE62A" w14:textId="2698C833" w:rsidR="007153A3" w:rsidRDefault="007153A3" w:rsidP="00E30541">
      <w:r>
        <w:t>Disadvantages</w:t>
      </w:r>
    </w:p>
    <w:p w14:paraId="4E450E2A" w14:textId="0E3099FE" w:rsidR="007153A3" w:rsidRDefault="007153A3" w:rsidP="00E30541">
      <w:r>
        <w:t>As a programming language always used for software at the bottom such as system-like software, C language does not support graphical interface. It does not support object-oriented features as well.</w:t>
      </w:r>
    </w:p>
    <w:p w14:paraId="799052FA" w14:textId="30CC3962" w:rsidR="007153A3" w:rsidRDefault="007153A3" w:rsidP="00E30541"/>
    <w:p w14:paraId="25C2221F" w14:textId="607ED6BE" w:rsidR="007153A3" w:rsidRDefault="007153A3" w:rsidP="00E30541">
      <w:r>
        <w:t>Python</w:t>
      </w:r>
    </w:p>
    <w:p w14:paraId="5BE02F20" w14:textId="7ADC078B" w:rsidR="00FD1FCA" w:rsidRDefault="00FD1FCA" w:rsidP="00E30541">
      <w:r>
        <w:t xml:space="preserve">Python is an interpreted, high-level programming language. It is object-oriented and </w:t>
      </w:r>
      <w:r>
        <w:lastRenderedPageBreak/>
        <w:t>supports procedural and functional programming.</w:t>
      </w:r>
    </w:p>
    <w:p w14:paraId="058B31BF" w14:textId="77777777" w:rsidR="00FD1FCA" w:rsidRDefault="00FD1FCA" w:rsidP="00E30541">
      <w:r>
        <w:t>Advantages</w:t>
      </w:r>
    </w:p>
    <w:p w14:paraId="0B0125E5" w14:textId="71F08F31" w:rsidR="00FD1FCA" w:rsidRDefault="00FD1FCA" w:rsidP="00E30541">
      <w:r>
        <w:t>Python is dynamically typed and garbage-collected</w:t>
      </w:r>
      <w:r w:rsidR="00703AA4">
        <w:t>,</w:t>
      </w:r>
      <w:r>
        <w:t xml:space="preserve"> which is friendly for developers to focus on the logic of the software itself. It also emphasizes code </w:t>
      </w:r>
      <w:r w:rsidR="0090033D">
        <w:t>readability;</w:t>
      </w:r>
      <w:r>
        <w:t xml:space="preserve"> therefore, it is suitable for teamwork.</w:t>
      </w:r>
    </w:p>
    <w:p w14:paraId="7D01120F" w14:textId="14A2E444" w:rsidR="007153A3" w:rsidRDefault="00FD1FCA" w:rsidP="00E30541">
      <w:r>
        <w:t xml:space="preserve"> Disadvantages</w:t>
      </w:r>
    </w:p>
    <w:p w14:paraId="68CBB3DC" w14:textId="20CF6DAD" w:rsidR="007153A3" w:rsidRDefault="0090033D" w:rsidP="00E30541">
      <w:r>
        <w:t>Python can do basic Graphical User Interface</w:t>
      </w:r>
      <w:r w:rsidR="00703AA4">
        <w:t xml:space="preserve"> (GUI).</w:t>
      </w:r>
      <w:r>
        <w:t xml:space="preserve"> </w:t>
      </w:r>
      <w:r w:rsidR="00703AA4">
        <w:t>H</w:t>
      </w:r>
      <w:r>
        <w:t xml:space="preserve">owever, the team has limited knowledge </w:t>
      </w:r>
      <w:r w:rsidR="00703AA4">
        <w:t>of</w:t>
      </w:r>
      <w:r>
        <w:t xml:space="preserve"> how to apply such</w:t>
      </w:r>
      <w:r w:rsidR="00703AA4">
        <w:t xml:space="preserve"> tools. As a high-level language, the executing efficiency of python is relatively low.</w:t>
      </w:r>
    </w:p>
    <w:p w14:paraId="00DA17C8" w14:textId="77777777" w:rsidR="007153A3" w:rsidRDefault="007153A3" w:rsidP="00E30541"/>
    <w:p w14:paraId="038BA912" w14:textId="77777777" w:rsidR="002A4991" w:rsidRDefault="002A4991" w:rsidP="00E30541">
      <w:pPr>
        <w:rPr>
          <w:ins w:id="62" w:author="陈诗量" w:date="2020-12-10T12:00:00Z"/>
        </w:rPr>
      </w:pPr>
    </w:p>
    <w:p w14:paraId="1889F89C" w14:textId="0FAAB35B" w:rsidR="002A4991" w:rsidRDefault="002A4991" w:rsidP="002A4991">
      <w:ins w:id="63" w:author="陈诗量" w:date="2020-12-10T12:00:00Z">
        <w:r>
          <w:t>Web framework solution with JavaScript or Java</w:t>
        </w:r>
      </w:ins>
    </w:p>
    <w:p w14:paraId="001337B1" w14:textId="2C3C4255" w:rsidR="002A4991" w:rsidRDefault="00703AA4" w:rsidP="002A4991">
      <w:pPr>
        <w:rPr>
          <w:ins w:id="64" w:author="陈诗量" w:date="2020-12-10T12:00:00Z"/>
        </w:rPr>
      </w:pPr>
      <w:r>
        <w:t xml:space="preserve">Web framework is a framework solution to construct the whole software. </w:t>
      </w:r>
      <w:ins w:id="65" w:author="陈诗量" w:date="2020-12-10T12:00:00Z">
        <w:r w:rsidR="002A4991">
          <w:t>JavaScript</w:t>
        </w:r>
      </w:ins>
      <w:r w:rsidR="006F1DDD">
        <w:t xml:space="preserve"> and Java</w:t>
      </w:r>
      <w:ins w:id="66" w:author="陈诗量" w:date="2020-12-10T12:00:00Z">
        <w:r w:rsidR="002A4991">
          <w:t xml:space="preserve"> </w:t>
        </w:r>
      </w:ins>
      <w:r w:rsidR="006F1DDD">
        <w:t>are</w:t>
      </w:r>
      <w:ins w:id="67" w:author="陈诗量" w:date="2020-12-10T12:00:00Z">
        <w:r w:rsidR="002A4991">
          <w:t xml:space="preserve"> programming langua</w:t>
        </w:r>
      </w:ins>
      <w:r w:rsidR="006F1DDD">
        <w:t>ges</w:t>
      </w:r>
      <w:ins w:id="68" w:author="陈诗量" w:date="2020-12-10T12:00:00Z">
        <w:r w:rsidR="002A4991">
          <w:t xml:space="preserve"> which </w:t>
        </w:r>
      </w:ins>
      <w:r w:rsidR="006F1DDD">
        <w:t>can be</w:t>
      </w:r>
      <w:ins w:id="69" w:author="陈诗量" w:date="2020-12-10T12:00:00Z">
        <w:r w:rsidR="002A4991">
          <w:t xml:space="preserve"> used with the Web. </w:t>
        </w:r>
      </w:ins>
      <w:r w:rsidR="006F1DDD">
        <w:t xml:space="preserve">The web framework software can be deployed into a web browser as a website or convert to an executable file for running on other platforms such as Windows, Mac OS, </w:t>
      </w:r>
      <w:proofErr w:type="gramStart"/>
      <w:r w:rsidR="006F1DDD">
        <w:t>iOS</w:t>
      </w:r>
      <w:proofErr w:type="gramEnd"/>
      <w:r w:rsidR="006F1DDD">
        <w:t xml:space="preserve"> and Android as well.</w:t>
      </w:r>
    </w:p>
    <w:p w14:paraId="7C4C2B8F" w14:textId="77777777" w:rsidR="002A4991" w:rsidRDefault="002A4991" w:rsidP="002A4991">
      <w:pPr>
        <w:rPr>
          <w:ins w:id="70" w:author="陈诗量" w:date="2020-12-10T12:00:00Z"/>
        </w:rPr>
      </w:pPr>
      <w:ins w:id="71" w:author="陈诗量" w:date="2020-12-10T12:00:00Z">
        <w:r>
          <w:t>Advantages</w:t>
        </w:r>
      </w:ins>
    </w:p>
    <w:p w14:paraId="112FF7E0" w14:textId="7B40BB5A" w:rsidR="002A4991" w:rsidRDefault="002A4991" w:rsidP="002A4991">
      <w:pPr>
        <w:rPr>
          <w:ins w:id="72" w:author="陈诗量" w:date="2020-12-10T12:00:00Z"/>
        </w:rPr>
      </w:pPr>
      <w:ins w:id="73" w:author="陈诗量" w:date="2020-12-10T12:00:00Z">
        <w:r>
          <w:t xml:space="preserve">Web solution allows accessing a web page on multiple platforms with the same contents. Therefore, it is a fully cross-platform solution to build software once but run everywhere. The web consists of two parts, front </w:t>
        </w:r>
        <w:proofErr w:type="gramStart"/>
        <w:r>
          <w:t>end</w:t>
        </w:r>
        <w:proofErr w:type="gramEnd"/>
        <w:r>
          <w:t xml:space="preserve"> and back end. The front end provides a user interface only using markdown language HTML5,[4] and the back end works as a server which listens to the actions that users take and handle these actions with programming language JavaScript or Java. The field of web software has been developing fast since the mobile market expanded in recent years.[5] Many third-party tools and open-source software, such as Spring framework, take place.[6] Online resources such as plugins and existing web structures and plentiful discussions are also helpful for building such software. </w:t>
        </w:r>
        <w:proofErr w:type="gramStart"/>
        <w:r>
          <w:t>What’s</w:t>
        </w:r>
        <w:proofErr w:type="gramEnd"/>
        <w:r>
          <w:t xml:space="preserve"> more, a web application can be easily converted into a desktop executable</w:t>
        </w:r>
      </w:ins>
      <w:r w:rsidR="006F1DDD">
        <w:t xml:space="preserve"> file</w:t>
      </w:r>
      <w:ins w:id="74" w:author="陈诗量" w:date="2020-12-10T12:00:00Z">
        <w:r>
          <w:t>, which can run on multiple platforms without a browser.</w:t>
        </w:r>
      </w:ins>
    </w:p>
    <w:p w14:paraId="78451547" w14:textId="77777777" w:rsidR="002A4991" w:rsidRDefault="002A4991" w:rsidP="002A4991">
      <w:pPr>
        <w:rPr>
          <w:ins w:id="75" w:author="陈诗量" w:date="2020-12-10T12:00:00Z"/>
        </w:rPr>
      </w:pPr>
      <w:ins w:id="76" w:author="陈诗量" w:date="2020-12-10T12:00:00Z">
        <w:r>
          <w:t>Disadvantages</w:t>
        </w:r>
      </w:ins>
    </w:p>
    <w:p w14:paraId="4ACA2BFF" w14:textId="0D4E3AE2" w:rsidR="002A4991" w:rsidRDefault="002A4991" w:rsidP="002A4991">
      <w:pPr>
        <w:rPr>
          <w:ins w:id="77" w:author="陈诗量" w:date="2020-12-10T12:00:00Z"/>
        </w:rPr>
      </w:pPr>
      <w:ins w:id="78" w:author="陈诗量" w:date="2020-12-10T12:00:00Z">
        <w:r>
          <w:t>The web was taught in the previous semester, and only basic knowledge of it is mentioned. The communication between the front end and back end may lead to relatively lower efficiency compared to a pure programming language like Java.[5]</w:t>
        </w:r>
      </w:ins>
    </w:p>
    <w:p w14:paraId="239A498F" w14:textId="7104BBB4" w:rsidR="002A4991" w:rsidRDefault="002A4991" w:rsidP="00E30541">
      <w:pPr>
        <w:rPr>
          <w:ins w:id="79" w:author="陈诗量" w:date="2020-12-10T12:00:00Z"/>
        </w:rPr>
      </w:pPr>
    </w:p>
    <w:p w14:paraId="5DA1D08A" w14:textId="77777777" w:rsidR="002A4991" w:rsidRDefault="002A4991" w:rsidP="00E30541"/>
    <w:p w14:paraId="1A315E37" w14:textId="3B146476" w:rsidR="0063330F" w:rsidRDefault="0063330F" w:rsidP="00E30541">
      <w:r>
        <w:t>References</w:t>
      </w:r>
    </w:p>
    <w:p w14:paraId="600D9513" w14:textId="5909A83E" w:rsidR="00F32B7E" w:rsidRDefault="0063330F" w:rsidP="00795F28">
      <w:r>
        <w:rPr>
          <w:rFonts w:hint="eastAsia"/>
        </w:rPr>
        <w:lastRenderedPageBreak/>
        <w:t>[</w:t>
      </w:r>
      <w:r>
        <w:t>1]</w:t>
      </w:r>
      <w:r w:rsidR="00F32B7E">
        <w:t xml:space="preserve"> </w:t>
      </w:r>
      <w:r w:rsidR="000C1EEB">
        <w:t>Oracle</w:t>
      </w:r>
      <w:r w:rsidR="009D33CB">
        <w:t>.</w:t>
      </w:r>
      <w:r w:rsidR="00C91F68">
        <w:t xml:space="preserve"> (2020</w:t>
      </w:r>
      <w:r w:rsidR="009D33CB">
        <w:t xml:space="preserve">). </w:t>
      </w:r>
      <w:r w:rsidR="0018094C" w:rsidRPr="00AE5FF6">
        <w:rPr>
          <w:i/>
          <w:iCs/>
        </w:rPr>
        <w:t xml:space="preserve">Package </w:t>
      </w:r>
      <w:proofErr w:type="spellStart"/>
      <w:r w:rsidR="0018094C" w:rsidRPr="00AE5FF6">
        <w:rPr>
          <w:i/>
          <w:iCs/>
        </w:rPr>
        <w:t>java.awt</w:t>
      </w:r>
      <w:proofErr w:type="spellEnd"/>
      <w:r w:rsidR="00F41C97" w:rsidRPr="00AE5FF6">
        <w:rPr>
          <w:i/>
          <w:iCs/>
        </w:rPr>
        <w:t>.</w:t>
      </w:r>
      <w:r w:rsidR="00BF0A1C">
        <w:t xml:space="preserve"> </w:t>
      </w:r>
      <w:r w:rsidR="00F41C97">
        <w:t>Retrieved from</w:t>
      </w:r>
    </w:p>
    <w:p w14:paraId="185EE64D" w14:textId="25BF66B9" w:rsidR="0063330F" w:rsidRDefault="0063330F" w:rsidP="00E30541">
      <w:r>
        <w:t xml:space="preserve"> </w:t>
      </w:r>
      <w:r w:rsidR="00893795" w:rsidRPr="0000150E">
        <w:t>https://docs.oracle.com/en/java/javase/15/docs/api/java.desktop/java/awt/package-summary.html</w:t>
      </w:r>
    </w:p>
    <w:p w14:paraId="6845A582" w14:textId="39530B19" w:rsidR="00795F28" w:rsidRDefault="00F32B7E" w:rsidP="00795F28">
      <w:r>
        <w:t xml:space="preserve">[2] </w:t>
      </w:r>
      <w:r w:rsidR="00F26A65">
        <w:t xml:space="preserve">Oracle. (2020). </w:t>
      </w:r>
      <w:r w:rsidR="00F26A65" w:rsidRPr="00AE5FF6">
        <w:rPr>
          <w:i/>
          <w:iCs/>
        </w:rPr>
        <w:t xml:space="preserve">Package </w:t>
      </w:r>
      <w:proofErr w:type="spellStart"/>
      <w:r w:rsidR="00F26A65" w:rsidRPr="00AE5FF6">
        <w:rPr>
          <w:i/>
          <w:iCs/>
        </w:rPr>
        <w:t>javax.swing</w:t>
      </w:r>
      <w:proofErr w:type="spellEnd"/>
      <w:r w:rsidR="00F26A65" w:rsidRPr="00AE5FF6">
        <w:rPr>
          <w:i/>
          <w:iCs/>
        </w:rPr>
        <w:t>.</w:t>
      </w:r>
      <w:r w:rsidR="00F26A65">
        <w:t xml:space="preserve"> Retrieved from</w:t>
      </w:r>
    </w:p>
    <w:p w14:paraId="7A089CFE" w14:textId="094765A4" w:rsidR="00893795" w:rsidRDefault="00C0610F" w:rsidP="00E30541">
      <w:r w:rsidRPr="0000150E">
        <w:t>https://docs.oracle.com/en/java/javase/15/docs/api/java.desktop/javax/swing/package-summary.html</w:t>
      </w:r>
    </w:p>
    <w:p w14:paraId="66CC5CE6" w14:textId="018B6883" w:rsidR="00C0610F" w:rsidRDefault="0000150E" w:rsidP="0000150E">
      <w:r>
        <w:t xml:space="preserve">[3] </w:t>
      </w:r>
      <w:r w:rsidR="00F26A65">
        <w:t xml:space="preserve">Oracle. (2020). </w:t>
      </w:r>
      <w:r w:rsidRPr="00AE5FF6">
        <w:rPr>
          <w:i/>
          <w:iCs/>
        </w:rPr>
        <w:t>The Java® Virtual Machine Specification</w:t>
      </w:r>
      <w:r w:rsidR="00B14BDF" w:rsidRPr="00AE5FF6">
        <w:rPr>
          <w:rFonts w:hint="eastAsia"/>
          <w:i/>
          <w:iCs/>
        </w:rPr>
        <w:t>:</w:t>
      </w:r>
      <w:r w:rsidR="00B14BDF" w:rsidRPr="00AE5FF6">
        <w:rPr>
          <w:i/>
          <w:iCs/>
        </w:rPr>
        <w:t xml:space="preserve"> </w:t>
      </w:r>
      <w:r w:rsidRPr="00AE5FF6">
        <w:rPr>
          <w:i/>
          <w:iCs/>
        </w:rPr>
        <w:t>Java SE 15 Edition</w:t>
      </w:r>
      <w:r w:rsidR="00F26A65" w:rsidRPr="00AE5FF6">
        <w:rPr>
          <w:i/>
          <w:iCs/>
        </w:rPr>
        <w:t>.</w:t>
      </w:r>
      <w:r w:rsidR="00F26A65">
        <w:t xml:space="preserve"> Retrieved from</w:t>
      </w:r>
    </w:p>
    <w:p w14:paraId="320EB3B2" w14:textId="08B4B71C" w:rsidR="00B14BDF" w:rsidRDefault="00D86051" w:rsidP="0000150E">
      <w:hyperlink r:id="rId6" w:history="1">
        <w:r w:rsidR="00C7141A" w:rsidRPr="004E3054">
          <w:rPr>
            <w:rStyle w:val="Hyperlink"/>
          </w:rPr>
          <w:t>https://docs.oracle.com/javase/specs/jvms/se15/html/index.html</w:t>
        </w:r>
      </w:hyperlink>
    </w:p>
    <w:p w14:paraId="57236C6F" w14:textId="15C6299A" w:rsidR="00C7141A" w:rsidRDefault="00C7141A" w:rsidP="0000150E">
      <w:r>
        <w:t xml:space="preserve">[4] </w:t>
      </w:r>
      <w:r w:rsidR="00111192">
        <w:t>Hunt</w:t>
      </w:r>
      <w:r w:rsidR="00065CDD">
        <w:t>, L.</w:t>
      </w:r>
      <w:r w:rsidR="00233A55">
        <w:t xml:space="preserve"> (2010, August 9)</w:t>
      </w:r>
      <w:r w:rsidR="00AE5FF6">
        <w:t>.</w:t>
      </w:r>
      <w:r w:rsidR="00111192">
        <w:t xml:space="preserve"> </w:t>
      </w:r>
      <w:r w:rsidRPr="00AE5FF6">
        <w:rPr>
          <w:i/>
          <w:iCs/>
        </w:rPr>
        <w:t>HTML5 Reference</w:t>
      </w:r>
      <w:r w:rsidR="00AE5FF6">
        <w:rPr>
          <w:i/>
          <w:iCs/>
        </w:rPr>
        <w:t xml:space="preserve">. </w:t>
      </w:r>
      <w:r w:rsidR="00AE5FF6">
        <w:t>Retrieved from</w:t>
      </w:r>
    </w:p>
    <w:p w14:paraId="7D2CF517" w14:textId="3DCAF8BE" w:rsidR="009E4FEF" w:rsidRDefault="00D86051" w:rsidP="0000150E">
      <w:hyperlink r:id="rId7" w:history="1">
        <w:r w:rsidR="00D0303A" w:rsidRPr="004E3054">
          <w:rPr>
            <w:rStyle w:val="Hyperlink"/>
          </w:rPr>
          <w:t>https://dev.w3.org/html5/html-author/</w:t>
        </w:r>
      </w:hyperlink>
    </w:p>
    <w:p w14:paraId="4A907F01" w14:textId="7A97B20F" w:rsidR="00D0303A" w:rsidRDefault="00D0303A" w:rsidP="00E351CE">
      <w:r>
        <w:t xml:space="preserve">[5] </w:t>
      </w:r>
      <w:r w:rsidR="00EA0920" w:rsidRPr="00EA0920">
        <w:t xml:space="preserve">Ahmad, T. (2020). </w:t>
      </w:r>
      <w:r w:rsidR="00EA0920" w:rsidRPr="00874FDE">
        <w:rPr>
          <w:i/>
          <w:iCs/>
        </w:rPr>
        <w:t>Performance Exploration and Testing of Web-based Software Systems.</w:t>
      </w:r>
    </w:p>
    <w:p w14:paraId="2896E90E" w14:textId="4DFB4F63" w:rsidR="00C76ADA" w:rsidRDefault="00C76ADA" w:rsidP="00E351CE">
      <w:r>
        <w:rPr>
          <w:rFonts w:hint="eastAsia"/>
        </w:rPr>
        <w:t>[</w:t>
      </w:r>
      <w:r>
        <w:t>6] Spring Framework 5.3.1</w:t>
      </w:r>
    </w:p>
    <w:p w14:paraId="3D216C8C" w14:textId="554FEA92" w:rsidR="00C76ADA" w:rsidRDefault="00D86051" w:rsidP="00E351CE">
      <w:pPr>
        <w:rPr>
          <w:lang w:val="en-US"/>
        </w:rPr>
      </w:pPr>
      <w:hyperlink r:id="rId8" w:history="1">
        <w:r w:rsidR="00E01A6E" w:rsidRPr="004E3054">
          <w:rPr>
            <w:rStyle w:val="Hyperlink"/>
            <w:lang w:val="en-US"/>
          </w:rPr>
          <w:t>https://spring.io/projects/spring-framework</w:t>
        </w:r>
      </w:hyperlink>
    </w:p>
    <w:p w14:paraId="2B74DF0E" w14:textId="6F853068" w:rsidR="00E01A6E" w:rsidRDefault="00E01A6E" w:rsidP="00E351CE">
      <w:pPr>
        <w:rPr>
          <w:lang w:val="en-US"/>
        </w:rPr>
      </w:pPr>
      <w:r>
        <w:rPr>
          <w:lang w:val="en-US"/>
        </w:rPr>
        <w:t>[7]</w:t>
      </w:r>
      <w:r w:rsidRPr="00E01A6E">
        <w:t xml:space="preserve"> </w:t>
      </w:r>
      <w:r w:rsidRPr="00E01A6E">
        <w:rPr>
          <w:lang w:val="en-US"/>
        </w:rPr>
        <w:t>Introduction to the C# language and .NET</w:t>
      </w:r>
    </w:p>
    <w:p w14:paraId="639EF858" w14:textId="61539681" w:rsidR="00E01A6E" w:rsidRDefault="00D86051" w:rsidP="00E351CE">
      <w:pPr>
        <w:rPr>
          <w:lang w:val="en-US"/>
        </w:rPr>
      </w:pPr>
      <w:hyperlink r:id="rId9" w:history="1">
        <w:r w:rsidR="00E01A6E" w:rsidRPr="004E3054">
          <w:rPr>
            <w:rStyle w:val="Hyperlink"/>
            <w:lang w:val="en-US"/>
          </w:rPr>
          <w:t>https://docs.microsoft.com/en-us/dotnet/csharp/getting-started/</w:t>
        </w:r>
      </w:hyperlink>
    </w:p>
    <w:p w14:paraId="1B03C88E" w14:textId="524A6F28" w:rsidR="00E01A6E" w:rsidRDefault="00E01A6E" w:rsidP="00E351CE">
      <w:pPr>
        <w:rPr>
          <w:lang w:val="en-US"/>
        </w:rPr>
      </w:pPr>
    </w:p>
    <w:p w14:paraId="0C9728FA" w14:textId="1E0BB153" w:rsidR="00AE06F0" w:rsidRDefault="00AE06F0" w:rsidP="00E351CE">
      <w:pPr>
        <w:rPr>
          <w:lang w:val="en-US"/>
        </w:rPr>
      </w:pPr>
    </w:p>
    <w:p w14:paraId="419E80F6" w14:textId="78C645F7" w:rsidR="00AE06F0" w:rsidRDefault="00AE06F0" w:rsidP="00E351CE">
      <w:pPr>
        <w:rPr>
          <w:lang w:val="en-US"/>
        </w:rPr>
      </w:pPr>
    </w:p>
    <w:p w14:paraId="69770472" w14:textId="15F28307" w:rsidR="00AE06F0" w:rsidRDefault="00AE06F0" w:rsidP="00E351CE">
      <w:pPr>
        <w:rPr>
          <w:lang w:val="en-US"/>
        </w:rPr>
      </w:pPr>
    </w:p>
    <w:p w14:paraId="13994F74" w14:textId="7B89D98C" w:rsidR="00AE06F0" w:rsidRDefault="00AE06F0" w:rsidP="00E351CE">
      <w:pPr>
        <w:rPr>
          <w:lang w:val="en-US"/>
        </w:rPr>
      </w:pPr>
    </w:p>
    <w:p w14:paraId="726BC9D7" w14:textId="2C2B3238" w:rsidR="00AE06F0" w:rsidRDefault="00AE06F0" w:rsidP="00E351CE">
      <w:pPr>
        <w:rPr>
          <w:lang w:val="en-US"/>
        </w:rPr>
      </w:pPr>
    </w:p>
    <w:p w14:paraId="10326497" w14:textId="7849AAF3" w:rsidR="00AE06F0" w:rsidRDefault="00AE06F0" w:rsidP="00E351CE">
      <w:pPr>
        <w:rPr>
          <w:lang w:val="en-US"/>
        </w:rPr>
      </w:pPr>
    </w:p>
    <w:p w14:paraId="3D303206" w14:textId="7CFBF2DB" w:rsidR="00AE06F0" w:rsidRDefault="00AE06F0" w:rsidP="00E351CE">
      <w:pPr>
        <w:rPr>
          <w:lang w:val="en-US"/>
        </w:rPr>
      </w:pPr>
    </w:p>
    <w:p w14:paraId="68A0C43A" w14:textId="7A94CAE5" w:rsidR="00AE06F0" w:rsidRDefault="00AE06F0" w:rsidP="00E351CE">
      <w:pPr>
        <w:rPr>
          <w:lang w:val="en-US"/>
        </w:rPr>
      </w:pPr>
    </w:p>
    <w:p w14:paraId="3938ADA0" w14:textId="4E69A578" w:rsidR="00AE06F0" w:rsidRDefault="00AE06F0" w:rsidP="00E351CE">
      <w:pPr>
        <w:rPr>
          <w:lang w:val="en-US"/>
        </w:rPr>
      </w:pPr>
    </w:p>
    <w:p w14:paraId="45FDDE56" w14:textId="374758BE" w:rsidR="00AE06F0" w:rsidRDefault="00AE06F0" w:rsidP="00E351CE">
      <w:pPr>
        <w:rPr>
          <w:lang w:val="en-US"/>
        </w:rPr>
      </w:pPr>
    </w:p>
    <w:p w14:paraId="47244026" w14:textId="54BDC473" w:rsidR="00AE06F0" w:rsidRDefault="00AE06F0" w:rsidP="00E351CE">
      <w:pPr>
        <w:rPr>
          <w:lang w:val="en-US"/>
        </w:rPr>
      </w:pPr>
    </w:p>
    <w:p w14:paraId="0F265708" w14:textId="4CE58CEC" w:rsidR="00AE06F0" w:rsidRDefault="00AE06F0" w:rsidP="00E351CE">
      <w:pPr>
        <w:rPr>
          <w:lang w:val="en-US"/>
        </w:rPr>
      </w:pPr>
    </w:p>
    <w:p w14:paraId="1D5C0A5C" w14:textId="6F062FFB" w:rsidR="00AE06F0" w:rsidRDefault="00AE06F0" w:rsidP="00E351CE">
      <w:pPr>
        <w:rPr>
          <w:lang w:val="en-US"/>
        </w:rPr>
      </w:pPr>
    </w:p>
    <w:p w14:paraId="5B6B91BD" w14:textId="48C2ECAE" w:rsidR="00AE06F0" w:rsidRDefault="00AE06F0" w:rsidP="00E351CE">
      <w:pPr>
        <w:rPr>
          <w:lang w:val="en-US"/>
        </w:rPr>
      </w:pPr>
    </w:p>
    <w:p w14:paraId="78FEB410" w14:textId="5E4EB662" w:rsidR="00AE06F0" w:rsidRDefault="00AE06F0" w:rsidP="00E351CE">
      <w:pPr>
        <w:rPr>
          <w:lang w:val="en-US"/>
        </w:rPr>
      </w:pPr>
    </w:p>
    <w:p w14:paraId="0CB7AF16" w14:textId="7DC49E87" w:rsidR="00AE06F0" w:rsidRDefault="00AE06F0" w:rsidP="00E351CE">
      <w:pPr>
        <w:rPr>
          <w:lang w:val="en-US"/>
        </w:rPr>
      </w:pPr>
    </w:p>
    <w:p w14:paraId="7B02A271" w14:textId="2F1EBD91" w:rsidR="00AE06F0" w:rsidRDefault="00AE06F0" w:rsidP="00E351CE">
      <w:pPr>
        <w:rPr>
          <w:lang w:val="en-US"/>
        </w:rPr>
      </w:pPr>
    </w:p>
    <w:p w14:paraId="495B2889" w14:textId="492EE6D6" w:rsidR="00AE06F0" w:rsidRDefault="00AE06F0" w:rsidP="00E351CE">
      <w:pPr>
        <w:rPr>
          <w:lang w:val="en-US"/>
        </w:rPr>
      </w:pPr>
    </w:p>
    <w:sectPr w:rsidR="00AE06F0" w:rsidSect="00D22BA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4EB325" w14:textId="77777777" w:rsidR="00D86051" w:rsidRDefault="00D86051" w:rsidP="005A2026">
      <w:pPr>
        <w:spacing w:after="0" w:line="240" w:lineRule="auto"/>
      </w:pPr>
      <w:r>
        <w:separator/>
      </w:r>
    </w:p>
  </w:endnote>
  <w:endnote w:type="continuationSeparator" w:id="0">
    <w:p w14:paraId="64D54AE5" w14:textId="77777777" w:rsidR="00D86051" w:rsidRDefault="00D86051" w:rsidP="005A2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B713BC" w14:textId="77777777" w:rsidR="00D86051" w:rsidRDefault="00D86051" w:rsidP="005A2026">
      <w:pPr>
        <w:spacing w:after="0" w:line="240" w:lineRule="auto"/>
      </w:pPr>
      <w:r>
        <w:separator/>
      </w:r>
    </w:p>
  </w:footnote>
  <w:footnote w:type="continuationSeparator" w:id="0">
    <w:p w14:paraId="32688077" w14:textId="77777777" w:rsidR="00D86051" w:rsidRDefault="00D86051" w:rsidP="005A202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uizi HAN (20125115)">
    <w15:presenceInfo w15:providerId="AD" w15:userId="S::biyrh2@nottingham.edu.cn::0337c467-e31d-40d9-8c4c-1a14263be52e"/>
  </w15:person>
  <w15:person w15:author="陈诗量">
    <w15:presenceInfo w15:providerId="None" w15:userId="陈诗量"/>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C07"/>
    <w:rsid w:val="0000150E"/>
    <w:rsid w:val="00003C45"/>
    <w:rsid w:val="000040F5"/>
    <w:rsid w:val="00011C38"/>
    <w:rsid w:val="00013370"/>
    <w:rsid w:val="000550CE"/>
    <w:rsid w:val="00065CDD"/>
    <w:rsid w:val="00082C7D"/>
    <w:rsid w:val="00083BDB"/>
    <w:rsid w:val="000963E3"/>
    <w:rsid w:val="000B7553"/>
    <w:rsid w:val="000C1A35"/>
    <w:rsid w:val="000C1EEB"/>
    <w:rsid w:val="000D6FBB"/>
    <w:rsid w:val="000E1C93"/>
    <w:rsid w:val="000E579E"/>
    <w:rsid w:val="000F0565"/>
    <w:rsid w:val="000F47E6"/>
    <w:rsid w:val="001000F5"/>
    <w:rsid w:val="00111192"/>
    <w:rsid w:val="00113BC5"/>
    <w:rsid w:val="001146F4"/>
    <w:rsid w:val="00125AC8"/>
    <w:rsid w:val="0016482C"/>
    <w:rsid w:val="00180369"/>
    <w:rsid w:val="0018094C"/>
    <w:rsid w:val="001814CB"/>
    <w:rsid w:val="001A0130"/>
    <w:rsid w:val="001B1AAE"/>
    <w:rsid w:val="001C19EE"/>
    <w:rsid w:val="001E0BB5"/>
    <w:rsid w:val="001E0FEB"/>
    <w:rsid w:val="001E10FD"/>
    <w:rsid w:val="001F1ADA"/>
    <w:rsid w:val="00207354"/>
    <w:rsid w:val="00212823"/>
    <w:rsid w:val="00222969"/>
    <w:rsid w:val="00233A55"/>
    <w:rsid w:val="00235CF0"/>
    <w:rsid w:val="00235D2A"/>
    <w:rsid w:val="00243852"/>
    <w:rsid w:val="002518C2"/>
    <w:rsid w:val="002533BE"/>
    <w:rsid w:val="0026138E"/>
    <w:rsid w:val="00271983"/>
    <w:rsid w:val="00281723"/>
    <w:rsid w:val="00284A49"/>
    <w:rsid w:val="00294060"/>
    <w:rsid w:val="00294BEE"/>
    <w:rsid w:val="002A4991"/>
    <w:rsid w:val="002A4BEB"/>
    <w:rsid w:val="002B0549"/>
    <w:rsid w:val="002C303E"/>
    <w:rsid w:val="002C74C3"/>
    <w:rsid w:val="002D16AF"/>
    <w:rsid w:val="002E3FFC"/>
    <w:rsid w:val="002F2AC7"/>
    <w:rsid w:val="002F4040"/>
    <w:rsid w:val="00314739"/>
    <w:rsid w:val="00332246"/>
    <w:rsid w:val="0033569E"/>
    <w:rsid w:val="0033783E"/>
    <w:rsid w:val="00344A8E"/>
    <w:rsid w:val="003523B5"/>
    <w:rsid w:val="00356EB8"/>
    <w:rsid w:val="003705CE"/>
    <w:rsid w:val="003749C9"/>
    <w:rsid w:val="00374D69"/>
    <w:rsid w:val="003847FF"/>
    <w:rsid w:val="0039546E"/>
    <w:rsid w:val="003A4EE4"/>
    <w:rsid w:val="003B012F"/>
    <w:rsid w:val="003C2FAC"/>
    <w:rsid w:val="003C53EF"/>
    <w:rsid w:val="003D3F66"/>
    <w:rsid w:val="003E77A3"/>
    <w:rsid w:val="003F11A4"/>
    <w:rsid w:val="00401970"/>
    <w:rsid w:val="00402DF0"/>
    <w:rsid w:val="00414CDC"/>
    <w:rsid w:val="00415052"/>
    <w:rsid w:val="0041681C"/>
    <w:rsid w:val="00452DE9"/>
    <w:rsid w:val="0045543E"/>
    <w:rsid w:val="00482D90"/>
    <w:rsid w:val="004874F1"/>
    <w:rsid w:val="004A7080"/>
    <w:rsid w:val="004B6F60"/>
    <w:rsid w:val="004C2CE6"/>
    <w:rsid w:val="004C336A"/>
    <w:rsid w:val="004D3354"/>
    <w:rsid w:val="004E4F7D"/>
    <w:rsid w:val="00510FAD"/>
    <w:rsid w:val="00515E32"/>
    <w:rsid w:val="0051638E"/>
    <w:rsid w:val="005226FF"/>
    <w:rsid w:val="0053766D"/>
    <w:rsid w:val="00546DDC"/>
    <w:rsid w:val="00570011"/>
    <w:rsid w:val="005744F3"/>
    <w:rsid w:val="00583D5B"/>
    <w:rsid w:val="0058586C"/>
    <w:rsid w:val="005A2026"/>
    <w:rsid w:val="005D1FBB"/>
    <w:rsid w:val="005D4C07"/>
    <w:rsid w:val="005F2E0D"/>
    <w:rsid w:val="00614FF9"/>
    <w:rsid w:val="00616F3D"/>
    <w:rsid w:val="006305CF"/>
    <w:rsid w:val="0063330F"/>
    <w:rsid w:val="0063662E"/>
    <w:rsid w:val="006370E4"/>
    <w:rsid w:val="00637E3C"/>
    <w:rsid w:val="0065211D"/>
    <w:rsid w:val="006646BD"/>
    <w:rsid w:val="00667201"/>
    <w:rsid w:val="00677E9A"/>
    <w:rsid w:val="00682506"/>
    <w:rsid w:val="00685FE1"/>
    <w:rsid w:val="0068653E"/>
    <w:rsid w:val="006B7575"/>
    <w:rsid w:val="006E0E14"/>
    <w:rsid w:val="006F1DDD"/>
    <w:rsid w:val="006F3BA9"/>
    <w:rsid w:val="006F3C29"/>
    <w:rsid w:val="00702B3A"/>
    <w:rsid w:val="0070399D"/>
    <w:rsid w:val="00703AA4"/>
    <w:rsid w:val="007102D8"/>
    <w:rsid w:val="00710F8C"/>
    <w:rsid w:val="007153A3"/>
    <w:rsid w:val="00722744"/>
    <w:rsid w:val="00724D8B"/>
    <w:rsid w:val="0072670A"/>
    <w:rsid w:val="00757F22"/>
    <w:rsid w:val="00771CA4"/>
    <w:rsid w:val="007850D0"/>
    <w:rsid w:val="00791691"/>
    <w:rsid w:val="00795F28"/>
    <w:rsid w:val="007B431C"/>
    <w:rsid w:val="007C2496"/>
    <w:rsid w:val="007D4449"/>
    <w:rsid w:val="007D5F1E"/>
    <w:rsid w:val="007D7E04"/>
    <w:rsid w:val="00803390"/>
    <w:rsid w:val="008152F7"/>
    <w:rsid w:val="0081570C"/>
    <w:rsid w:val="00815E57"/>
    <w:rsid w:val="00817F25"/>
    <w:rsid w:val="00834CCA"/>
    <w:rsid w:val="00835778"/>
    <w:rsid w:val="0086447D"/>
    <w:rsid w:val="00865D3F"/>
    <w:rsid w:val="00867D8C"/>
    <w:rsid w:val="00874FDE"/>
    <w:rsid w:val="00893795"/>
    <w:rsid w:val="008B2A4B"/>
    <w:rsid w:val="008D6B38"/>
    <w:rsid w:val="008F00A7"/>
    <w:rsid w:val="0090033D"/>
    <w:rsid w:val="00907E63"/>
    <w:rsid w:val="00917B67"/>
    <w:rsid w:val="00926A37"/>
    <w:rsid w:val="009468BD"/>
    <w:rsid w:val="00951FEC"/>
    <w:rsid w:val="00953215"/>
    <w:rsid w:val="00954879"/>
    <w:rsid w:val="0096565F"/>
    <w:rsid w:val="00965E97"/>
    <w:rsid w:val="00981799"/>
    <w:rsid w:val="009818D9"/>
    <w:rsid w:val="00990EE5"/>
    <w:rsid w:val="00996A6E"/>
    <w:rsid w:val="00997B6C"/>
    <w:rsid w:val="009D33CB"/>
    <w:rsid w:val="009E4FEF"/>
    <w:rsid w:val="009E53D4"/>
    <w:rsid w:val="00A023BE"/>
    <w:rsid w:val="00A03E1F"/>
    <w:rsid w:val="00A05152"/>
    <w:rsid w:val="00A23D20"/>
    <w:rsid w:val="00A3088F"/>
    <w:rsid w:val="00A5483E"/>
    <w:rsid w:val="00A6359A"/>
    <w:rsid w:val="00A871D9"/>
    <w:rsid w:val="00A94D9B"/>
    <w:rsid w:val="00A97CB7"/>
    <w:rsid w:val="00AA5644"/>
    <w:rsid w:val="00AA6B4A"/>
    <w:rsid w:val="00AB2A95"/>
    <w:rsid w:val="00AB31B8"/>
    <w:rsid w:val="00AC1307"/>
    <w:rsid w:val="00AC297B"/>
    <w:rsid w:val="00AC59A8"/>
    <w:rsid w:val="00AD7942"/>
    <w:rsid w:val="00AE06F0"/>
    <w:rsid w:val="00AE4158"/>
    <w:rsid w:val="00AE5FF6"/>
    <w:rsid w:val="00AF2FDD"/>
    <w:rsid w:val="00B13590"/>
    <w:rsid w:val="00B14BDF"/>
    <w:rsid w:val="00B223E1"/>
    <w:rsid w:val="00B277D3"/>
    <w:rsid w:val="00B5421F"/>
    <w:rsid w:val="00B6516B"/>
    <w:rsid w:val="00B65539"/>
    <w:rsid w:val="00B65771"/>
    <w:rsid w:val="00B70AFE"/>
    <w:rsid w:val="00BA1D74"/>
    <w:rsid w:val="00BB1563"/>
    <w:rsid w:val="00BB2E12"/>
    <w:rsid w:val="00BB4950"/>
    <w:rsid w:val="00BC31FF"/>
    <w:rsid w:val="00BF0A1C"/>
    <w:rsid w:val="00BF25FA"/>
    <w:rsid w:val="00BF2AC1"/>
    <w:rsid w:val="00C030F0"/>
    <w:rsid w:val="00C048DE"/>
    <w:rsid w:val="00C0610F"/>
    <w:rsid w:val="00C65F63"/>
    <w:rsid w:val="00C7141A"/>
    <w:rsid w:val="00C76ADA"/>
    <w:rsid w:val="00C91F68"/>
    <w:rsid w:val="00CA4D5E"/>
    <w:rsid w:val="00CA708C"/>
    <w:rsid w:val="00CB3336"/>
    <w:rsid w:val="00CD1F89"/>
    <w:rsid w:val="00CE42B0"/>
    <w:rsid w:val="00CF426B"/>
    <w:rsid w:val="00CF6C5B"/>
    <w:rsid w:val="00D0303A"/>
    <w:rsid w:val="00D22BA1"/>
    <w:rsid w:val="00D23060"/>
    <w:rsid w:val="00D67E15"/>
    <w:rsid w:val="00D76E91"/>
    <w:rsid w:val="00D86051"/>
    <w:rsid w:val="00D903AC"/>
    <w:rsid w:val="00DB26C5"/>
    <w:rsid w:val="00DB40C6"/>
    <w:rsid w:val="00DB55EB"/>
    <w:rsid w:val="00E01A6E"/>
    <w:rsid w:val="00E065AD"/>
    <w:rsid w:val="00E10857"/>
    <w:rsid w:val="00E10E84"/>
    <w:rsid w:val="00E12CB0"/>
    <w:rsid w:val="00E213B9"/>
    <w:rsid w:val="00E30541"/>
    <w:rsid w:val="00E351CE"/>
    <w:rsid w:val="00E53572"/>
    <w:rsid w:val="00E76868"/>
    <w:rsid w:val="00E84475"/>
    <w:rsid w:val="00E8577E"/>
    <w:rsid w:val="00E911E1"/>
    <w:rsid w:val="00EA0920"/>
    <w:rsid w:val="00EC0EDE"/>
    <w:rsid w:val="00EC6516"/>
    <w:rsid w:val="00EF2EB8"/>
    <w:rsid w:val="00EF7C82"/>
    <w:rsid w:val="00F01BAC"/>
    <w:rsid w:val="00F03420"/>
    <w:rsid w:val="00F03496"/>
    <w:rsid w:val="00F07B0E"/>
    <w:rsid w:val="00F20505"/>
    <w:rsid w:val="00F238ED"/>
    <w:rsid w:val="00F26A65"/>
    <w:rsid w:val="00F27F9B"/>
    <w:rsid w:val="00F306A6"/>
    <w:rsid w:val="00F32B7E"/>
    <w:rsid w:val="00F33080"/>
    <w:rsid w:val="00F330B7"/>
    <w:rsid w:val="00F41C97"/>
    <w:rsid w:val="00F44F94"/>
    <w:rsid w:val="00F66ED2"/>
    <w:rsid w:val="00F75D3B"/>
    <w:rsid w:val="00F82DE5"/>
    <w:rsid w:val="00F84971"/>
    <w:rsid w:val="00F853A9"/>
    <w:rsid w:val="00F95BDD"/>
    <w:rsid w:val="00FA7ED9"/>
    <w:rsid w:val="00FB1078"/>
    <w:rsid w:val="00FC5D14"/>
    <w:rsid w:val="00FD16A3"/>
    <w:rsid w:val="00FD1F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AFD3D"/>
  <w15:chartTrackingRefBased/>
  <w15:docId w15:val="{2A880568-57D3-4679-821F-49DD14BF3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795"/>
    <w:rPr>
      <w:color w:val="0563C1" w:themeColor="hyperlink"/>
      <w:u w:val="single"/>
    </w:rPr>
  </w:style>
  <w:style w:type="character" w:styleId="UnresolvedMention">
    <w:name w:val="Unresolved Mention"/>
    <w:basedOn w:val="DefaultParagraphFont"/>
    <w:uiPriority w:val="99"/>
    <w:semiHidden/>
    <w:unhideWhenUsed/>
    <w:rsid w:val="00893795"/>
    <w:rPr>
      <w:color w:val="605E5C"/>
      <w:shd w:val="clear" w:color="auto" w:fill="E1DFDD"/>
    </w:rPr>
  </w:style>
  <w:style w:type="character" w:styleId="FollowedHyperlink">
    <w:name w:val="FollowedHyperlink"/>
    <w:basedOn w:val="DefaultParagraphFont"/>
    <w:uiPriority w:val="99"/>
    <w:semiHidden/>
    <w:unhideWhenUsed/>
    <w:rsid w:val="0000150E"/>
    <w:rPr>
      <w:color w:val="954F72" w:themeColor="followedHyperlink"/>
      <w:u w:val="single"/>
    </w:rPr>
  </w:style>
  <w:style w:type="paragraph" w:styleId="BalloonText">
    <w:name w:val="Balloon Text"/>
    <w:basedOn w:val="Normal"/>
    <w:link w:val="BalloonTextChar"/>
    <w:uiPriority w:val="99"/>
    <w:semiHidden/>
    <w:unhideWhenUsed/>
    <w:rsid w:val="00374D69"/>
    <w:pPr>
      <w:spacing w:after="0" w:line="240" w:lineRule="auto"/>
    </w:pPr>
    <w:rPr>
      <w:rFonts w:ascii="宋体" w:eastAsia="宋体"/>
      <w:sz w:val="18"/>
      <w:szCs w:val="18"/>
    </w:rPr>
  </w:style>
  <w:style w:type="character" w:customStyle="1" w:styleId="BalloonTextChar">
    <w:name w:val="Balloon Text Char"/>
    <w:basedOn w:val="DefaultParagraphFont"/>
    <w:link w:val="BalloonText"/>
    <w:uiPriority w:val="99"/>
    <w:semiHidden/>
    <w:rsid w:val="00374D69"/>
    <w:rPr>
      <w:rFonts w:ascii="宋体" w:eastAsia="宋体"/>
      <w:sz w:val="18"/>
      <w:szCs w:val="18"/>
    </w:rPr>
  </w:style>
  <w:style w:type="character" w:styleId="CommentReference">
    <w:name w:val="annotation reference"/>
    <w:basedOn w:val="DefaultParagraphFont"/>
    <w:uiPriority w:val="99"/>
    <w:semiHidden/>
    <w:unhideWhenUsed/>
    <w:rsid w:val="003847FF"/>
    <w:rPr>
      <w:sz w:val="16"/>
      <w:szCs w:val="16"/>
    </w:rPr>
  </w:style>
  <w:style w:type="paragraph" w:styleId="CommentText">
    <w:name w:val="annotation text"/>
    <w:basedOn w:val="Normal"/>
    <w:link w:val="CommentTextChar"/>
    <w:uiPriority w:val="99"/>
    <w:semiHidden/>
    <w:unhideWhenUsed/>
    <w:rsid w:val="003847FF"/>
    <w:pPr>
      <w:spacing w:line="240" w:lineRule="auto"/>
    </w:pPr>
    <w:rPr>
      <w:sz w:val="20"/>
      <w:szCs w:val="20"/>
    </w:rPr>
  </w:style>
  <w:style w:type="character" w:customStyle="1" w:styleId="CommentTextChar">
    <w:name w:val="Comment Text Char"/>
    <w:basedOn w:val="DefaultParagraphFont"/>
    <w:link w:val="CommentText"/>
    <w:uiPriority w:val="99"/>
    <w:semiHidden/>
    <w:rsid w:val="003847FF"/>
    <w:rPr>
      <w:sz w:val="20"/>
      <w:szCs w:val="20"/>
    </w:rPr>
  </w:style>
  <w:style w:type="paragraph" w:styleId="CommentSubject">
    <w:name w:val="annotation subject"/>
    <w:basedOn w:val="CommentText"/>
    <w:next w:val="CommentText"/>
    <w:link w:val="CommentSubjectChar"/>
    <w:uiPriority w:val="99"/>
    <w:semiHidden/>
    <w:unhideWhenUsed/>
    <w:rsid w:val="003847FF"/>
    <w:rPr>
      <w:b/>
      <w:bCs/>
    </w:rPr>
  </w:style>
  <w:style w:type="character" w:customStyle="1" w:styleId="CommentSubjectChar">
    <w:name w:val="Comment Subject Char"/>
    <w:basedOn w:val="CommentTextChar"/>
    <w:link w:val="CommentSubject"/>
    <w:uiPriority w:val="99"/>
    <w:semiHidden/>
    <w:rsid w:val="003847FF"/>
    <w:rPr>
      <w:b/>
      <w:bCs/>
      <w:sz w:val="20"/>
      <w:szCs w:val="20"/>
    </w:rPr>
  </w:style>
  <w:style w:type="paragraph" w:styleId="Header">
    <w:name w:val="header"/>
    <w:basedOn w:val="Normal"/>
    <w:link w:val="HeaderChar"/>
    <w:uiPriority w:val="99"/>
    <w:unhideWhenUsed/>
    <w:rsid w:val="005A2026"/>
    <w:pPr>
      <w:tabs>
        <w:tab w:val="center" w:pos="4153"/>
        <w:tab w:val="right" w:pos="8306"/>
      </w:tabs>
      <w:spacing w:after="0" w:line="240" w:lineRule="auto"/>
    </w:pPr>
  </w:style>
  <w:style w:type="character" w:customStyle="1" w:styleId="HeaderChar">
    <w:name w:val="Header Char"/>
    <w:basedOn w:val="DefaultParagraphFont"/>
    <w:link w:val="Header"/>
    <w:uiPriority w:val="99"/>
    <w:rsid w:val="005A2026"/>
  </w:style>
  <w:style w:type="paragraph" w:styleId="Footer">
    <w:name w:val="footer"/>
    <w:basedOn w:val="Normal"/>
    <w:link w:val="FooterChar"/>
    <w:uiPriority w:val="99"/>
    <w:unhideWhenUsed/>
    <w:rsid w:val="005A2026"/>
    <w:pPr>
      <w:tabs>
        <w:tab w:val="center" w:pos="4153"/>
        <w:tab w:val="right" w:pos="8306"/>
      </w:tabs>
      <w:spacing w:after="0" w:line="240" w:lineRule="auto"/>
    </w:pPr>
  </w:style>
  <w:style w:type="character" w:customStyle="1" w:styleId="FooterChar">
    <w:name w:val="Footer Char"/>
    <w:basedOn w:val="DefaultParagraphFont"/>
    <w:link w:val="Footer"/>
    <w:uiPriority w:val="99"/>
    <w:rsid w:val="005A2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2450273">
      <w:bodyDiv w:val="1"/>
      <w:marLeft w:val="0"/>
      <w:marRight w:val="0"/>
      <w:marTop w:val="0"/>
      <w:marBottom w:val="0"/>
      <w:divBdr>
        <w:top w:val="none" w:sz="0" w:space="0" w:color="auto"/>
        <w:left w:val="none" w:sz="0" w:space="0" w:color="auto"/>
        <w:bottom w:val="none" w:sz="0" w:space="0" w:color="auto"/>
        <w:right w:val="none" w:sz="0" w:space="0" w:color="auto"/>
      </w:divBdr>
    </w:div>
    <w:div w:id="835461275">
      <w:bodyDiv w:val="1"/>
      <w:marLeft w:val="0"/>
      <w:marRight w:val="0"/>
      <w:marTop w:val="0"/>
      <w:marBottom w:val="0"/>
      <w:divBdr>
        <w:top w:val="none" w:sz="0" w:space="0" w:color="auto"/>
        <w:left w:val="none" w:sz="0" w:space="0" w:color="auto"/>
        <w:bottom w:val="none" w:sz="0" w:space="0" w:color="auto"/>
        <w:right w:val="none" w:sz="0" w:space="0" w:color="auto"/>
      </w:divBdr>
    </w:div>
    <w:div w:id="971054500">
      <w:bodyDiv w:val="1"/>
      <w:marLeft w:val="0"/>
      <w:marRight w:val="0"/>
      <w:marTop w:val="0"/>
      <w:marBottom w:val="0"/>
      <w:divBdr>
        <w:top w:val="none" w:sz="0" w:space="0" w:color="auto"/>
        <w:left w:val="none" w:sz="0" w:space="0" w:color="auto"/>
        <w:bottom w:val="none" w:sz="0" w:space="0" w:color="auto"/>
        <w:right w:val="none" w:sz="0" w:space="0" w:color="auto"/>
      </w:divBdr>
    </w:div>
    <w:div w:id="1083986257">
      <w:bodyDiv w:val="1"/>
      <w:marLeft w:val="0"/>
      <w:marRight w:val="0"/>
      <w:marTop w:val="0"/>
      <w:marBottom w:val="0"/>
      <w:divBdr>
        <w:top w:val="none" w:sz="0" w:space="0" w:color="auto"/>
        <w:left w:val="none" w:sz="0" w:space="0" w:color="auto"/>
        <w:bottom w:val="none" w:sz="0" w:space="0" w:color="auto"/>
        <w:right w:val="none" w:sz="0" w:space="0" w:color="auto"/>
      </w:divBdr>
    </w:div>
    <w:div w:id="1087380458">
      <w:bodyDiv w:val="1"/>
      <w:marLeft w:val="0"/>
      <w:marRight w:val="0"/>
      <w:marTop w:val="0"/>
      <w:marBottom w:val="0"/>
      <w:divBdr>
        <w:top w:val="none" w:sz="0" w:space="0" w:color="auto"/>
        <w:left w:val="none" w:sz="0" w:space="0" w:color="auto"/>
        <w:bottom w:val="none" w:sz="0" w:space="0" w:color="auto"/>
        <w:right w:val="none" w:sz="0" w:space="0" w:color="auto"/>
      </w:divBdr>
    </w:div>
    <w:div w:id="1249534826">
      <w:bodyDiv w:val="1"/>
      <w:marLeft w:val="0"/>
      <w:marRight w:val="0"/>
      <w:marTop w:val="0"/>
      <w:marBottom w:val="0"/>
      <w:divBdr>
        <w:top w:val="none" w:sz="0" w:space="0" w:color="auto"/>
        <w:left w:val="none" w:sz="0" w:space="0" w:color="auto"/>
        <w:bottom w:val="none" w:sz="0" w:space="0" w:color="auto"/>
        <w:right w:val="none" w:sz="0" w:space="0" w:color="auto"/>
      </w:divBdr>
    </w:div>
    <w:div w:id="1389187529">
      <w:bodyDiv w:val="1"/>
      <w:marLeft w:val="0"/>
      <w:marRight w:val="0"/>
      <w:marTop w:val="0"/>
      <w:marBottom w:val="0"/>
      <w:divBdr>
        <w:top w:val="none" w:sz="0" w:space="0" w:color="auto"/>
        <w:left w:val="none" w:sz="0" w:space="0" w:color="auto"/>
        <w:bottom w:val="none" w:sz="0" w:space="0" w:color="auto"/>
        <w:right w:val="none" w:sz="0" w:space="0" w:color="auto"/>
      </w:divBdr>
      <w:divsChild>
        <w:div w:id="1638338265">
          <w:marLeft w:val="0"/>
          <w:marRight w:val="0"/>
          <w:marTop w:val="0"/>
          <w:marBottom w:val="0"/>
          <w:divBdr>
            <w:top w:val="none" w:sz="0" w:space="0" w:color="auto"/>
            <w:left w:val="none" w:sz="0" w:space="0" w:color="auto"/>
            <w:bottom w:val="none" w:sz="0" w:space="0" w:color="auto"/>
            <w:right w:val="none" w:sz="0" w:space="0" w:color="auto"/>
          </w:divBdr>
        </w:div>
      </w:divsChild>
    </w:div>
    <w:div w:id="1843663432">
      <w:bodyDiv w:val="1"/>
      <w:marLeft w:val="0"/>
      <w:marRight w:val="0"/>
      <w:marTop w:val="0"/>
      <w:marBottom w:val="0"/>
      <w:divBdr>
        <w:top w:val="none" w:sz="0" w:space="0" w:color="auto"/>
        <w:left w:val="none" w:sz="0" w:space="0" w:color="auto"/>
        <w:bottom w:val="none" w:sz="0" w:space="0" w:color="auto"/>
        <w:right w:val="none" w:sz="0" w:space="0" w:color="auto"/>
      </w:divBdr>
    </w:div>
    <w:div w:id="1928927127">
      <w:bodyDiv w:val="1"/>
      <w:marLeft w:val="0"/>
      <w:marRight w:val="0"/>
      <w:marTop w:val="0"/>
      <w:marBottom w:val="0"/>
      <w:divBdr>
        <w:top w:val="none" w:sz="0" w:space="0" w:color="auto"/>
        <w:left w:val="none" w:sz="0" w:space="0" w:color="auto"/>
        <w:bottom w:val="none" w:sz="0" w:space="0" w:color="auto"/>
        <w:right w:val="none" w:sz="0" w:space="0" w:color="auto"/>
      </w:divBdr>
      <w:divsChild>
        <w:div w:id="197163866">
          <w:marLeft w:val="0"/>
          <w:marRight w:val="0"/>
          <w:marTop w:val="0"/>
          <w:marBottom w:val="0"/>
          <w:divBdr>
            <w:top w:val="none" w:sz="0" w:space="0" w:color="auto"/>
            <w:left w:val="none" w:sz="0" w:space="0" w:color="auto"/>
            <w:bottom w:val="none" w:sz="0" w:space="0" w:color="auto"/>
            <w:right w:val="none" w:sz="0" w:space="0" w:color="auto"/>
          </w:divBdr>
        </w:div>
      </w:divsChild>
    </w:div>
    <w:div w:id="198064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projects/spring-framework" TargetMode="External"/><Relationship Id="rId3" Type="http://schemas.openxmlformats.org/officeDocument/2006/relationships/webSettings" Target="webSettings.xml"/><Relationship Id="rId7" Type="http://schemas.openxmlformats.org/officeDocument/2006/relationships/hyperlink" Target="https://dev.w3.org/html5/html-autho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oracle.com/javase/specs/jvms/se15/html/index.html" TargetMode="Externa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cs.microsoft.com/en-us/dotnet/csharp/getting-starte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1347</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陈诗量</dc:creator>
  <cp:keywords/>
  <dc:description/>
  <cp:lastModifiedBy>陈诗量</cp:lastModifiedBy>
  <cp:revision>2</cp:revision>
  <dcterms:created xsi:type="dcterms:W3CDTF">2020-12-10T09:35:00Z</dcterms:created>
  <dcterms:modified xsi:type="dcterms:W3CDTF">2020-12-10T09:35:00Z</dcterms:modified>
</cp:coreProperties>
</file>