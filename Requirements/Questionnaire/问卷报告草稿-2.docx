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E1269" w14:textId="7AD76515" w:rsidR="00B65461" w:rsidRDefault="00BE799F" w:rsidP="00BE799F">
      <w:pPr>
        <w:pStyle w:val="Subtitle"/>
      </w:pPr>
      <w:r w:rsidRPr="00BE799F">
        <w:t>Questionnaire report</w:t>
      </w:r>
    </w:p>
    <w:p w14:paraId="344DBD82" w14:textId="70C3715B" w:rsidR="00BE799F" w:rsidRPr="00A72053" w:rsidRDefault="00A72053" w:rsidP="00BE799F">
      <w:pPr>
        <w:rPr>
          <w:b/>
          <w:bCs/>
        </w:rPr>
      </w:pPr>
      <w:r w:rsidRPr="00A72053">
        <w:rPr>
          <w:rFonts w:hint="eastAsia"/>
          <w:b/>
          <w:bCs/>
        </w:rPr>
        <w:t>M</w:t>
      </w:r>
      <w:r w:rsidRPr="00A72053">
        <w:rPr>
          <w:b/>
          <w:bCs/>
        </w:rPr>
        <w:t>otivation</w:t>
      </w:r>
    </w:p>
    <w:p w14:paraId="13263D83" w14:textId="2FAB93B8" w:rsidR="00145A8F" w:rsidRDefault="00145A8F" w:rsidP="00145A8F">
      <w:pPr>
        <w:ind w:left="420"/>
      </w:pPr>
      <w:r>
        <w:t>To collect target user requirements of the project, animation of sorting algorithms and their correctness, team 10 released a q</w:t>
      </w:r>
      <w:r w:rsidRPr="00BE799F">
        <w:t>uestionnaire</w:t>
      </w:r>
      <w:r>
        <w:t xml:space="preserve"> with 11 m</w:t>
      </w:r>
      <w:r w:rsidRPr="00AB0315">
        <w:t>ultiple choice</w:t>
      </w:r>
      <w:r>
        <w:t xml:space="preserve"> questions and 1 open question</w:t>
      </w:r>
      <w:del w:id="0" w:author="陈诗量" w:date="2020-11-11T23:02:00Z">
        <w:r w:rsidDel="00F756C9">
          <w:delText>s</w:delText>
        </w:r>
      </w:del>
      <w:r>
        <w:t xml:space="preserve">. </w:t>
      </w:r>
      <w:r w:rsidRPr="00AB0315">
        <w:t>The questionnaire was spread through the Internet and collected within two days</w:t>
      </w:r>
      <w:r>
        <w:t>. Through</w:t>
      </w:r>
      <w:r w:rsidRPr="00AB0315">
        <w:t xml:space="preserve"> coll</w:t>
      </w:r>
      <w:r>
        <w:t>ec</w:t>
      </w:r>
      <w:r w:rsidRPr="00AB0315">
        <w:t>t</w:t>
      </w:r>
      <w:r>
        <w:t>ing</w:t>
      </w:r>
      <w:r w:rsidRPr="00AB0315">
        <w:t xml:space="preserve"> and analyz</w:t>
      </w:r>
      <w:r>
        <w:t>ing</w:t>
      </w:r>
      <w:r w:rsidRPr="00AB0315">
        <w:t xml:space="preserve"> the survey results</w:t>
      </w:r>
      <w:r>
        <w:t>, we</w:t>
      </w:r>
      <w:r w:rsidRPr="00AB0315">
        <w:t xml:space="preserve"> </w:t>
      </w:r>
      <w:del w:id="1" w:author="陈诗量" w:date="2020-11-11T23:03:00Z">
        <w:r w:rsidDel="00F756C9">
          <w:rPr>
            <w:rFonts w:hint="eastAsia"/>
          </w:rPr>
          <w:delText>concluded</w:delText>
        </w:r>
        <w:r w:rsidRPr="00AB0315" w:rsidDel="00F756C9">
          <w:rPr>
            <w:rFonts w:hint="eastAsia"/>
          </w:rPr>
          <w:delText xml:space="preserve"> </w:delText>
        </w:r>
      </w:del>
      <w:ins w:id="2" w:author="陈诗量" w:date="2020-11-11T23:03:00Z">
        <w:r w:rsidR="00F756C9">
          <w:rPr>
            <w:rFonts w:hint="eastAsia"/>
          </w:rPr>
          <w:t>wrote</w:t>
        </w:r>
        <w:r w:rsidR="00F756C9">
          <w:t xml:space="preserve"> </w:t>
        </w:r>
      </w:ins>
      <w:r w:rsidRPr="00AB0315">
        <w:t>th</w:t>
      </w:r>
      <w:r>
        <w:t>is q</w:t>
      </w:r>
      <w:r w:rsidRPr="00BE799F">
        <w:t>uestionnaire</w:t>
      </w:r>
      <w:r w:rsidRPr="00AB0315">
        <w:t xml:space="preserve"> report</w:t>
      </w:r>
      <w:r>
        <w:t>.</w:t>
      </w:r>
    </w:p>
    <w:p w14:paraId="14E0B702" w14:textId="0EC763D0" w:rsidR="00A72053" w:rsidRDefault="00A72053" w:rsidP="00BE799F"/>
    <w:p w14:paraId="124CC88E" w14:textId="77777777" w:rsidR="00145A8F" w:rsidRPr="00145A8F" w:rsidRDefault="00145A8F" w:rsidP="00BE799F"/>
    <w:p w14:paraId="4A8A86EC" w14:textId="4058E235" w:rsidR="00BE799F" w:rsidRDefault="00BE799F">
      <w:pPr>
        <w:rPr>
          <w:b/>
          <w:bCs/>
        </w:rPr>
      </w:pPr>
      <w:r>
        <w:rPr>
          <w:rFonts w:hint="eastAsia"/>
          <w:b/>
          <w:bCs/>
        </w:rPr>
        <w:t>Objective</w:t>
      </w:r>
    </w:p>
    <w:p w14:paraId="03246FC7" w14:textId="2C69B5A3" w:rsidR="00BE799F" w:rsidRPr="00C60FAC" w:rsidRDefault="00BE799F" w:rsidP="00BE799F">
      <w:pPr>
        <w:ind w:firstLine="420"/>
      </w:pPr>
      <w:r w:rsidRPr="00C60FAC">
        <w:t xml:space="preserve">1. Understand </w:t>
      </w:r>
      <w:r w:rsidR="00C60FAC" w:rsidRPr="00C60FAC">
        <w:t>target user</w:t>
      </w:r>
      <w:r w:rsidRPr="00C60FAC">
        <w:t xml:space="preserve"> acqu</w:t>
      </w:r>
      <w:r w:rsidR="00C60FAC" w:rsidRPr="00C60FAC">
        <w:t>isition level</w:t>
      </w:r>
      <w:r w:rsidRPr="00C60FAC">
        <w:t xml:space="preserve"> of sorting algorithm and </w:t>
      </w:r>
      <w:r w:rsidR="00C60FAC" w:rsidRPr="00C60FAC">
        <w:t xml:space="preserve">their </w:t>
      </w:r>
      <w:r w:rsidRPr="00C60FAC">
        <w:t xml:space="preserve">learning </w:t>
      </w:r>
      <w:r w:rsidR="00C60FAC" w:rsidRPr="00C60FAC">
        <w:t>habits.</w:t>
      </w:r>
    </w:p>
    <w:p w14:paraId="7A0816CB" w14:textId="45B7416C" w:rsidR="00BE799F" w:rsidRPr="00C60FAC" w:rsidRDefault="00BE799F" w:rsidP="00BE799F">
      <w:pPr>
        <w:ind w:firstLine="420"/>
      </w:pPr>
      <w:r w:rsidRPr="00C60FAC">
        <w:t>2. Collect requirements f</w:t>
      </w:r>
      <w:r w:rsidR="00C60FAC">
        <w:t>rom</w:t>
      </w:r>
      <w:r w:rsidRPr="00C60FAC">
        <w:t xml:space="preserve"> target users</w:t>
      </w:r>
      <w:r w:rsidR="00C60FAC">
        <w:t>.</w:t>
      </w:r>
    </w:p>
    <w:p w14:paraId="2CEAD882" w14:textId="5D2A9587" w:rsidR="00BE799F" w:rsidRPr="00C60FAC" w:rsidRDefault="00BE799F" w:rsidP="00BE799F">
      <w:pPr>
        <w:ind w:firstLine="420"/>
      </w:pPr>
      <w:r w:rsidRPr="00C60FAC">
        <w:t>3. Test the</w:t>
      </w:r>
      <w:r w:rsidR="00C60FAC">
        <w:t xml:space="preserve"> user</w:t>
      </w:r>
      <w:r w:rsidRPr="00C60FAC">
        <w:t xml:space="preserve"> acceptance of functions </w:t>
      </w:r>
      <w:r w:rsidR="00C60FAC">
        <w:t>we plan to design.</w:t>
      </w:r>
    </w:p>
    <w:p w14:paraId="306B6EC7" w14:textId="26B6A696" w:rsidR="00B65461" w:rsidRDefault="00B65461">
      <w:pPr>
        <w:rPr>
          <w:b/>
          <w:bCs/>
        </w:rPr>
      </w:pPr>
    </w:p>
    <w:p w14:paraId="48218868" w14:textId="77777777" w:rsidR="00145A8F" w:rsidRDefault="00145A8F">
      <w:pPr>
        <w:rPr>
          <w:b/>
          <w:bCs/>
        </w:rPr>
      </w:pPr>
    </w:p>
    <w:p w14:paraId="22762D69" w14:textId="7E3AF74F" w:rsidR="00C60FAC" w:rsidRDefault="00C60FAC">
      <w:pPr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im</w:t>
      </w:r>
      <w:r>
        <w:rPr>
          <w:rFonts w:hint="eastAsia"/>
          <w:b/>
          <w:bCs/>
        </w:rPr>
        <w:t>e</w:t>
      </w:r>
    </w:p>
    <w:p w14:paraId="372E9FC4" w14:textId="30B9D3A3" w:rsidR="00C60FAC" w:rsidRPr="00C60FAC" w:rsidRDefault="00C60FAC">
      <w:r>
        <w:rPr>
          <w:b/>
          <w:bCs/>
        </w:rPr>
        <w:tab/>
      </w:r>
      <w:r w:rsidRPr="00C60FAC">
        <w:t>From November 10</w:t>
      </w:r>
      <w:r w:rsidRPr="00C60FAC">
        <w:rPr>
          <w:vertAlign w:val="superscript"/>
        </w:rPr>
        <w:t>th</w:t>
      </w:r>
      <w:r w:rsidRPr="00C60FAC">
        <w:t xml:space="preserve"> to November 1</w:t>
      </w:r>
      <w:r w:rsidR="000E4FF4">
        <w:t>2</w:t>
      </w:r>
      <w:r w:rsidRPr="00C60FAC">
        <w:rPr>
          <w:vertAlign w:val="superscript"/>
        </w:rPr>
        <w:t>th</w:t>
      </w:r>
      <w:r w:rsidRPr="00C60FAC">
        <w:t>.</w:t>
      </w:r>
    </w:p>
    <w:p w14:paraId="0855A472" w14:textId="77777777" w:rsidR="00145A8F" w:rsidRDefault="00145A8F">
      <w:pPr>
        <w:rPr>
          <w:b/>
          <w:bCs/>
        </w:rPr>
      </w:pPr>
    </w:p>
    <w:p w14:paraId="145EF3CD" w14:textId="66E52F8F" w:rsidR="00C60FAC" w:rsidRDefault="00C60FAC">
      <w:pPr>
        <w:rPr>
          <w:b/>
          <w:bCs/>
        </w:rPr>
      </w:pPr>
      <w:r w:rsidRPr="00C60FAC">
        <w:rPr>
          <w:b/>
          <w:bCs/>
        </w:rPr>
        <w:t>Respondent</w:t>
      </w:r>
    </w:p>
    <w:p w14:paraId="54D5287A" w14:textId="39BEB128" w:rsidR="00C60FAC" w:rsidRDefault="00C60FAC">
      <w:r>
        <w:rPr>
          <w:b/>
          <w:bCs/>
        </w:rPr>
        <w:tab/>
      </w:r>
      <w:r w:rsidRPr="00C60FAC">
        <w:t xml:space="preserve">Students from </w:t>
      </w:r>
      <w:r>
        <w:t>the University of Nottingham, Ningbo, China.</w:t>
      </w:r>
    </w:p>
    <w:p w14:paraId="03D6F36D" w14:textId="77777777" w:rsidR="00145A8F" w:rsidRDefault="00145A8F"/>
    <w:p w14:paraId="0AEEDCA5" w14:textId="18083398" w:rsidR="00D05FDA" w:rsidRDefault="00A72053">
      <w:r w:rsidRPr="00A72053">
        <w:rPr>
          <w:b/>
          <w:bCs/>
        </w:rPr>
        <w:t>Questionnair</w:t>
      </w:r>
      <w:r>
        <w:rPr>
          <w:b/>
          <w:bCs/>
        </w:rPr>
        <w:t>e</w:t>
      </w:r>
    </w:p>
    <w:p w14:paraId="35FA04CB" w14:textId="77777777" w:rsidR="00145A8F" w:rsidRDefault="00145A8F"/>
    <w:p w14:paraId="633F8C61" w14:textId="3ED584F8" w:rsidR="00D05FDA" w:rsidRDefault="00A72053">
      <w:r>
        <w:rPr>
          <w:rFonts w:hint="eastAsia"/>
          <w:b/>
          <w:bCs/>
        </w:rPr>
        <w:t>R</w:t>
      </w:r>
      <w:r>
        <w:rPr>
          <w:b/>
          <w:bCs/>
        </w:rPr>
        <w:t>esult</w:t>
      </w:r>
    </w:p>
    <w:p w14:paraId="205AE38E" w14:textId="39854021" w:rsidR="00A72053" w:rsidRDefault="00A72053" w:rsidP="00C72856">
      <w:pPr>
        <w:ind w:left="360"/>
      </w:pPr>
      <w:r>
        <w:t xml:space="preserve">This survey is about </w:t>
      </w:r>
      <w:r w:rsidR="00C72856">
        <w:t xml:space="preserve">collecting </w:t>
      </w:r>
      <w:r>
        <w:t>user requirements of a</w:t>
      </w:r>
      <w:r w:rsidRPr="00A72053">
        <w:t>nimat</w:t>
      </w:r>
      <w:r w:rsidR="00C72856">
        <w:t>ed</w:t>
      </w:r>
      <w:r w:rsidRPr="00A72053">
        <w:t xml:space="preserve"> </w:t>
      </w:r>
      <w:r w:rsidR="00C72856">
        <w:t>learning</w:t>
      </w:r>
      <w:r w:rsidRPr="00A72053">
        <w:t xml:space="preserve"> software for sorting algorithm</w:t>
      </w:r>
      <w:r w:rsidR="00C72856">
        <w:t xml:space="preserve">s. It was released by the </w:t>
      </w:r>
      <w:proofErr w:type="spellStart"/>
      <w:r w:rsidR="00C72856">
        <w:t>Wenjuanxing</w:t>
      </w:r>
      <w:proofErr w:type="spellEnd"/>
      <w:r w:rsidR="00C72856">
        <w:t xml:space="preserve"> platform. 1xx valid </w:t>
      </w:r>
      <w:r w:rsidR="00C72856" w:rsidRPr="00C72856">
        <w:t>questionnaires were finally recovered</w:t>
      </w:r>
      <w:r w:rsidR="00C72856">
        <w:t>. The result</w:t>
      </w:r>
      <w:r w:rsidR="00EA675B">
        <w:t>s</w:t>
      </w:r>
      <w:r w:rsidR="00C72856">
        <w:t xml:space="preserve"> </w:t>
      </w:r>
      <w:r w:rsidR="00EA675B">
        <w:t>are</w:t>
      </w:r>
      <w:r w:rsidR="00C72856">
        <w:t xml:space="preserve"> as follows:</w:t>
      </w:r>
    </w:p>
    <w:p w14:paraId="34032529" w14:textId="77777777" w:rsidR="00C72856" w:rsidRDefault="00C72856" w:rsidP="00C72856">
      <w:pPr>
        <w:ind w:left="360"/>
      </w:pPr>
    </w:p>
    <w:p w14:paraId="478FA7B8" w14:textId="685F7A80" w:rsidR="00C72856" w:rsidRDefault="00C72856" w:rsidP="00C72856">
      <w:pPr>
        <w:ind w:left="360"/>
        <w:rPr>
          <w:color w:val="000000"/>
        </w:rPr>
      </w:pPr>
      <w:r>
        <w:rPr>
          <w:rFonts w:hint="eastAsia"/>
        </w:rPr>
        <w:t>Q</w:t>
      </w:r>
      <w:r>
        <w:t xml:space="preserve">uestion1. </w:t>
      </w:r>
      <w:proofErr w:type="gramStart"/>
      <w:r>
        <w:rPr>
          <w:color w:val="000000"/>
        </w:rPr>
        <w:t>What's</w:t>
      </w:r>
      <w:proofErr w:type="gramEnd"/>
      <w:r>
        <w:rPr>
          <w:color w:val="000000"/>
        </w:rPr>
        <w:t xml:space="preserve"> your gender?</w:t>
      </w:r>
    </w:p>
    <w:p w14:paraId="17125969" w14:textId="02ABFEF3" w:rsidR="00C72856" w:rsidRDefault="001C4E7B" w:rsidP="00C72856">
      <w:pPr>
        <w:ind w:left="360"/>
      </w:pPr>
      <w:r>
        <w:rPr>
          <w:noProof/>
        </w:rPr>
        <w:drawing>
          <wp:inline distT="0" distB="0" distL="0" distR="0" wp14:anchorId="479C9F68" wp14:editId="52F35279">
            <wp:extent cx="4655820" cy="233305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865" cy="233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28252" w14:textId="4FB2CCA0" w:rsidR="00C72856" w:rsidRDefault="00C72856" w:rsidP="00385D96">
      <w:pPr>
        <w:ind w:left="360"/>
        <w:jc w:val="center"/>
      </w:pPr>
      <w:r>
        <w:rPr>
          <w:rFonts w:hint="eastAsia"/>
        </w:rPr>
        <w:t>F</w:t>
      </w:r>
      <w:r>
        <w:t xml:space="preserve">ig1. The pie chart of </w:t>
      </w:r>
      <w:r w:rsidR="00385D96">
        <w:t xml:space="preserve">results of </w:t>
      </w:r>
      <w:r>
        <w:t>question 1</w:t>
      </w:r>
      <w:r w:rsidR="00385D96">
        <w:t>.</w:t>
      </w:r>
    </w:p>
    <w:p w14:paraId="1960FCA1" w14:textId="77777777" w:rsidR="00A1670A" w:rsidRDefault="00A1670A" w:rsidP="00A1670A">
      <w:pPr>
        <w:ind w:left="360"/>
      </w:pPr>
    </w:p>
    <w:p w14:paraId="296B572A" w14:textId="5D54EAB3" w:rsidR="00385D96" w:rsidRDefault="00385D96" w:rsidP="00A1670A">
      <w:pPr>
        <w:ind w:left="360"/>
      </w:pPr>
      <w:r>
        <w:rPr>
          <w:rFonts w:hint="eastAsia"/>
        </w:rPr>
        <w:t>1</w:t>
      </w:r>
      <w:r>
        <w:t xml:space="preserve">14 students from the University of Nottingham, Ningbo, China were investigated, </w:t>
      </w:r>
      <w:r w:rsidR="00A1670A">
        <w:t xml:space="preserve">among which </w:t>
      </w:r>
      <w:r>
        <w:t>50.88% w</w:t>
      </w:r>
      <w:r w:rsidR="00A1670A">
        <w:t>ere</w:t>
      </w:r>
      <w:r>
        <w:t xml:space="preserve"> male and 49.12% </w:t>
      </w:r>
      <w:r w:rsidR="00A1670A">
        <w:t>were</w:t>
      </w:r>
      <w:r>
        <w:t xml:space="preserve"> female.</w:t>
      </w:r>
      <w:r w:rsidR="00A1670A">
        <w:t xml:space="preserve"> </w:t>
      </w:r>
      <w:r w:rsidR="00EA675B">
        <w:t>The male to female ratio is about 1:1.</w:t>
      </w:r>
    </w:p>
    <w:p w14:paraId="7CDF3853" w14:textId="098DF8CA" w:rsidR="00A1670A" w:rsidRDefault="00A1670A" w:rsidP="00A1670A">
      <w:pPr>
        <w:ind w:left="360"/>
      </w:pPr>
    </w:p>
    <w:p w14:paraId="268E2338" w14:textId="77777777" w:rsidR="00B52284" w:rsidRDefault="00B52284" w:rsidP="00A1670A">
      <w:pPr>
        <w:ind w:left="360"/>
      </w:pPr>
    </w:p>
    <w:p w14:paraId="178F6B5D" w14:textId="418E00B3" w:rsidR="00A1670A" w:rsidRDefault="00A1670A" w:rsidP="00A1670A">
      <w:pPr>
        <w:ind w:left="360"/>
        <w:rPr>
          <w:color w:val="000000"/>
        </w:rPr>
      </w:pPr>
      <w:r>
        <w:rPr>
          <w:rFonts w:hint="eastAsia"/>
        </w:rPr>
        <w:t>Q</w:t>
      </w:r>
      <w:r>
        <w:t xml:space="preserve">uestion2. </w:t>
      </w:r>
      <w:r>
        <w:rPr>
          <w:color w:val="000000"/>
        </w:rPr>
        <w:t>Which year are you in university?</w:t>
      </w:r>
    </w:p>
    <w:p w14:paraId="7FBDBD1F" w14:textId="47187D6C" w:rsidR="00A1670A" w:rsidRDefault="00A1670A" w:rsidP="00A1670A">
      <w:pPr>
        <w:ind w:left="360"/>
        <w:rPr>
          <w:color w:val="000000"/>
        </w:rPr>
      </w:pPr>
      <w:r>
        <w:rPr>
          <w:noProof/>
        </w:rPr>
        <w:drawing>
          <wp:inline distT="0" distB="0" distL="0" distR="0" wp14:anchorId="2D0D5642" wp14:editId="6B62C47A">
            <wp:extent cx="5274310" cy="2637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36EB7" w14:textId="70A26B87" w:rsidR="00A1670A" w:rsidRDefault="00A1670A" w:rsidP="00A1670A">
      <w:pPr>
        <w:ind w:left="360"/>
        <w:jc w:val="center"/>
      </w:pPr>
      <w:r>
        <w:rPr>
          <w:rFonts w:hint="eastAsia"/>
        </w:rPr>
        <w:t>F</w:t>
      </w:r>
      <w:r>
        <w:t>ig2. The bar chart of results of question 2.</w:t>
      </w:r>
    </w:p>
    <w:p w14:paraId="22041993" w14:textId="77777777" w:rsidR="00B52284" w:rsidRDefault="00B52284" w:rsidP="00B52284">
      <w:pPr>
        <w:ind w:left="360"/>
      </w:pPr>
    </w:p>
    <w:p w14:paraId="119070E1" w14:textId="6F3DD9E7" w:rsidR="00A1670A" w:rsidRDefault="00EA675B" w:rsidP="00A1670A">
      <w:pPr>
        <w:ind w:left="360"/>
        <w:rPr>
          <w:color w:val="000000"/>
        </w:rPr>
      </w:pPr>
      <w:r w:rsidRPr="00EA675B">
        <w:rPr>
          <w:color w:val="000000"/>
        </w:rPr>
        <w:t xml:space="preserve">More than half of the participants were </w:t>
      </w:r>
      <w:r>
        <w:rPr>
          <w:color w:val="000000"/>
        </w:rPr>
        <w:t>year three student</w:t>
      </w:r>
      <w:r w:rsidRPr="00EA675B">
        <w:rPr>
          <w:color w:val="000000"/>
        </w:rPr>
        <w:t xml:space="preserve">s, </w:t>
      </w:r>
      <w:r>
        <w:rPr>
          <w:color w:val="000000"/>
        </w:rPr>
        <w:t xml:space="preserve">which is </w:t>
      </w:r>
      <w:r w:rsidRPr="00EA675B">
        <w:rPr>
          <w:color w:val="000000"/>
        </w:rPr>
        <w:t>52</w:t>
      </w:r>
      <w:r w:rsidR="00B52284">
        <w:rPr>
          <w:color w:val="000000"/>
        </w:rPr>
        <w:t>.63</w:t>
      </w:r>
      <w:r w:rsidRPr="00EA675B">
        <w:rPr>
          <w:color w:val="000000"/>
        </w:rPr>
        <w:t xml:space="preserve"> percent. Second are f</w:t>
      </w:r>
      <w:r w:rsidR="00B52284">
        <w:rPr>
          <w:color w:val="000000"/>
        </w:rPr>
        <w:t>rom year 2</w:t>
      </w:r>
      <w:r w:rsidRPr="00EA675B">
        <w:rPr>
          <w:color w:val="000000"/>
        </w:rPr>
        <w:t xml:space="preserve"> and </w:t>
      </w:r>
      <w:r w:rsidR="00B52284">
        <w:rPr>
          <w:color w:val="000000"/>
        </w:rPr>
        <w:t>year 1</w:t>
      </w:r>
      <w:r w:rsidRPr="00EA675B">
        <w:rPr>
          <w:color w:val="000000"/>
        </w:rPr>
        <w:t>, accounting for 20</w:t>
      </w:r>
      <w:r w:rsidR="00B52284">
        <w:rPr>
          <w:color w:val="000000"/>
        </w:rPr>
        <w:t>.18</w:t>
      </w:r>
      <w:r w:rsidRPr="00EA675B">
        <w:rPr>
          <w:color w:val="000000"/>
        </w:rPr>
        <w:t>% and 18</w:t>
      </w:r>
      <w:r w:rsidR="00B52284">
        <w:rPr>
          <w:color w:val="000000"/>
        </w:rPr>
        <w:t>.42</w:t>
      </w:r>
      <w:r w:rsidRPr="00EA675B">
        <w:rPr>
          <w:color w:val="000000"/>
        </w:rPr>
        <w:t>% respectively. An</w:t>
      </w:r>
      <w:r>
        <w:rPr>
          <w:color w:val="000000"/>
        </w:rPr>
        <w:t>d</w:t>
      </w:r>
      <w:r w:rsidRPr="00EA675B">
        <w:rPr>
          <w:color w:val="000000"/>
        </w:rPr>
        <w:t xml:space="preserve"> 8</w:t>
      </w:r>
      <w:r>
        <w:rPr>
          <w:color w:val="000000"/>
        </w:rPr>
        <w:t>.77%</w:t>
      </w:r>
      <w:r w:rsidRPr="00EA675B">
        <w:rPr>
          <w:color w:val="000000"/>
        </w:rPr>
        <w:t xml:space="preserve"> of </w:t>
      </w:r>
      <w:r>
        <w:rPr>
          <w:color w:val="000000"/>
        </w:rPr>
        <w:t xml:space="preserve">those who </w:t>
      </w:r>
      <w:r w:rsidRPr="00EA675B">
        <w:rPr>
          <w:color w:val="000000"/>
        </w:rPr>
        <w:t xml:space="preserve">filled </w:t>
      </w:r>
      <w:r>
        <w:rPr>
          <w:color w:val="000000"/>
        </w:rPr>
        <w:t>in</w:t>
      </w:r>
      <w:r w:rsidRPr="00EA675B">
        <w:rPr>
          <w:color w:val="000000"/>
        </w:rPr>
        <w:t xml:space="preserve"> </w:t>
      </w:r>
      <w:r>
        <w:rPr>
          <w:color w:val="000000"/>
        </w:rPr>
        <w:t xml:space="preserve">the </w:t>
      </w:r>
      <w:r w:rsidRPr="00EA675B">
        <w:rPr>
          <w:color w:val="000000"/>
        </w:rPr>
        <w:t>questionnaire</w:t>
      </w:r>
      <w:r>
        <w:rPr>
          <w:color w:val="000000"/>
        </w:rPr>
        <w:t xml:space="preserve"> were year 4 students.</w:t>
      </w:r>
    </w:p>
    <w:p w14:paraId="32DD58BF" w14:textId="1255D5E0" w:rsidR="00B52284" w:rsidRDefault="00B52284" w:rsidP="00A1670A">
      <w:pPr>
        <w:ind w:left="360"/>
        <w:rPr>
          <w:color w:val="000000"/>
        </w:rPr>
      </w:pPr>
    </w:p>
    <w:p w14:paraId="01FAB211" w14:textId="77777777" w:rsidR="00B52284" w:rsidRPr="00A1670A" w:rsidRDefault="00B52284" w:rsidP="00A1670A">
      <w:pPr>
        <w:ind w:left="360"/>
        <w:rPr>
          <w:color w:val="000000"/>
        </w:rPr>
      </w:pPr>
    </w:p>
    <w:p w14:paraId="533F1D55" w14:textId="5CDB867F" w:rsidR="00A1670A" w:rsidRDefault="00A1670A" w:rsidP="00A1670A">
      <w:pPr>
        <w:ind w:left="360"/>
        <w:rPr>
          <w:color w:val="000000"/>
        </w:rPr>
      </w:pPr>
      <w:r>
        <w:rPr>
          <w:rFonts w:hint="eastAsia"/>
        </w:rPr>
        <w:t>Q</w:t>
      </w:r>
      <w:r>
        <w:t xml:space="preserve">uestion3. </w:t>
      </w:r>
      <w:r>
        <w:rPr>
          <w:color w:val="000000"/>
        </w:rPr>
        <w:t>I learn algorithms because of:</w:t>
      </w:r>
    </w:p>
    <w:p w14:paraId="6CC3AD58" w14:textId="4C8D608F" w:rsidR="00A1670A" w:rsidRDefault="001C4E7B" w:rsidP="00A1670A">
      <w:pPr>
        <w:ind w:left="360"/>
        <w:rPr>
          <w:color w:val="000000"/>
        </w:rPr>
      </w:pPr>
      <w:r>
        <w:rPr>
          <w:noProof/>
        </w:rPr>
        <w:drawing>
          <wp:inline distT="0" distB="0" distL="0" distR="0" wp14:anchorId="3AE0481B" wp14:editId="4D8398E5">
            <wp:extent cx="5277485" cy="2638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27B67" w14:textId="36142C78" w:rsidR="00A1670A" w:rsidRDefault="00A1670A" w:rsidP="00A1670A">
      <w:pPr>
        <w:ind w:left="360"/>
        <w:jc w:val="center"/>
      </w:pPr>
      <w:r>
        <w:rPr>
          <w:rFonts w:hint="eastAsia"/>
        </w:rPr>
        <w:t>F</w:t>
      </w:r>
      <w:r>
        <w:t>ig3. The bar chart of results of question 3.</w:t>
      </w:r>
    </w:p>
    <w:p w14:paraId="7CBF8630" w14:textId="006C008C" w:rsidR="00A1670A" w:rsidRDefault="00A1670A" w:rsidP="00A1670A">
      <w:pPr>
        <w:ind w:left="360"/>
        <w:rPr>
          <w:color w:val="000000"/>
        </w:rPr>
      </w:pPr>
    </w:p>
    <w:p w14:paraId="4A5DA378" w14:textId="5204093E" w:rsidR="00B52284" w:rsidRDefault="00B52284" w:rsidP="00A1670A">
      <w:pPr>
        <w:ind w:left="360"/>
        <w:rPr>
          <w:color w:val="000000"/>
        </w:rPr>
      </w:pPr>
      <w:r>
        <w:rPr>
          <w:rFonts w:hint="eastAsia"/>
          <w:color w:val="000000"/>
        </w:rPr>
        <w:lastRenderedPageBreak/>
        <w:t>F</w:t>
      </w:r>
      <w:r>
        <w:rPr>
          <w:color w:val="000000"/>
        </w:rPr>
        <w:t>or the learning motivation, t</w:t>
      </w:r>
      <w:r w:rsidRPr="00B52284">
        <w:rPr>
          <w:color w:val="000000"/>
        </w:rPr>
        <w:t xml:space="preserve">he proportion of studying out of interest and </w:t>
      </w:r>
      <w:r w:rsidR="00F04327">
        <w:rPr>
          <w:color w:val="000000"/>
        </w:rPr>
        <w:t>preparing for</w:t>
      </w:r>
      <w:r w:rsidRPr="00B52284">
        <w:rPr>
          <w:color w:val="000000"/>
        </w:rPr>
        <w:t xml:space="preserve"> exam</w:t>
      </w:r>
      <w:r w:rsidR="00F04327">
        <w:rPr>
          <w:color w:val="000000"/>
        </w:rPr>
        <w:t>ination</w:t>
      </w:r>
      <w:r w:rsidRPr="00B52284">
        <w:rPr>
          <w:color w:val="000000"/>
        </w:rPr>
        <w:t xml:space="preserve"> </w:t>
      </w:r>
      <w:r>
        <w:rPr>
          <w:color w:val="000000"/>
        </w:rPr>
        <w:t>are both</w:t>
      </w:r>
      <w:r w:rsidRPr="00B52284">
        <w:rPr>
          <w:color w:val="000000"/>
        </w:rPr>
        <w:t xml:space="preserve"> high</w:t>
      </w:r>
      <w:r>
        <w:rPr>
          <w:color w:val="000000"/>
        </w:rPr>
        <w:t>.</w:t>
      </w:r>
      <w:r w:rsidR="00F04327">
        <w:rPr>
          <w:color w:val="000000"/>
        </w:rPr>
        <w:t xml:space="preserve"> </w:t>
      </w:r>
      <w:del w:id="3" w:author="陈诗量" w:date="2020-11-11T23:06:00Z">
        <w:r w:rsidR="00F04327" w:rsidRPr="00F04327" w:rsidDel="00F756C9">
          <w:rPr>
            <w:color w:val="000000"/>
          </w:rPr>
          <w:delText>By contrast</w:delText>
        </w:r>
        <w:r w:rsidR="00F04327" w:rsidDel="00F756C9">
          <w:rPr>
            <w:color w:val="000000"/>
          </w:rPr>
          <w:delText xml:space="preserve">, </w:delText>
        </w:r>
      </w:del>
      <w:ins w:id="4" w:author="陈诗量" w:date="2020-11-11T23:06:00Z">
        <w:r w:rsidR="00F756C9">
          <w:rPr>
            <w:color w:val="000000"/>
          </w:rPr>
          <w:t>S</w:t>
        </w:r>
      </w:ins>
      <w:del w:id="5" w:author="陈诗量" w:date="2020-11-11T23:06:00Z">
        <w:r w:rsidR="00F04327" w:rsidDel="00F756C9">
          <w:rPr>
            <w:color w:val="000000"/>
          </w:rPr>
          <w:delText>s</w:delText>
        </w:r>
      </w:del>
      <w:r w:rsidR="00F04327">
        <w:rPr>
          <w:color w:val="000000"/>
        </w:rPr>
        <w:t xml:space="preserve">tudents who learn sorting algorithms because of academic requirements are relatively more. </w:t>
      </w:r>
    </w:p>
    <w:p w14:paraId="044D2A2B" w14:textId="1F576A52" w:rsidR="00F04327" w:rsidRDefault="00F04327" w:rsidP="00A1670A">
      <w:pPr>
        <w:ind w:left="360"/>
        <w:rPr>
          <w:color w:val="000000"/>
        </w:rPr>
      </w:pPr>
    </w:p>
    <w:p w14:paraId="77969631" w14:textId="77777777" w:rsidR="00F04327" w:rsidRDefault="00F04327" w:rsidP="00A1670A">
      <w:pPr>
        <w:ind w:left="360"/>
        <w:rPr>
          <w:color w:val="000000"/>
        </w:rPr>
      </w:pPr>
    </w:p>
    <w:p w14:paraId="2CDD9F15" w14:textId="1F93423E" w:rsidR="00A1670A" w:rsidRDefault="00A1670A" w:rsidP="00A1670A">
      <w:pPr>
        <w:ind w:left="360"/>
        <w:rPr>
          <w:color w:val="000000"/>
        </w:rPr>
      </w:pPr>
      <w:r>
        <w:rPr>
          <w:rFonts w:hint="eastAsia"/>
        </w:rPr>
        <w:t>Q</w:t>
      </w:r>
      <w:r>
        <w:t xml:space="preserve">uestion4. </w:t>
      </w:r>
      <w:r>
        <w:rPr>
          <w:color w:val="000000"/>
        </w:rPr>
        <w:t>How well do you know about sorting algorithms? (The content of following questionnaire will be adjusted according to your answer)</w:t>
      </w:r>
    </w:p>
    <w:p w14:paraId="6F60FB38" w14:textId="0B1A6C93" w:rsidR="00A1670A" w:rsidRDefault="001C4E7B" w:rsidP="00A1670A">
      <w:pPr>
        <w:ind w:left="360"/>
      </w:pPr>
      <w:r>
        <w:rPr>
          <w:noProof/>
        </w:rPr>
        <w:drawing>
          <wp:inline distT="0" distB="0" distL="0" distR="0" wp14:anchorId="62137A99" wp14:editId="2DD2CD4A">
            <wp:extent cx="5277485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E15F1" w14:textId="1FD4E747" w:rsidR="00A1670A" w:rsidRDefault="00A1670A" w:rsidP="00A1670A">
      <w:pPr>
        <w:ind w:left="360"/>
        <w:jc w:val="center"/>
      </w:pPr>
      <w:r>
        <w:rPr>
          <w:rFonts w:hint="eastAsia"/>
        </w:rPr>
        <w:t>F</w:t>
      </w:r>
      <w:r>
        <w:t>ig4. The pie chart of results of question 4.</w:t>
      </w:r>
    </w:p>
    <w:p w14:paraId="1DAF8ED7" w14:textId="69ED08CA" w:rsidR="00A1670A" w:rsidRDefault="00A1670A" w:rsidP="00A1670A">
      <w:pPr>
        <w:ind w:left="360"/>
      </w:pPr>
    </w:p>
    <w:p w14:paraId="06E91301" w14:textId="323D9403" w:rsidR="00F04327" w:rsidRPr="00670B27" w:rsidRDefault="00F04327" w:rsidP="00F04327">
      <w:pPr>
        <w:ind w:left="360"/>
        <w:rPr>
          <w:color w:val="FF0000"/>
        </w:rPr>
      </w:pPr>
      <w:r>
        <w:rPr>
          <w:rFonts w:hint="eastAsia"/>
          <w:color w:val="000000"/>
        </w:rPr>
        <w:t>A</w:t>
      </w:r>
      <w:r>
        <w:rPr>
          <w:color w:val="000000"/>
        </w:rPr>
        <w:t>ccording to investigation result, m</w:t>
      </w:r>
      <w:r w:rsidRPr="00F04327">
        <w:rPr>
          <w:color w:val="000000"/>
        </w:rPr>
        <w:t>ost participants have some knowledge of sorting algorithms</w:t>
      </w:r>
      <w:r>
        <w:rPr>
          <w:color w:val="000000"/>
        </w:rPr>
        <w:t xml:space="preserve">. However, there are 24.56% of </w:t>
      </w:r>
      <w:r w:rsidRPr="00F04327">
        <w:rPr>
          <w:color w:val="000000"/>
        </w:rPr>
        <w:t>participants</w:t>
      </w:r>
      <w:r>
        <w:rPr>
          <w:color w:val="000000"/>
        </w:rPr>
        <w:t xml:space="preserve"> choose that they do not know what is </w:t>
      </w:r>
      <w:r w:rsidRPr="00F04327">
        <w:rPr>
          <w:color w:val="000000"/>
        </w:rPr>
        <w:t>sorting algorithms</w:t>
      </w:r>
      <w:r>
        <w:rPr>
          <w:color w:val="000000"/>
        </w:rPr>
        <w:t xml:space="preserve"> at all. </w:t>
      </w:r>
      <w:r w:rsidRPr="00670B27">
        <w:rPr>
          <w:color w:val="FF0000"/>
        </w:rPr>
        <w:t>That reminds us to provide</w:t>
      </w:r>
      <w:r w:rsidR="00670B27" w:rsidRPr="00670B27">
        <w:rPr>
          <w:color w:val="FF0000"/>
        </w:rPr>
        <w:t xml:space="preserve"> teaching module about basic concepts for beginners. </w:t>
      </w:r>
    </w:p>
    <w:p w14:paraId="45772591" w14:textId="77777777" w:rsidR="00F04327" w:rsidRPr="00A1670A" w:rsidRDefault="00F04327" w:rsidP="00A1670A">
      <w:pPr>
        <w:ind w:left="360"/>
      </w:pPr>
    </w:p>
    <w:p w14:paraId="7EA790D2" w14:textId="2C6794D9" w:rsidR="00A1670A" w:rsidRDefault="00A1670A" w:rsidP="000E4FF4">
      <w:pPr>
        <w:ind w:left="360"/>
        <w:rPr>
          <w:color w:val="000000"/>
        </w:rPr>
      </w:pPr>
      <w:r>
        <w:rPr>
          <w:rFonts w:hint="eastAsia"/>
        </w:rPr>
        <w:t>Q</w:t>
      </w:r>
      <w:r>
        <w:t xml:space="preserve">uestion5. </w:t>
      </w:r>
      <w:r>
        <w:rPr>
          <w:color w:val="000000"/>
        </w:rPr>
        <w:t>In your opinion, a software which helps learn algorithms should more focus on</w:t>
      </w:r>
      <w:r w:rsidR="000E4FF4">
        <w:rPr>
          <w:color w:val="000000"/>
        </w:rPr>
        <w:t>:</w:t>
      </w:r>
    </w:p>
    <w:p w14:paraId="1CC61A6E" w14:textId="075038E4" w:rsidR="000E4FF4" w:rsidRDefault="00600146" w:rsidP="000E4FF4">
      <w:pPr>
        <w:ind w:left="360"/>
      </w:pPr>
      <w:r>
        <w:rPr>
          <w:noProof/>
        </w:rPr>
        <w:drawing>
          <wp:inline distT="0" distB="0" distL="0" distR="0" wp14:anchorId="3C23A878" wp14:editId="5D61ADAA">
            <wp:extent cx="5276215" cy="2641600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57F3D" w14:textId="7440BF53" w:rsidR="000E4FF4" w:rsidRDefault="000E4FF4" w:rsidP="000E4FF4">
      <w:pPr>
        <w:ind w:left="360"/>
        <w:jc w:val="center"/>
      </w:pPr>
      <w:r>
        <w:rPr>
          <w:rFonts w:hint="eastAsia"/>
        </w:rPr>
        <w:lastRenderedPageBreak/>
        <w:t>F</w:t>
      </w:r>
      <w:r>
        <w:t>ig5. The pie chart of results of question 5.</w:t>
      </w:r>
    </w:p>
    <w:p w14:paraId="6FACA348" w14:textId="5241FCAC" w:rsidR="000E4FF4" w:rsidRDefault="000E4FF4" w:rsidP="000E4FF4">
      <w:pPr>
        <w:ind w:left="360"/>
      </w:pPr>
    </w:p>
    <w:p w14:paraId="488723DB" w14:textId="155BDF58" w:rsidR="00670B27" w:rsidRPr="00C25910" w:rsidRDefault="00670B27" w:rsidP="000E4FF4">
      <w:pPr>
        <w:ind w:left="360"/>
        <w:rPr>
          <w:color w:val="FF0000"/>
        </w:rPr>
      </w:pPr>
      <w:r>
        <w:rPr>
          <w:rFonts w:hint="eastAsia"/>
          <w:color w:val="000000"/>
        </w:rPr>
        <w:t>A</w:t>
      </w:r>
      <w:r>
        <w:rPr>
          <w:color w:val="000000"/>
        </w:rPr>
        <w:t xml:space="preserve">ccording to investigation result, 63.16% of the </w:t>
      </w:r>
      <w:r w:rsidRPr="00F04327">
        <w:rPr>
          <w:color w:val="000000"/>
        </w:rPr>
        <w:t>participants</w:t>
      </w:r>
      <w:r>
        <w:rPr>
          <w:color w:val="000000"/>
        </w:rPr>
        <w:t xml:space="preserve"> prefer</w:t>
      </w:r>
      <w:r w:rsidR="00C25910">
        <w:rPr>
          <w:color w:val="000000"/>
        </w:rPr>
        <w:t>red</w:t>
      </w:r>
      <w:r>
        <w:rPr>
          <w:color w:val="000000"/>
        </w:rPr>
        <w:t xml:space="preserve"> useful learning functions rather than </w:t>
      </w:r>
      <w:r w:rsidRPr="00670B27">
        <w:rPr>
          <w:color w:val="000000"/>
        </w:rPr>
        <w:t>entertain</w:t>
      </w:r>
      <w:r>
        <w:rPr>
          <w:color w:val="000000"/>
        </w:rPr>
        <w:t xml:space="preserve">ing </w:t>
      </w:r>
      <w:r w:rsidRPr="00670B27">
        <w:rPr>
          <w:color w:val="000000"/>
        </w:rPr>
        <w:t>interactive function</w:t>
      </w:r>
      <w:r>
        <w:rPr>
          <w:color w:val="000000"/>
        </w:rPr>
        <w:t xml:space="preserve">s. </w:t>
      </w:r>
      <w:del w:id="6" w:author="陈诗量" w:date="2020-11-11T23:07:00Z">
        <w:r w:rsidRPr="00C25910" w:rsidDel="00F756C9">
          <w:rPr>
            <w:color w:val="FF0000"/>
          </w:rPr>
          <w:delText xml:space="preserve">That </w:delText>
        </w:r>
      </w:del>
      <w:ins w:id="7" w:author="陈诗量" w:date="2020-11-11T23:07:00Z">
        <w:r w:rsidR="00F756C9">
          <w:rPr>
            <w:color w:val="FF0000"/>
          </w:rPr>
          <w:t>T</w:t>
        </w:r>
        <w:r w:rsidR="00F756C9">
          <w:rPr>
            <w:rFonts w:hint="eastAsia"/>
            <w:color w:val="FF0000"/>
          </w:rPr>
          <w:t>his</w:t>
        </w:r>
        <w:r w:rsidR="00F756C9" w:rsidRPr="00C25910">
          <w:rPr>
            <w:color w:val="FF0000"/>
          </w:rPr>
          <w:t xml:space="preserve"> </w:t>
        </w:r>
      </w:ins>
      <w:r w:rsidRPr="00C25910">
        <w:rPr>
          <w:color w:val="FF0000"/>
        </w:rPr>
        <w:t xml:space="preserve">means we may reduce some of the interactive game design and pay more attention to the functions which </w:t>
      </w:r>
      <w:r w:rsidR="00C25910" w:rsidRPr="00C25910">
        <w:rPr>
          <w:color w:val="FF0000"/>
        </w:rPr>
        <w:t xml:space="preserve">can </w:t>
      </w:r>
      <w:r w:rsidRPr="00C25910">
        <w:rPr>
          <w:color w:val="FF0000"/>
        </w:rPr>
        <w:t>provide more help for learning and understanding the algorithms.</w:t>
      </w:r>
    </w:p>
    <w:p w14:paraId="21CC49B2" w14:textId="3533F361" w:rsidR="00670B27" w:rsidRDefault="00670B27" w:rsidP="000E4FF4">
      <w:pPr>
        <w:ind w:left="360"/>
        <w:rPr>
          <w:color w:val="000000"/>
        </w:rPr>
      </w:pPr>
    </w:p>
    <w:p w14:paraId="250C8F2E" w14:textId="77777777" w:rsidR="00670B27" w:rsidRPr="000E4FF4" w:rsidRDefault="00670B27" w:rsidP="000E4FF4">
      <w:pPr>
        <w:ind w:left="360"/>
      </w:pPr>
    </w:p>
    <w:p w14:paraId="36D705C8" w14:textId="439613D1" w:rsidR="00A1670A" w:rsidRDefault="000E4FF4" w:rsidP="00A1670A">
      <w:pPr>
        <w:ind w:left="360"/>
        <w:rPr>
          <w:color w:val="000000"/>
        </w:rPr>
      </w:pPr>
      <w:r>
        <w:rPr>
          <w:rFonts w:hint="eastAsia"/>
        </w:rPr>
        <w:t>Q</w:t>
      </w:r>
      <w:r>
        <w:t xml:space="preserve">uestion6. </w:t>
      </w:r>
      <w:r>
        <w:rPr>
          <w:color w:val="000000"/>
        </w:rPr>
        <w:t>How much time are you willing to spend each time using our software?</w:t>
      </w:r>
    </w:p>
    <w:p w14:paraId="6F83001B" w14:textId="7EFE004A" w:rsidR="000E4FF4" w:rsidRDefault="003B0F0D" w:rsidP="00A1670A">
      <w:pPr>
        <w:ind w:left="360"/>
        <w:rPr>
          <w:color w:val="000000"/>
        </w:rPr>
      </w:pPr>
      <w:r>
        <w:rPr>
          <w:noProof/>
        </w:rPr>
        <w:drawing>
          <wp:inline distT="0" distB="0" distL="0" distR="0" wp14:anchorId="223B22D3" wp14:editId="3FE994CB">
            <wp:extent cx="5273040" cy="1979930"/>
            <wp:effectExtent l="0" t="0" r="381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ED3C3" w14:textId="0382D8FC" w:rsidR="000E4FF4" w:rsidRDefault="000E4FF4" w:rsidP="000E4FF4">
      <w:pPr>
        <w:ind w:left="360"/>
        <w:jc w:val="center"/>
      </w:pPr>
      <w:r>
        <w:rPr>
          <w:rFonts w:hint="eastAsia"/>
        </w:rPr>
        <w:t>F</w:t>
      </w:r>
      <w:r>
        <w:t>ig6. The bar chart of results of question 6.</w:t>
      </w:r>
    </w:p>
    <w:p w14:paraId="62557D2F" w14:textId="2F54FFD0" w:rsidR="000E4FF4" w:rsidRDefault="000E4FF4" w:rsidP="00A1670A">
      <w:pPr>
        <w:ind w:left="360"/>
        <w:rPr>
          <w:color w:val="000000"/>
        </w:rPr>
      </w:pPr>
    </w:p>
    <w:p w14:paraId="6AE68B2D" w14:textId="513B35C6" w:rsidR="00C25910" w:rsidRPr="00C25910" w:rsidRDefault="00C25910" w:rsidP="00A1670A">
      <w:pPr>
        <w:ind w:left="360"/>
        <w:rPr>
          <w:color w:val="FF0000"/>
        </w:rPr>
      </w:pPr>
      <w:r>
        <w:rPr>
          <w:color w:val="000000"/>
        </w:rPr>
        <w:t xml:space="preserve">In general, </w:t>
      </w:r>
      <w:r w:rsidRPr="00C25910">
        <w:rPr>
          <w:color w:val="000000"/>
        </w:rPr>
        <w:t xml:space="preserve">the participants thought that within 60 minutes was acceptable </w:t>
      </w:r>
      <w:r>
        <w:rPr>
          <w:color w:val="000000"/>
        </w:rPr>
        <w:t>for</w:t>
      </w:r>
      <w:r w:rsidRPr="00C25910">
        <w:rPr>
          <w:color w:val="000000"/>
        </w:rPr>
        <w:t xml:space="preserve"> them</w:t>
      </w:r>
      <w:r>
        <w:rPr>
          <w:color w:val="000000"/>
        </w:rPr>
        <w:t xml:space="preserve"> to learn each time. </w:t>
      </w:r>
      <w:r w:rsidRPr="00EA675B">
        <w:rPr>
          <w:color w:val="000000"/>
        </w:rPr>
        <w:t xml:space="preserve">More than half of the participants </w:t>
      </w:r>
      <w:r>
        <w:rPr>
          <w:color w:val="000000"/>
        </w:rPr>
        <w:t xml:space="preserve">chose to spend 15-30 minutes each time. </w:t>
      </w:r>
      <w:r w:rsidRPr="00C25910">
        <w:rPr>
          <w:color w:val="FF0000"/>
        </w:rPr>
        <w:t>That reminds us that it is better to control the learning time of one single algorithm within about 30 minutes.</w:t>
      </w:r>
    </w:p>
    <w:p w14:paraId="678AD946" w14:textId="54BE454B" w:rsidR="00C25910" w:rsidRDefault="00C25910" w:rsidP="00A1670A">
      <w:pPr>
        <w:ind w:left="360"/>
        <w:rPr>
          <w:color w:val="000000"/>
        </w:rPr>
      </w:pPr>
    </w:p>
    <w:p w14:paraId="2275398C" w14:textId="77777777" w:rsidR="00C25910" w:rsidRPr="000E4FF4" w:rsidRDefault="00C25910" w:rsidP="00A1670A">
      <w:pPr>
        <w:ind w:left="360"/>
        <w:rPr>
          <w:color w:val="000000"/>
        </w:rPr>
      </w:pPr>
    </w:p>
    <w:p w14:paraId="3C73C505" w14:textId="7CC0EB17" w:rsidR="000E4FF4" w:rsidRDefault="000E4FF4" w:rsidP="00A1670A">
      <w:pPr>
        <w:ind w:left="360"/>
        <w:rPr>
          <w:color w:val="000000"/>
        </w:rPr>
      </w:pPr>
      <w:r>
        <w:rPr>
          <w:rFonts w:hint="eastAsia"/>
          <w:color w:val="000000"/>
        </w:rPr>
        <w:t>Q</w:t>
      </w:r>
      <w:r>
        <w:rPr>
          <w:color w:val="000000"/>
        </w:rPr>
        <w:t>uestion7. You learn algorithms or programming mainly by:</w:t>
      </w:r>
    </w:p>
    <w:p w14:paraId="1007C546" w14:textId="7F240D6F" w:rsidR="000E4FF4" w:rsidRDefault="003B0F0D" w:rsidP="00A1670A">
      <w:pPr>
        <w:ind w:left="360"/>
        <w:rPr>
          <w:color w:val="000000"/>
        </w:rPr>
      </w:pPr>
      <w:r>
        <w:rPr>
          <w:noProof/>
        </w:rPr>
        <w:drawing>
          <wp:inline distT="0" distB="0" distL="0" distR="0" wp14:anchorId="495E33E1" wp14:editId="3B1A6867">
            <wp:extent cx="5277485" cy="2638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BBEC" w14:textId="0BFBE4C2" w:rsidR="000E4FF4" w:rsidRDefault="000E4FF4" w:rsidP="000E4FF4">
      <w:pPr>
        <w:ind w:left="360"/>
        <w:jc w:val="center"/>
      </w:pPr>
      <w:r>
        <w:rPr>
          <w:rFonts w:hint="eastAsia"/>
        </w:rPr>
        <w:t>F</w:t>
      </w:r>
      <w:r>
        <w:t>ig7. The bar chart of results of question 7.</w:t>
      </w:r>
    </w:p>
    <w:p w14:paraId="5983A856" w14:textId="062D6789" w:rsidR="000E4FF4" w:rsidRDefault="000E4FF4" w:rsidP="000E4FF4">
      <w:pPr>
        <w:ind w:left="360"/>
      </w:pPr>
    </w:p>
    <w:p w14:paraId="1DDF4F83" w14:textId="1E309C3F" w:rsidR="00C25910" w:rsidRPr="001D3023" w:rsidRDefault="00491B26" w:rsidP="00491B26">
      <w:pPr>
        <w:ind w:left="360"/>
        <w:rPr>
          <w:color w:val="FF0000"/>
        </w:rPr>
      </w:pPr>
      <w:del w:id="8" w:author="陈诗量" w:date="2020-11-11T23:08:00Z">
        <w:r w:rsidDel="00F756C9">
          <w:rPr>
            <w:rFonts w:hint="eastAsia"/>
          </w:rPr>
          <w:delText>O</w:delText>
        </w:r>
        <w:r w:rsidDel="00F756C9">
          <w:delText>bviously, in</w:delText>
        </w:r>
      </w:del>
      <w:ins w:id="9" w:author="陈诗量" w:date="2020-11-11T23:08:00Z">
        <w:r w:rsidR="00F756C9">
          <w:t>In</w:t>
        </w:r>
      </w:ins>
      <w:r>
        <w:t xml:space="preserve"> </w:t>
      </w:r>
      <w:r w:rsidRPr="00491B26">
        <w:t xml:space="preserve">addition to the courses </w:t>
      </w:r>
      <w:r>
        <w:t>provided</w:t>
      </w:r>
      <w:r w:rsidRPr="00491B26">
        <w:t xml:space="preserve"> by </w:t>
      </w:r>
      <w:r>
        <w:t>the university</w:t>
      </w:r>
      <w:r w:rsidRPr="00491B26">
        <w:t xml:space="preserve">, there are still </w:t>
      </w:r>
      <w:proofErr w:type="gramStart"/>
      <w:r w:rsidRPr="00491B26">
        <w:t>a large number of</w:t>
      </w:r>
      <w:proofErr w:type="gramEnd"/>
      <w:r w:rsidRPr="00491B26">
        <w:t xml:space="preserve"> students learning </w:t>
      </w:r>
      <w:r>
        <w:t xml:space="preserve">sorting </w:t>
      </w:r>
      <w:r w:rsidRPr="00491B26">
        <w:t xml:space="preserve">algorithms on </w:t>
      </w:r>
      <w:ins w:id="10" w:author="陈诗量" w:date="2020-11-11T23:08:00Z">
        <w:r w:rsidR="00F756C9">
          <w:t xml:space="preserve">the platform of </w:t>
        </w:r>
      </w:ins>
      <w:r>
        <w:t>website</w:t>
      </w:r>
      <w:del w:id="11" w:author="陈诗量" w:date="2020-11-11T23:08:00Z">
        <w:r w:rsidRPr="00491B26" w:rsidDel="00F756C9">
          <w:delText xml:space="preserve"> platforms</w:delText>
        </w:r>
      </w:del>
      <w:r>
        <w:t xml:space="preserve">. </w:t>
      </w:r>
      <w:r w:rsidRPr="00491B26">
        <w:t xml:space="preserve">It is worth noting that </w:t>
      </w:r>
      <w:r>
        <w:t xml:space="preserve">the </w:t>
      </w:r>
      <w:r w:rsidRPr="00491B26">
        <w:t xml:space="preserve">video teaching software is very popular, which </w:t>
      </w:r>
      <w:r>
        <w:t>wa</w:t>
      </w:r>
      <w:r w:rsidRPr="00491B26">
        <w:t>s cho</w:t>
      </w:r>
      <w:r>
        <w:t>sen</w:t>
      </w:r>
      <w:r w:rsidRPr="00491B26">
        <w:t xml:space="preserve"> </w:t>
      </w:r>
      <w:r>
        <w:t>by</w:t>
      </w:r>
      <w:r w:rsidRPr="00491B26">
        <w:t xml:space="preserve"> 60% of students</w:t>
      </w:r>
      <w:r>
        <w:t xml:space="preserve">. </w:t>
      </w:r>
      <w:r w:rsidRPr="00491B26">
        <w:t xml:space="preserve">Another 40% of participants </w:t>
      </w:r>
      <w:r>
        <w:t>preferred</w:t>
      </w:r>
      <w:r w:rsidRPr="00491B26">
        <w:t xml:space="preserve"> to discuss with other</w:t>
      </w:r>
      <w:r>
        <w:t>s</w:t>
      </w:r>
      <w:r w:rsidRPr="00491B26">
        <w:t xml:space="preserve"> on the forum</w:t>
      </w:r>
      <w:r>
        <w:t xml:space="preserve">. It </w:t>
      </w:r>
      <w:r w:rsidR="001D3023">
        <w:t xml:space="preserve">suggests that there is a vast market for our products. </w:t>
      </w:r>
      <w:r w:rsidR="001D3023" w:rsidRPr="001D3023">
        <w:rPr>
          <w:color w:val="FF0000"/>
        </w:rPr>
        <w:t>Moreover, we may provide the function that allows users to share their thoughts</w:t>
      </w:r>
      <w:r w:rsidR="001D3023">
        <w:rPr>
          <w:color w:val="FF0000"/>
        </w:rPr>
        <w:t xml:space="preserve"> with others</w:t>
      </w:r>
      <w:r w:rsidR="001D3023" w:rsidRPr="001D3023">
        <w:rPr>
          <w:color w:val="FF0000"/>
        </w:rPr>
        <w:t>.</w:t>
      </w:r>
    </w:p>
    <w:p w14:paraId="37875705" w14:textId="702A379F" w:rsidR="00491B26" w:rsidRDefault="00491B26" w:rsidP="00491B26">
      <w:pPr>
        <w:ind w:left="360"/>
      </w:pPr>
    </w:p>
    <w:p w14:paraId="1EA4B99D" w14:textId="77777777" w:rsidR="001D3023" w:rsidRDefault="001D3023" w:rsidP="00491B26">
      <w:pPr>
        <w:ind w:left="360"/>
      </w:pPr>
    </w:p>
    <w:p w14:paraId="2AD8FCF1" w14:textId="6528173D" w:rsidR="000E4FF4" w:rsidRDefault="000E4FF4" w:rsidP="000E4FF4">
      <w:pPr>
        <w:ind w:left="360"/>
        <w:rPr>
          <w:color w:val="000000"/>
        </w:rPr>
      </w:pPr>
      <w:r>
        <w:rPr>
          <w:rFonts w:hint="eastAsia"/>
          <w:color w:val="000000"/>
        </w:rPr>
        <w:t>Q</w:t>
      </w:r>
      <w:r>
        <w:rPr>
          <w:color w:val="000000"/>
        </w:rPr>
        <w:t>uestion8. Which platform do you prefer to use this software (e.g. likes to use mobile terminal most, and computer terminal second, then1 iOS/Android, 2 PC/</w:t>
      </w:r>
      <w:proofErr w:type="gramStart"/>
      <w:r>
        <w:rPr>
          <w:color w:val="000000"/>
        </w:rPr>
        <w:t>Mac...)</w:t>
      </w:r>
      <w:proofErr w:type="gramEnd"/>
      <w:r>
        <w:rPr>
          <w:color w:val="000000"/>
        </w:rPr>
        <w:t xml:space="preserve"> </w:t>
      </w:r>
    </w:p>
    <w:p w14:paraId="4E10722D" w14:textId="6476831A" w:rsidR="000E4FF4" w:rsidRDefault="00E80467" w:rsidP="000E4FF4">
      <w:pPr>
        <w:ind w:left="360"/>
      </w:pPr>
      <w:r>
        <w:rPr>
          <w:noProof/>
        </w:rPr>
        <w:drawing>
          <wp:inline distT="0" distB="0" distL="0" distR="0" wp14:anchorId="163D3339" wp14:editId="1904B3E8">
            <wp:extent cx="5276215" cy="263461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A0AB2" w14:textId="1C0F8398" w:rsidR="000E4FF4" w:rsidRDefault="000E4FF4" w:rsidP="000E4FF4">
      <w:pPr>
        <w:ind w:left="360"/>
        <w:jc w:val="center"/>
      </w:pPr>
      <w:r>
        <w:rPr>
          <w:rFonts w:hint="eastAsia"/>
        </w:rPr>
        <w:t>F</w:t>
      </w:r>
      <w:r>
        <w:t>ig8. The bar chart of results of question 8.</w:t>
      </w:r>
    </w:p>
    <w:p w14:paraId="1A382614" w14:textId="77777777" w:rsidR="001D3023" w:rsidRDefault="001D3023" w:rsidP="001D3023">
      <w:pPr>
        <w:ind w:left="360"/>
      </w:pPr>
    </w:p>
    <w:p w14:paraId="1CACFC76" w14:textId="58F9D38A" w:rsidR="000E4FF4" w:rsidRDefault="001D3023" w:rsidP="000E4FF4">
      <w:pPr>
        <w:ind w:left="360"/>
      </w:pPr>
      <w:r>
        <w:rPr>
          <w:color w:val="000000"/>
        </w:rPr>
        <w:t xml:space="preserve">The investigation result </w:t>
      </w:r>
      <w:r w:rsidRPr="001D3023">
        <w:rPr>
          <w:color w:val="000000"/>
        </w:rPr>
        <w:t>demonstrate</w:t>
      </w:r>
      <w:r>
        <w:rPr>
          <w:color w:val="000000"/>
        </w:rPr>
        <w:t xml:space="preserve">s that more </w:t>
      </w:r>
      <w:r w:rsidRPr="00C25910">
        <w:rPr>
          <w:color w:val="000000"/>
        </w:rPr>
        <w:t>participants</w:t>
      </w:r>
      <w:r>
        <w:rPr>
          <w:color w:val="000000"/>
        </w:rPr>
        <w:t xml:space="preserve"> used to using similar learning software on the computer terminal. Second is the website terminal. This result may help us to decide our development platform.</w:t>
      </w:r>
    </w:p>
    <w:p w14:paraId="5672658E" w14:textId="77777777" w:rsidR="001D3023" w:rsidRPr="000E4FF4" w:rsidRDefault="001D3023" w:rsidP="000E4FF4">
      <w:pPr>
        <w:ind w:left="360"/>
      </w:pPr>
    </w:p>
    <w:p w14:paraId="7DDAE052" w14:textId="4B3B3889" w:rsidR="000E4FF4" w:rsidRDefault="000E4FF4" w:rsidP="00A1670A">
      <w:pPr>
        <w:ind w:left="360"/>
        <w:rPr>
          <w:color w:val="000000"/>
        </w:rPr>
      </w:pPr>
      <w:r>
        <w:rPr>
          <w:rFonts w:hint="eastAsia"/>
          <w:color w:val="000000"/>
        </w:rPr>
        <w:t>Q</w:t>
      </w:r>
      <w:r>
        <w:rPr>
          <w:color w:val="000000"/>
        </w:rPr>
        <w:t>uestion9. What goal you want to achieve through learning:</w:t>
      </w:r>
    </w:p>
    <w:p w14:paraId="39F4AFCB" w14:textId="3F606338" w:rsidR="000E4FF4" w:rsidRDefault="003B0F0D" w:rsidP="00A1670A">
      <w:pPr>
        <w:ind w:left="360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7ADF9EC4" wp14:editId="2AA963A4">
            <wp:extent cx="5277485" cy="2638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84A27" w14:textId="00F1CBF9" w:rsidR="000E4FF4" w:rsidRDefault="000E4FF4" w:rsidP="000E4FF4">
      <w:pPr>
        <w:ind w:left="360"/>
        <w:jc w:val="center"/>
      </w:pPr>
      <w:r>
        <w:rPr>
          <w:rFonts w:hint="eastAsia"/>
        </w:rPr>
        <w:t>F</w:t>
      </w:r>
      <w:r>
        <w:t>ig9. The pie chart of results of question 9.</w:t>
      </w:r>
    </w:p>
    <w:p w14:paraId="23A67F8A" w14:textId="0335477A" w:rsidR="000E4FF4" w:rsidRDefault="000E4FF4" w:rsidP="00A1670A">
      <w:pPr>
        <w:ind w:left="360"/>
        <w:rPr>
          <w:color w:val="000000"/>
        </w:rPr>
      </w:pPr>
    </w:p>
    <w:p w14:paraId="41C5184D" w14:textId="77777777" w:rsidR="00145A8F" w:rsidRPr="00073019" w:rsidRDefault="00145A8F" w:rsidP="00145A8F">
      <w:pPr>
        <w:ind w:left="360"/>
        <w:rPr>
          <w:color w:val="000000"/>
        </w:rPr>
      </w:pPr>
      <w:r>
        <w:rPr>
          <w:rFonts w:hint="eastAsia"/>
          <w:color w:val="000000"/>
        </w:rPr>
        <w:t>For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the</w:t>
      </w:r>
      <w:r>
        <w:rPr>
          <w:color w:val="000000"/>
        </w:rPr>
        <w:t xml:space="preserve"> three levels of learning output we provided, the choices of </w:t>
      </w:r>
      <w:r w:rsidRPr="00C25910">
        <w:rPr>
          <w:color w:val="000000"/>
        </w:rPr>
        <w:t>participant</w:t>
      </w:r>
      <w:r>
        <w:rPr>
          <w:color w:val="000000"/>
        </w:rPr>
        <w:t>s were basically e</w:t>
      </w:r>
      <w:r w:rsidRPr="00007DFA">
        <w:rPr>
          <w:color w:val="000000"/>
        </w:rPr>
        <w:t>qual</w:t>
      </w:r>
      <w:r>
        <w:rPr>
          <w:color w:val="000000"/>
        </w:rPr>
        <w:t xml:space="preserve">. </w:t>
      </w:r>
      <w:r w:rsidRPr="00073019">
        <w:rPr>
          <w:color w:val="FF0000"/>
        </w:rPr>
        <w:t>That means we may need to provide hierarchical teaching function so that different level users can all gain some knowledge they require.</w:t>
      </w:r>
      <w:r w:rsidRPr="00073019">
        <w:rPr>
          <w:color w:val="000000"/>
        </w:rPr>
        <w:t xml:space="preserve"> </w:t>
      </w:r>
    </w:p>
    <w:p w14:paraId="2E03CDD7" w14:textId="0C783A3A" w:rsidR="001D3023" w:rsidRDefault="001D3023" w:rsidP="00A1670A">
      <w:pPr>
        <w:ind w:left="360"/>
        <w:rPr>
          <w:color w:val="000000"/>
        </w:rPr>
      </w:pPr>
    </w:p>
    <w:p w14:paraId="7B5E883A" w14:textId="77777777" w:rsidR="00145A8F" w:rsidRPr="00145A8F" w:rsidRDefault="00145A8F" w:rsidP="00A1670A">
      <w:pPr>
        <w:ind w:left="360"/>
        <w:rPr>
          <w:color w:val="000000"/>
        </w:rPr>
      </w:pPr>
    </w:p>
    <w:p w14:paraId="515B74D9" w14:textId="49354D84" w:rsidR="000E4FF4" w:rsidRDefault="000E4FF4" w:rsidP="000E4FF4">
      <w:pPr>
        <w:ind w:left="360"/>
        <w:rPr>
          <w:color w:val="000000"/>
        </w:rPr>
      </w:pPr>
      <w:r>
        <w:rPr>
          <w:rFonts w:hint="eastAsia"/>
          <w:color w:val="000000"/>
        </w:rPr>
        <w:t>Q</w:t>
      </w:r>
      <w:r>
        <w:rPr>
          <w:color w:val="000000"/>
        </w:rPr>
        <w:t>uestion10. What language would you like to present the code?</w:t>
      </w:r>
    </w:p>
    <w:p w14:paraId="2578AFC1" w14:textId="4B2463D6" w:rsidR="000E4FF4" w:rsidRDefault="003B0F0D" w:rsidP="000E4FF4">
      <w:pPr>
        <w:ind w:left="360"/>
        <w:rPr>
          <w:color w:val="000000"/>
        </w:rPr>
      </w:pPr>
      <w:r>
        <w:rPr>
          <w:noProof/>
        </w:rPr>
        <w:drawing>
          <wp:inline distT="0" distB="0" distL="0" distR="0" wp14:anchorId="26F3BB74" wp14:editId="7A1322A1">
            <wp:extent cx="5277485" cy="26384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B97A6" w14:textId="1F44CB2D" w:rsidR="000E4FF4" w:rsidRDefault="000E4FF4" w:rsidP="000E4FF4">
      <w:pPr>
        <w:ind w:left="360"/>
        <w:jc w:val="center"/>
      </w:pPr>
      <w:r>
        <w:rPr>
          <w:rFonts w:hint="eastAsia"/>
        </w:rPr>
        <w:t>F</w:t>
      </w:r>
      <w:r>
        <w:t>ig10. The bar chart of results of question 10.</w:t>
      </w:r>
    </w:p>
    <w:p w14:paraId="2D333313" w14:textId="31918F52" w:rsidR="000E4FF4" w:rsidRDefault="000E4FF4" w:rsidP="000E4FF4">
      <w:pPr>
        <w:ind w:left="360"/>
      </w:pPr>
    </w:p>
    <w:p w14:paraId="383406F8" w14:textId="4D6DB7F2" w:rsidR="002A4365" w:rsidRDefault="002A4365" w:rsidP="000E4FF4">
      <w:pPr>
        <w:ind w:left="360"/>
      </w:pPr>
      <w:r>
        <w:rPr>
          <w:rFonts w:hint="eastAsia"/>
        </w:rPr>
        <w:t>T</w:t>
      </w:r>
      <w:r>
        <w:t xml:space="preserve">his question aims to collect the programming language preference of our target users. The result shows that </w:t>
      </w:r>
      <w:r w:rsidRPr="002A4365">
        <w:rPr>
          <w:color w:val="FF0000"/>
        </w:rPr>
        <w:t>the user demand for C, Java, and Python is relatively high</w:t>
      </w:r>
      <w:r>
        <w:t>.</w:t>
      </w:r>
    </w:p>
    <w:p w14:paraId="05369DA1" w14:textId="1B49CD62" w:rsidR="002A4365" w:rsidRDefault="002A4365" w:rsidP="000E4FF4">
      <w:pPr>
        <w:ind w:left="360"/>
      </w:pPr>
    </w:p>
    <w:p w14:paraId="7958DC4D" w14:textId="77777777" w:rsidR="002A4365" w:rsidRDefault="002A4365" w:rsidP="000E4FF4">
      <w:pPr>
        <w:ind w:left="360"/>
      </w:pPr>
    </w:p>
    <w:p w14:paraId="16BF1244" w14:textId="5D6A72C2" w:rsidR="000E4FF4" w:rsidRDefault="000E4FF4" w:rsidP="000E4FF4">
      <w:pPr>
        <w:ind w:left="360"/>
        <w:rPr>
          <w:color w:val="000000"/>
        </w:rPr>
      </w:pPr>
      <w:r>
        <w:rPr>
          <w:rFonts w:hint="eastAsia"/>
          <w:color w:val="000000"/>
        </w:rPr>
        <w:t>Q</w:t>
      </w:r>
      <w:r>
        <w:rPr>
          <w:color w:val="000000"/>
        </w:rPr>
        <w:t>uestion11. Which following function do you prefer?</w:t>
      </w:r>
    </w:p>
    <w:p w14:paraId="57C168AC" w14:textId="0424D958" w:rsidR="000E4FF4" w:rsidRPr="000E4FF4" w:rsidRDefault="003B0F0D" w:rsidP="000E4FF4">
      <w:pPr>
        <w:ind w:left="360"/>
      </w:pPr>
      <w:r>
        <w:rPr>
          <w:noProof/>
        </w:rPr>
        <w:lastRenderedPageBreak/>
        <w:drawing>
          <wp:inline distT="0" distB="0" distL="0" distR="0" wp14:anchorId="58F57F24" wp14:editId="48AF322E">
            <wp:extent cx="5277485" cy="2638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59BAB" w14:textId="5C2DECE3" w:rsidR="000E4FF4" w:rsidRDefault="000E4FF4" w:rsidP="000E4FF4">
      <w:pPr>
        <w:ind w:left="360"/>
        <w:jc w:val="center"/>
      </w:pPr>
      <w:r>
        <w:rPr>
          <w:rFonts w:hint="eastAsia"/>
        </w:rPr>
        <w:t>F</w:t>
      </w:r>
      <w:r>
        <w:t>ig11. The bar chart of results of question 11.</w:t>
      </w:r>
    </w:p>
    <w:p w14:paraId="1FD28D7F" w14:textId="61085C8C" w:rsidR="000E4FF4" w:rsidRDefault="000E4FF4" w:rsidP="00A1670A">
      <w:pPr>
        <w:ind w:left="360"/>
        <w:rPr>
          <w:color w:val="000000"/>
        </w:rPr>
      </w:pPr>
    </w:p>
    <w:p w14:paraId="18D35A54" w14:textId="3E7BD2D7" w:rsidR="002A4365" w:rsidRPr="00371840" w:rsidRDefault="002A4365" w:rsidP="00A1670A">
      <w:pPr>
        <w:ind w:left="360"/>
        <w:rPr>
          <w:color w:val="FF0000"/>
        </w:rPr>
      </w:pPr>
      <w:r>
        <w:rPr>
          <w:rFonts w:hint="eastAsia"/>
          <w:color w:val="000000"/>
        </w:rPr>
        <w:t>F</w:t>
      </w:r>
      <w:r>
        <w:rPr>
          <w:color w:val="000000"/>
        </w:rPr>
        <w:t xml:space="preserve">or the functions we envisioned, what the </w:t>
      </w:r>
      <w:r w:rsidRPr="00C25910">
        <w:rPr>
          <w:color w:val="000000"/>
        </w:rPr>
        <w:t>participants</w:t>
      </w:r>
      <w:r>
        <w:rPr>
          <w:color w:val="000000"/>
        </w:rPr>
        <w:t xml:space="preserve"> like best are the animation display function and </w:t>
      </w:r>
      <w:r w:rsidR="00371840">
        <w:rPr>
          <w:color w:val="000000"/>
        </w:rPr>
        <w:t xml:space="preserve">exporting </w:t>
      </w:r>
      <w:r>
        <w:rPr>
          <w:color w:val="000000"/>
        </w:rPr>
        <w:t xml:space="preserve">brief notes function. Second are the user guide and adding break points. Then, there are also lots of </w:t>
      </w:r>
      <w:r w:rsidRPr="00C25910">
        <w:rPr>
          <w:color w:val="000000"/>
        </w:rPr>
        <w:t>participants</w:t>
      </w:r>
      <w:r>
        <w:rPr>
          <w:color w:val="000000"/>
        </w:rPr>
        <w:t xml:space="preserve"> select multilingual settings function and recent</w:t>
      </w:r>
      <w:r w:rsidR="00371840">
        <w:rPr>
          <w:color w:val="000000"/>
        </w:rPr>
        <w:t>ly used</w:t>
      </w:r>
      <w:r>
        <w:rPr>
          <w:color w:val="000000"/>
        </w:rPr>
        <w:t xml:space="preserve"> function. </w:t>
      </w:r>
      <w:r w:rsidR="00371840">
        <w:rPr>
          <w:color w:val="000000"/>
        </w:rPr>
        <w:t xml:space="preserve">The result demonstrates that our envisioned functions can be </w:t>
      </w:r>
      <w:r w:rsidR="00371840" w:rsidRPr="00371840">
        <w:rPr>
          <w:color w:val="000000"/>
        </w:rPr>
        <w:t xml:space="preserve">acceptable to </w:t>
      </w:r>
      <w:r w:rsidR="00371840">
        <w:rPr>
          <w:color w:val="000000"/>
        </w:rPr>
        <w:t xml:space="preserve">the users basically. </w:t>
      </w:r>
      <w:r w:rsidR="00371840" w:rsidRPr="00371840">
        <w:rPr>
          <w:color w:val="FF0000"/>
        </w:rPr>
        <w:t>Further, one participant proposed that he needed some practice problems after learning.</w:t>
      </w:r>
    </w:p>
    <w:p w14:paraId="2F546610" w14:textId="77777777" w:rsidR="00371840" w:rsidRPr="00371840" w:rsidRDefault="00371840" w:rsidP="00A1670A">
      <w:pPr>
        <w:ind w:left="360"/>
        <w:rPr>
          <w:color w:val="000000"/>
        </w:rPr>
      </w:pPr>
    </w:p>
    <w:p w14:paraId="6E441A68" w14:textId="785AD97F" w:rsidR="000E4FF4" w:rsidRPr="00A1670A" w:rsidRDefault="000E4FF4" w:rsidP="00A1670A">
      <w:pPr>
        <w:ind w:left="360"/>
        <w:rPr>
          <w:color w:val="000000"/>
        </w:rPr>
      </w:pPr>
      <w:r>
        <w:rPr>
          <w:rFonts w:hint="eastAsia"/>
          <w:color w:val="000000"/>
        </w:rPr>
        <w:t>Q</w:t>
      </w:r>
      <w:r>
        <w:rPr>
          <w:color w:val="000000"/>
        </w:rPr>
        <w:t>uestion12. What other functions do you think the software should have? Are there anything we should pay attention to?</w:t>
      </w:r>
    </w:p>
    <w:p w14:paraId="5B92C5C9" w14:textId="77777777" w:rsidR="00A1670A" w:rsidRPr="00A1670A" w:rsidRDefault="00A1670A" w:rsidP="00A1670A">
      <w:pPr>
        <w:ind w:left="360"/>
      </w:pPr>
    </w:p>
    <w:p w14:paraId="508D7076" w14:textId="77777777" w:rsidR="00145A8F" w:rsidRDefault="00145A8F" w:rsidP="00145A8F">
      <w:pPr>
        <w:ind w:left="360"/>
        <w:rPr>
          <w:color w:val="000000"/>
        </w:rPr>
      </w:pPr>
      <w:r>
        <w:rPr>
          <w:rFonts w:hint="eastAsia"/>
        </w:rPr>
        <w:t>T</w:t>
      </w:r>
      <w:r>
        <w:t xml:space="preserve">his is an open question, and the </w:t>
      </w:r>
      <w:r w:rsidRPr="00C25910">
        <w:rPr>
          <w:color w:val="000000"/>
        </w:rPr>
        <w:t>participant</w:t>
      </w:r>
      <w:r>
        <w:rPr>
          <w:color w:val="000000"/>
        </w:rPr>
        <w:t>s can choose to answer or not. Some valuable answers are as follows:</w:t>
      </w:r>
    </w:p>
    <w:p w14:paraId="5D2042AC" w14:textId="77777777" w:rsidR="00145A8F" w:rsidRDefault="00145A8F" w:rsidP="00145A8F">
      <w:pPr>
        <w:pStyle w:val="ListParagraph"/>
        <w:numPr>
          <w:ilvl w:val="0"/>
          <w:numId w:val="6"/>
        </w:numPr>
        <w:ind w:firstLineChars="0"/>
      </w:pPr>
      <w:r>
        <w:t>Maybe provide</w:t>
      </w:r>
      <w:r w:rsidRPr="00073019">
        <w:t xml:space="preserve"> contact </w:t>
      </w:r>
      <w:r>
        <w:t xml:space="preserve">info of </w:t>
      </w:r>
      <w:r w:rsidRPr="00073019">
        <w:t>the developer</w:t>
      </w:r>
      <w:r>
        <w:t>s</w:t>
      </w:r>
      <w:r w:rsidRPr="00073019">
        <w:t xml:space="preserve"> and </w:t>
      </w:r>
      <w:r>
        <w:t>I may want to view</w:t>
      </w:r>
      <w:r w:rsidRPr="00073019">
        <w:t xml:space="preserve"> the source code</w:t>
      </w:r>
      <w:r>
        <w:t>.</w:t>
      </w:r>
    </w:p>
    <w:p w14:paraId="39AA983A" w14:textId="77777777" w:rsidR="00145A8F" w:rsidRDefault="00145A8F" w:rsidP="00145A8F">
      <w:pPr>
        <w:pStyle w:val="ListParagraph"/>
        <w:numPr>
          <w:ilvl w:val="0"/>
          <w:numId w:val="6"/>
        </w:numPr>
        <w:ind w:firstLineChars="0"/>
      </w:pPr>
      <w:r>
        <w:t>Share functions! I</w:t>
      </w:r>
      <w:r w:rsidRPr="00073019">
        <w:t>f it</w:t>
      </w:r>
      <w:r>
        <w:t xml:space="preserve"> i</w:t>
      </w:r>
      <w:r w:rsidRPr="00073019">
        <w:t xml:space="preserve">s a good piece of </w:t>
      </w:r>
      <w:proofErr w:type="gramStart"/>
      <w:r w:rsidRPr="00073019">
        <w:t>software</w:t>
      </w:r>
      <w:proofErr w:type="gramEnd"/>
      <w:r w:rsidRPr="00073019">
        <w:t xml:space="preserve"> I want to be able to share it with others</w:t>
      </w:r>
      <w:r>
        <w:t>.</w:t>
      </w:r>
    </w:p>
    <w:p w14:paraId="609EB772" w14:textId="77777777" w:rsidR="00145A8F" w:rsidRDefault="00145A8F" w:rsidP="00145A8F">
      <w:pPr>
        <w:pStyle w:val="ListParagraph"/>
        <w:numPr>
          <w:ilvl w:val="0"/>
          <w:numId w:val="6"/>
        </w:numPr>
        <w:ind w:firstLineChars="0"/>
      </w:pPr>
      <w:r>
        <w:t>The interface must be clean and delightful.</w:t>
      </w:r>
    </w:p>
    <w:p w14:paraId="43F06A1A" w14:textId="77777777" w:rsidR="00145A8F" w:rsidRDefault="00145A8F" w:rsidP="00145A8F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I</w:t>
      </w:r>
      <w:r>
        <w:t>t should be easy to use.</w:t>
      </w:r>
    </w:p>
    <w:p w14:paraId="7923518A" w14:textId="77777777" w:rsidR="00145A8F" w:rsidRDefault="00145A8F" w:rsidP="00145A8F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M</w:t>
      </w:r>
      <w:r>
        <w:t>aybe provide a forum, and users can discuss m</w:t>
      </w:r>
      <w:r w:rsidRPr="00FA4C40">
        <w:t xml:space="preserve">ultiple implementations </w:t>
      </w:r>
      <w:r>
        <w:t>on it.</w:t>
      </w:r>
    </w:p>
    <w:p w14:paraId="5AFC2320" w14:textId="77777777" w:rsidR="00145A8F" w:rsidRDefault="00145A8F" w:rsidP="00145A8F">
      <w:pPr>
        <w:pStyle w:val="ListParagraph"/>
        <w:numPr>
          <w:ilvl w:val="0"/>
          <w:numId w:val="6"/>
        </w:numPr>
        <w:ind w:firstLineChars="0"/>
      </w:pPr>
      <w:r w:rsidRPr="00FA4C40">
        <w:t>Enable users to implement their own code</w:t>
      </w:r>
      <w:r>
        <w:t>.</w:t>
      </w:r>
    </w:p>
    <w:p w14:paraId="6404ED67" w14:textId="0780F59F" w:rsidR="000B4198" w:rsidRDefault="000B4198" w:rsidP="000E4FF4">
      <w:pPr>
        <w:ind w:left="360"/>
      </w:pPr>
    </w:p>
    <w:p w14:paraId="795B8D68" w14:textId="77777777" w:rsidR="00145A8F" w:rsidRPr="00145A8F" w:rsidRDefault="00145A8F" w:rsidP="000E4FF4">
      <w:pPr>
        <w:ind w:left="360"/>
      </w:pPr>
    </w:p>
    <w:p w14:paraId="1405C070" w14:textId="20CB40F9" w:rsidR="000B4198" w:rsidRDefault="000E4FF4" w:rsidP="00D05FDA">
      <w:pPr>
        <w:rPr>
          <w:b/>
          <w:bCs/>
        </w:rPr>
      </w:pPr>
      <w:r w:rsidRPr="000E4FF4">
        <w:rPr>
          <w:b/>
          <w:bCs/>
        </w:rPr>
        <w:t>Analysis</w:t>
      </w:r>
      <w:r>
        <w:rPr>
          <w:b/>
          <w:bCs/>
        </w:rPr>
        <w:t xml:space="preserve"> and </w:t>
      </w:r>
      <w:r w:rsidR="00145A8F">
        <w:rPr>
          <w:b/>
          <w:bCs/>
        </w:rPr>
        <w:t>suggestion</w:t>
      </w:r>
    </w:p>
    <w:p w14:paraId="10266496" w14:textId="4633BC31" w:rsidR="00145A8F" w:rsidRDefault="00145A8F" w:rsidP="00145A8F">
      <w:pPr>
        <w:ind w:left="420"/>
      </w:pPr>
      <w:r w:rsidRPr="00FA4C40">
        <w:t>The participants in this survey are all students f</w:t>
      </w:r>
      <w:r>
        <w:t>rom</w:t>
      </w:r>
      <w:r>
        <w:rPr>
          <w:b/>
          <w:bCs/>
        </w:rPr>
        <w:t xml:space="preserve"> </w:t>
      </w:r>
      <w:r>
        <w:t xml:space="preserve">the University of Nottingham, Ningbo, China. Among them 18.42% are from year 1, 20.18% are from year 2, 52.63% are from year 3, and 8.77% are from year 4 students. The male to female </w:t>
      </w:r>
      <w:r w:rsidRPr="00FA4C40">
        <w:t>proportion</w:t>
      </w:r>
      <w:r>
        <w:t xml:space="preserve"> is equal. They learn sorting algorithms for the reasons of interest or for the reason of examination requirements. About 75% of the </w:t>
      </w:r>
      <w:r w:rsidRPr="00FA4C40">
        <w:t>participants</w:t>
      </w:r>
      <w:r>
        <w:t xml:space="preserve"> have varying degree of understanding of sorting algorithms, while there is also part of them do not know about sorting algorithms </w:t>
      </w:r>
      <w:r>
        <w:lastRenderedPageBreak/>
        <w:t>at all.</w:t>
      </w:r>
    </w:p>
    <w:p w14:paraId="2BED7D66" w14:textId="77777777" w:rsidR="00145A8F" w:rsidRDefault="00145A8F" w:rsidP="00145A8F">
      <w:pPr>
        <w:ind w:left="420"/>
      </w:pPr>
    </w:p>
    <w:p w14:paraId="50F080A7" w14:textId="77777777" w:rsidR="00145A8F" w:rsidRDefault="00145A8F" w:rsidP="00145A8F">
      <w:pPr>
        <w:ind w:left="420"/>
      </w:pPr>
      <w:r>
        <w:t>To summarize the survey result, some important points drawn from this q</w:t>
      </w:r>
      <w:r w:rsidRPr="00BE799F">
        <w:t>uestionnaire</w:t>
      </w:r>
      <w:r>
        <w:t xml:space="preserve"> are as follows:</w:t>
      </w:r>
    </w:p>
    <w:p w14:paraId="35847543" w14:textId="77777777" w:rsidR="00145A8F" w:rsidRDefault="00145A8F" w:rsidP="00145A8F">
      <w:pPr>
        <w:pStyle w:val="ListParagraph"/>
        <w:numPr>
          <w:ilvl w:val="0"/>
          <w:numId w:val="5"/>
        </w:numPr>
        <w:ind w:firstLineChars="0"/>
      </w:pPr>
      <w:r>
        <w:t>For users who do not have any knowledge of algorithms, w</w:t>
      </w:r>
      <w:r w:rsidRPr="00061E3E">
        <w:t>e need to provide basic conceptual in</w:t>
      </w:r>
      <w:r>
        <w:t>troductio</w:t>
      </w:r>
      <w:r w:rsidRPr="00061E3E">
        <w:t xml:space="preserve">n and basic </w:t>
      </w:r>
      <w:r>
        <w:t>learning thought</w:t>
      </w:r>
      <w:r w:rsidRPr="00061E3E">
        <w:t xml:space="preserve"> guidance</w:t>
      </w:r>
      <w:r>
        <w:t>.</w:t>
      </w:r>
    </w:p>
    <w:p w14:paraId="35936913" w14:textId="77777777" w:rsidR="00145A8F" w:rsidRPr="005D1455" w:rsidRDefault="00145A8F" w:rsidP="00145A8F">
      <w:pPr>
        <w:pStyle w:val="ListParagraph"/>
        <w:numPr>
          <w:ilvl w:val="0"/>
          <w:numId w:val="5"/>
        </w:numPr>
        <w:ind w:firstLineChars="0"/>
      </w:pPr>
      <w:r>
        <w:rPr>
          <w:color w:val="000000"/>
        </w:rPr>
        <w:t>Compared with the entertainment, p</w:t>
      </w:r>
      <w:r w:rsidRPr="00061E3E">
        <w:rPr>
          <w:color w:val="000000"/>
        </w:rPr>
        <w:t xml:space="preserve">articipants </w:t>
      </w:r>
      <w:r>
        <w:rPr>
          <w:color w:val="000000"/>
        </w:rPr>
        <w:t>preferred</w:t>
      </w:r>
      <w:r w:rsidRPr="00061E3E">
        <w:rPr>
          <w:color w:val="000000"/>
        </w:rPr>
        <w:t xml:space="preserve"> the </w:t>
      </w:r>
      <w:r>
        <w:rPr>
          <w:color w:val="000000"/>
        </w:rPr>
        <w:t xml:space="preserve">teaching </w:t>
      </w:r>
      <w:r w:rsidRPr="00061E3E">
        <w:rPr>
          <w:color w:val="000000"/>
        </w:rPr>
        <w:t>function</w:t>
      </w:r>
      <w:r>
        <w:rPr>
          <w:color w:val="000000"/>
        </w:rPr>
        <w:t xml:space="preserve">s. </w:t>
      </w:r>
      <w:r w:rsidRPr="00061E3E">
        <w:rPr>
          <w:color w:val="000000"/>
        </w:rPr>
        <w:t xml:space="preserve">It is suggested to reduce game mechanics and focus on developing functions that are more helpful to </w:t>
      </w:r>
      <w:r>
        <w:rPr>
          <w:color w:val="000000"/>
        </w:rPr>
        <w:t xml:space="preserve">algorithm </w:t>
      </w:r>
      <w:r w:rsidRPr="00061E3E">
        <w:rPr>
          <w:color w:val="000000"/>
        </w:rPr>
        <w:t>learn</w:t>
      </w:r>
      <w:r>
        <w:rPr>
          <w:color w:val="000000"/>
        </w:rPr>
        <w:t>ing</w:t>
      </w:r>
      <w:r w:rsidRPr="00061E3E">
        <w:rPr>
          <w:color w:val="000000"/>
        </w:rPr>
        <w:t>.</w:t>
      </w:r>
    </w:p>
    <w:p w14:paraId="7332E0A8" w14:textId="77777777" w:rsidR="00145A8F" w:rsidRDefault="00145A8F" w:rsidP="00145A8F">
      <w:pPr>
        <w:pStyle w:val="ListParagraph"/>
        <w:numPr>
          <w:ilvl w:val="0"/>
          <w:numId w:val="5"/>
        </w:numPr>
        <w:ind w:firstLineChars="0"/>
        <w:rPr>
          <w:color w:val="000000"/>
        </w:rPr>
      </w:pPr>
      <w:r>
        <w:rPr>
          <w:rFonts w:hint="eastAsia"/>
          <w:color w:val="000000"/>
        </w:rPr>
        <w:t>S</w:t>
      </w:r>
      <w:r>
        <w:rPr>
          <w:color w:val="000000"/>
        </w:rPr>
        <w:t>ome p</w:t>
      </w:r>
      <w:r w:rsidRPr="00061E3E">
        <w:rPr>
          <w:color w:val="000000"/>
        </w:rPr>
        <w:t>articipants</w:t>
      </w:r>
      <w:r>
        <w:rPr>
          <w:color w:val="000000"/>
        </w:rPr>
        <w:t xml:space="preserve"> proposed that providing a function, like a forum, which can share and discuss their thoughts each other may be helpful for learning.</w:t>
      </w:r>
    </w:p>
    <w:p w14:paraId="01E1764F" w14:textId="77777777" w:rsidR="00145A8F" w:rsidRDefault="00145A8F" w:rsidP="00145A8F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  <w:color w:val="000000"/>
        </w:rPr>
        <w:t>T</w:t>
      </w:r>
      <w:r>
        <w:rPr>
          <w:color w:val="000000"/>
        </w:rPr>
        <w:t xml:space="preserve">o ensure users with different level of </w:t>
      </w:r>
      <w:r w:rsidRPr="0086388C">
        <w:rPr>
          <w:color w:val="000000"/>
        </w:rPr>
        <w:t>algorithmic bases</w:t>
      </w:r>
      <w:r>
        <w:rPr>
          <w:color w:val="000000"/>
        </w:rPr>
        <w:t xml:space="preserve"> can all gain knowledge from this software, we are suggested to provide </w:t>
      </w:r>
      <w:r w:rsidRPr="0086388C">
        <w:t>hierarchical teaching function</w:t>
      </w:r>
      <w:r>
        <w:t>s.</w:t>
      </w:r>
    </w:p>
    <w:p w14:paraId="4184701E" w14:textId="77777777" w:rsidR="00145A8F" w:rsidRDefault="00145A8F" w:rsidP="00145A8F">
      <w:pPr>
        <w:pStyle w:val="ListParagraph"/>
        <w:numPr>
          <w:ilvl w:val="0"/>
          <w:numId w:val="5"/>
        </w:numPr>
        <w:ind w:firstLineChars="0"/>
      </w:pPr>
      <w:r w:rsidRPr="0086388C">
        <w:t xml:space="preserve">For those who </w:t>
      </w:r>
      <w:r>
        <w:t>have examination requirements</w:t>
      </w:r>
      <w:r w:rsidRPr="0086388C">
        <w:t>,</w:t>
      </w:r>
      <w:r>
        <w:t xml:space="preserve"> maybe </w:t>
      </w:r>
      <w:r w:rsidRPr="0086388C">
        <w:t xml:space="preserve">offer more practice </w:t>
      </w:r>
      <w:r>
        <w:t>problem</w:t>
      </w:r>
      <w:r w:rsidRPr="0086388C">
        <w:t>s will attract them to use th</w:t>
      </w:r>
      <w:r>
        <w:t>is</w:t>
      </w:r>
      <w:r w:rsidRPr="0086388C">
        <w:t xml:space="preserve"> software</w:t>
      </w:r>
      <w:r>
        <w:t>.</w:t>
      </w:r>
    </w:p>
    <w:p w14:paraId="10CE0A51" w14:textId="77777777" w:rsidR="00145A8F" w:rsidRPr="0086388C" w:rsidRDefault="00145A8F" w:rsidP="00145A8F">
      <w:pPr>
        <w:pStyle w:val="ListParagraph"/>
        <w:numPr>
          <w:ilvl w:val="0"/>
          <w:numId w:val="5"/>
        </w:numPr>
        <w:ind w:firstLineChars="0"/>
      </w:pPr>
      <w:r>
        <w:t xml:space="preserve">Many </w:t>
      </w:r>
      <w:r>
        <w:rPr>
          <w:color w:val="000000"/>
        </w:rPr>
        <w:t>p</w:t>
      </w:r>
      <w:r w:rsidRPr="00061E3E">
        <w:rPr>
          <w:color w:val="000000"/>
        </w:rPr>
        <w:t>articipants</w:t>
      </w:r>
      <w:r>
        <w:rPr>
          <w:color w:val="000000"/>
        </w:rPr>
        <w:t xml:space="preserve"> mentioned that they preferred clean and </w:t>
      </w:r>
      <w:r>
        <w:t>delightful interfaces. Therefore, we may need pay more attention on the GUI design.</w:t>
      </w:r>
    </w:p>
    <w:p w14:paraId="4B6E809E" w14:textId="77777777" w:rsidR="00145A8F" w:rsidRPr="0086388C" w:rsidRDefault="00145A8F" w:rsidP="00145A8F"/>
    <w:p w14:paraId="69491A44" w14:textId="77777777" w:rsidR="00145A8F" w:rsidRDefault="00145A8F" w:rsidP="00145A8F"/>
    <w:p w14:paraId="34819FFC" w14:textId="77777777" w:rsidR="00145A8F" w:rsidRDefault="00145A8F" w:rsidP="00145A8F"/>
    <w:p w14:paraId="6BE354FF" w14:textId="77777777" w:rsidR="00145A8F" w:rsidRDefault="00145A8F" w:rsidP="00145A8F"/>
    <w:p w14:paraId="0B409B4C" w14:textId="77777777" w:rsidR="00145A8F" w:rsidRDefault="00145A8F" w:rsidP="00145A8F"/>
    <w:p w14:paraId="48927260" w14:textId="77777777" w:rsidR="00145A8F" w:rsidRDefault="00145A8F" w:rsidP="00145A8F"/>
    <w:p w14:paraId="353A9675" w14:textId="77777777" w:rsidR="00145A8F" w:rsidRDefault="00145A8F" w:rsidP="00145A8F"/>
    <w:p w14:paraId="23AAC838" w14:textId="77777777" w:rsidR="00145A8F" w:rsidRDefault="00145A8F" w:rsidP="00145A8F"/>
    <w:p w14:paraId="69CFCB48" w14:textId="77777777" w:rsidR="00145A8F" w:rsidRDefault="00145A8F" w:rsidP="00145A8F"/>
    <w:p w14:paraId="63B6792C" w14:textId="77777777" w:rsidR="00145A8F" w:rsidRDefault="00145A8F" w:rsidP="00145A8F"/>
    <w:p w14:paraId="6A537C07" w14:textId="77777777" w:rsidR="00145A8F" w:rsidRDefault="00145A8F" w:rsidP="00145A8F"/>
    <w:p w14:paraId="1FC9F9BA" w14:textId="77777777" w:rsidR="00145A8F" w:rsidRDefault="00145A8F" w:rsidP="00145A8F"/>
    <w:p w14:paraId="47DD753F" w14:textId="227E1E9A" w:rsidR="00D05FDA" w:rsidRPr="00145A8F" w:rsidRDefault="00D05FDA"/>
    <w:p w14:paraId="7ABE5660" w14:textId="73048E0B" w:rsidR="00D05FDA" w:rsidRDefault="00D05FDA"/>
    <w:p w14:paraId="10CA2EDD" w14:textId="3774994C" w:rsidR="00D05FDA" w:rsidRDefault="00D05FDA"/>
    <w:p w14:paraId="0F29B741" w14:textId="4E67E665" w:rsidR="00D05FDA" w:rsidRDefault="00D05FDA"/>
    <w:p w14:paraId="02FE89DC" w14:textId="79FB763D" w:rsidR="00D05FDA" w:rsidRDefault="00D05FDA"/>
    <w:p w14:paraId="3EF400A4" w14:textId="31C97583" w:rsidR="00D05FDA" w:rsidRDefault="00D05FDA"/>
    <w:p w14:paraId="18ADE594" w14:textId="624D2113" w:rsidR="00D05FDA" w:rsidRDefault="00D05FDA"/>
    <w:p w14:paraId="43FACC97" w14:textId="07878BE9" w:rsidR="00D05FDA" w:rsidRDefault="00D05FDA"/>
    <w:p w14:paraId="760F0EF5" w14:textId="3ABDB860" w:rsidR="00D05FDA" w:rsidRDefault="00D05FDA"/>
    <w:p w14:paraId="1B571FF5" w14:textId="7871AEC0" w:rsidR="00D05FDA" w:rsidRDefault="00D05FDA"/>
    <w:p w14:paraId="3C49F728" w14:textId="7C9B99A9" w:rsidR="00D05FDA" w:rsidRDefault="00D05FDA"/>
    <w:p w14:paraId="7862EA51" w14:textId="05C4246F" w:rsidR="00D05FDA" w:rsidRDefault="00D05FDA"/>
    <w:p w14:paraId="50B6654E" w14:textId="005936E9" w:rsidR="00D05FDA" w:rsidRDefault="00D05FDA"/>
    <w:p w14:paraId="799C2663" w14:textId="7679A870" w:rsidR="00D05FDA" w:rsidRDefault="00D05FDA"/>
    <w:p w14:paraId="343FBE4F" w14:textId="0C74ACA7" w:rsidR="00D05FDA" w:rsidRDefault="00D05FDA"/>
    <w:p w14:paraId="73102EDF" w14:textId="4EE327A8" w:rsidR="00D05FDA" w:rsidRDefault="00D05FDA"/>
    <w:p w14:paraId="488ECB37" w14:textId="77777777" w:rsidR="00D05FDA" w:rsidRDefault="00D05FDA"/>
    <w:sectPr w:rsidR="00D05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B38E38" w14:textId="77777777" w:rsidR="00FB34A3" w:rsidRDefault="00FB34A3" w:rsidP="00E80467">
      <w:r>
        <w:separator/>
      </w:r>
    </w:p>
  </w:endnote>
  <w:endnote w:type="continuationSeparator" w:id="0">
    <w:p w14:paraId="1FCACF0C" w14:textId="77777777" w:rsidR="00FB34A3" w:rsidRDefault="00FB34A3" w:rsidP="00E80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515C93" w14:textId="77777777" w:rsidR="00FB34A3" w:rsidRDefault="00FB34A3" w:rsidP="00E80467">
      <w:r>
        <w:separator/>
      </w:r>
    </w:p>
  </w:footnote>
  <w:footnote w:type="continuationSeparator" w:id="0">
    <w:p w14:paraId="5A388E4D" w14:textId="77777777" w:rsidR="00FB34A3" w:rsidRDefault="00FB34A3" w:rsidP="00E804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93B1C"/>
    <w:multiLevelType w:val="hybridMultilevel"/>
    <w:tmpl w:val="A79E0288"/>
    <w:lvl w:ilvl="0" w:tplc="31E2F6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00C4BA1"/>
    <w:multiLevelType w:val="hybridMultilevel"/>
    <w:tmpl w:val="193C8682"/>
    <w:lvl w:ilvl="0" w:tplc="30AE0F3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8E23990"/>
    <w:multiLevelType w:val="hybridMultilevel"/>
    <w:tmpl w:val="F4A4B84A"/>
    <w:lvl w:ilvl="0" w:tplc="D0B08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B460FA"/>
    <w:multiLevelType w:val="hybridMultilevel"/>
    <w:tmpl w:val="41EC8A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B654B3E"/>
    <w:multiLevelType w:val="hybridMultilevel"/>
    <w:tmpl w:val="421805B0"/>
    <w:lvl w:ilvl="0" w:tplc="964C50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F2B152E"/>
    <w:multiLevelType w:val="hybridMultilevel"/>
    <w:tmpl w:val="6C02FF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陈诗量">
    <w15:presenceInfo w15:providerId="None" w15:userId="陈诗量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DA"/>
    <w:rsid w:val="0000044A"/>
    <w:rsid w:val="000B4198"/>
    <w:rsid w:val="000E4FF4"/>
    <w:rsid w:val="00145A8F"/>
    <w:rsid w:val="001C4E7B"/>
    <w:rsid w:val="001D3023"/>
    <w:rsid w:val="0024563F"/>
    <w:rsid w:val="002A26C9"/>
    <w:rsid w:val="002A4365"/>
    <w:rsid w:val="002C17E0"/>
    <w:rsid w:val="00371840"/>
    <w:rsid w:val="00385D96"/>
    <w:rsid w:val="003B0F0D"/>
    <w:rsid w:val="00491B26"/>
    <w:rsid w:val="0058165F"/>
    <w:rsid w:val="00600146"/>
    <w:rsid w:val="00670B27"/>
    <w:rsid w:val="007E2E4E"/>
    <w:rsid w:val="008911DB"/>
    <w:rsid w:val="009D2A4A"/>
    <w:rsid w:val="00A1670A"/>
    <w:rsid w:val="00A72053"/>
    <w:rsid w:val="00B52284"/>
    <w:rsid w:val="00B65461"/>
    <w:rsid w:val="00BE799F"/>
    <w:rsid w:val="00C25910"/>
    <w:rsid w:val="00C60FAC"/>
    <w:rsid w:val="00C72856"/>
    <w:rsid w:val="00CF4F1A"/>
    <w:rsid w:val="00D05FDA"/>
    <w:rsid w:val="00D677AA"/>
    <w:rsid w:val="00E80467"/>
    <w:rsid w:val="00EA675B"/>
    <w:rsid w:val="00F04327"/>
    <w:rsid w:val="00F756C9"/>
    <w:rsid w:val="00FB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91241"/>
  <w15:chartTrackingRefBased/>
  <w15:docId w15:val="{B9196AB5-B94E-4971-A5FC-9C8C19080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FDA"/>
    <w:pPr>
      <w:ind w:firstLineChars="200" w:firstLine="4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BE799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BE799F"/>
    <w:rPr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8046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0467"/>
  </w:style>
  <w:style w:type="paragraph" w:styleId="Footer">
    <w:name w:val="footer"/>
    <w:basedOn w:val="Normal"/>
    <w:link w:val="FooterChar"/>
    <w:uiPriority w:val="99"/>
    <w:unhideWhenUsed/>
    <w:rsid w:val="00E8046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0467"/>
  </w:style>
  <w:style w:type="paragraph" w:styleId="BalloonText">
    <w:name w:val="Balloon Text"/>
    <w:basedOn w:val="Normal"/>
    <w:link w:val="BalloonTextChar"/>
    <w:uiPriority w:val="99"/>
    <w:semiHidden/>
    <w:unhideWhenUsed/>
    <w:rsid w:val="00F756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6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1153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宇婷 姜</dc:creator>
  <cp:keywords/>
  <dc:description/>
  <cp:lastModifiedBy>陈诗量</cp:lastModifiedBy>
  <cp:revision>2</cp:revision>
  <dcterms:created xsi:type="dcterms:W3CDTF">2020-11-11T15:13:00Z</dcterms:created>
  <dcterms:modified xsi:type="dcterms:W3CDTF">2020-11-11T15:13:00Z</dcterms:modified>
</cp:coreProperties>
</file>