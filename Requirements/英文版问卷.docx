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E35A" w14:textId="77777777" w:rsidR="00B61322" w:rsidRPr="00556833" w:rsidRDefault="00B61322" w:rsidP="00556833">
      <w:pPr>
        <w:widowControl/>
        <w:jc w:val="center"/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</w:pPr>
      <w:r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User demand questionnaire on the development of animation teaching software for sorting algorithm</w:t>
      </w:r>
    </w:p>
    <w:p w14:paraId="5C64E7AF" w14:textId="77777777" w:rsidR="00B61322" w:rsidRDefault="00B6132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</w:pPr>
    </w:p>
    <w:p w14:paraId="2619054F" w14:textId="0A566259" w:rsidR="005A7AB2" w:rsidRPr="00B61322" w:rsidRDefault="000D704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</w:rPr>
      </w:pP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Our project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aims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to design a software which can help users who either have no experience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in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coding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or know a little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about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sorting algorithm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and 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their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correctness. The basic feature of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this software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is </w:t>
      </w:r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clearly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showing the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swapping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animation of sorting elements step by step</w:t>
      </w:r>
      <w:ins w:id="0" w:author="陈诗量" w:date="2020-10-29T21:11:00Z">
        <w:r w:rsidR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.</w:t>
        </w:r>
      </w:ins>
      <w:del w:id="1" w:author="陈诗量" w:date="2020-10-29T21:11:00Z">
        <w:r w:rsidR="000F72BB" w:rsidDel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>,</w:delText>
        </w:r>
      </w:del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ins w:id="2" w:author="陈诗量" w:date="2020-10-29T21:11:00Z">
        <w:r w:rsidR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U</w:t>
        </w:r>
      </w:ins>
      <w:del w:id="3" w:author="陈诗量" w:date="2020-10-29T21:11:00Z">
        <w:r w:rsidR="000F72BB" w:rsidDel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>u</w:delText>
        </w:r>
      </w:del>
      <w:r w:rsidR="000F72BB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ser</w:t>
      </w:r>
      <w:ins w:id="4" w:author="陈诗量" w:date="2020-10-29T21:11:00Z">
        <w:r w:rsidR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s</w:t>
        </w:r>
      </w:ins>
      <w:r w:rsidR="000F72BB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can also interact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with the software to </w:t>
      </w:r>
      <w:del w:id="5" w:author="陈诗量" w:date="2020-10-29T21:12:00Z">
        <w:r w:rsidRPr="00B61322" w:rsidDel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 xml:space="preserve">manage </w:delText>
        </w:r>
      </w:del>
      <w:ins w:id="6" w:author="陈诗量" w:date="2020-10-29T21:12:00Z">
        <w:r w:rsidR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control</w:t>
        </w:r>
        <w:r w:rsidR="00E77F01" w:rsidRPr="00B61322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 xml:space="preserve"> </w:t>
        </w:r>
      </w:ins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the </w:t>
      </w:r>
      <w:ins w:id="7" w:author="陈诗量" w:date="2020-10-29T21:12:00Z">
        <w:r w:rsidR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 xml:space="preserve">sorting </w:t>
        </w:r>
      </w:ins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process. Additionally, there </w:t>
      </w:r>
      <w:del w:id="8" w:author="陈诗量" w:date="2020-10-29T21:27:00Z">
        <w:r w:rsidRPr="00B61322" w:rsidDel="00325AB4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 xml:space="preserve">are </w:delText>
        </w:r>
      </w:del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different kinds of sorting algorithm</w:t>
      </w:r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provided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such as bubble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sort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 quick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sort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 merge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sort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 etc. As for more advanced module</w:t>
      </w:r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we designed, we plan to focus on the correctness of sorting algorithm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, demonstrating why a specific sorting algorithm is correct. Moreover, we plan to add </w:t>
      </w:r>
      <w:del w:id="9" w:author="陈诗量" w:date="2020-10-29T21:18:00Z">
        <w:r w:rsidRPr="00B61322" w:rsidDel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 xml:space="preserve">more </w:delText>
        </w:r>
      </w:del>
      <w:ins w:id="10" w:author="陈诗量" w:date="2020-10-29T21:18:00Z">
        <w:r w:rsidR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some</w:t>
        </w:r>
        <w:r w:rsidR="00E77F01" w:rsidRPr="00B61322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 xml:space="preserve"> </w:t>
        </w:r>
      </w:ins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additional functions, which needs your help!</w:t>
      </w:r>
    </w:p>
    <w:p w14:paraId="28ED6E49" w14:textId="77777777" w:rsidR="005A7AB2" w:rsidRPr="00B61322" w:rsidRDefault="005A7AB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</w:rPr>
      </w:pPr>
    </w:p>
    <w:p w14:paraId="37AC9E0B" w14:textId="62EE7583" w:rsidR="000D7042" w:rsidRPr="00B61322" w:rsidRDefault="000D704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</w:pP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All information in this questionnaire is used for </w:t>
      </w:r>
      <w:del w:id="11" w:author="陈诗量" w:date="2020-10-29T21:13:00Z">
        <w:r w:rsidRPr="00B61322" w:rsidDel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 xml:space="preserve">project </w:delText>
        </w:r>
      </w:del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research and </w:t>
      </w:r>
      <w:ins w:id="12" w:author="陈诗量" w:date="2020-10-29T21:13:00Z">
        <w:r w:rsidR="00E77F01" w:rsidRPr="00B61322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 xml:space="preserve">project </w:t>
        </w:r>
      </w:ins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development, and will not be disclosed, </w:t>
      </w:r>
      <w:proofErr w:type="gramStart"/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transmitted</w:t>
      </w:r>
      <w:proofErr w:type="gramEnd"/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or used for other purposes. The filling time of the questionnaire </w:t>
      </w:r>
      <w:del w:id="13" w:author="陈诗量" w:date="2020-10-29T21:14:00Z">
        <w:r w:rsidRPr="00B61322" w:rsidDel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 xml:space="preserve">is </w:delText>
        </w:r>
      </w:del>
      <w:ins w:id="14" w:author="陈诗量" w:date="2020-10-29T21:14:00Z">
        <w:r w:rsidR="00E77F01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would be</w:t>
        </w:r>
        <w:r w:rsidR="00E77F01" w:rsidRPr="00B61322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 xml:space="preserve"> </w:t>
        </w:r>
      </w:ins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no more than </w:t>
      </w:r>
      <w:r w:rsidR="000F72BB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2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minutes. Please answer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those questions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according to your actual ideas. Thank you!</w:t>
      </w:r>
    </w:p>
    <w:p w14:paraId="7437D652" w14:textId="77777777" w:rsidR="000D7042" w:rsidRPr="00B61322" w:rsidRDefault="000D704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</w:pPr>
    </w:p>
    <w:p w14:paraId="1D260F30" w14:textId="77777777" w:rsidR="000F72BB" w:rsidRDefault="000F72BB" w:rsidP="000D7042">
      <w:pPr>
        <w:widowControl/>
        <w:jc w:val="left"/>
        <w:rPr>
          <w:rFonts w:ascii="Verdana" w:hAnsi="Verdana"/>
          <w:sz w:val="24"/>
        </w:rPr>
      </w:pPr>
    </w:p>
    <w:p w14:paraId="5821609B" w14:textId="77777777" w:rsidR="000D7042" w:rsidRPr="00556833" w:rsidRDefault="000F72BB" w:rsidP="000D7042">
      <w:pPr>
        <w:widowControl/>
        <w:jc w:val="left"/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(1) </w:t>
      </w:r>
      <w:r w:rsidR="000D7042" w:rsidRPr="00556833">
        <w:rPr>
          <w:rFonts w:ascii="Verdana" w:hAnsi="Verdana"/>
          <w:b/>
          <w:bCs/>
          <w:sz w:val="24"/>
        </w:rPr>
        <w:t>What is your gender?</w:t>
      </w:r>
    </w:p>
    <w:p w14:paraId="1383EEAE" w14:textId="77777777" w:rsidR="000D7042" w:rsidRPr="00556833" w:rsidRDefault="000D7042" w:rsidP="0055683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Verdana" w:hAnsi="Verdana"/>
          <w:sz w:val="24"/>
        </w:rPr>
      </w:pPr>
      <w:r w:rsidRPr="00556833">
        <w:rPr>
          <w:rFonts w:ascii="Verdana" w:hAnsi="Verdana"/>
          <w:sz w:val="24"/>
        </w:rPr>
        <w:t>Female</w:t>
      </w:r>
    </w:p>
    <w:p w14:paraId="476850EB" w14:textId="77777777" w:rsidR="000D7042" w:rsidRPr="00556833" w:rsidRDefault="000D7042" w:rsidP="0055683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Verdana" w:hAnsi="Verdana"/>
          <w:sz w:val="24"/>
        </w:rPr>
      </w:pPr>
      <w:r w:rsidRPr="00556833">
        <w:rPr>
          <w:rFonts w:ascii="Verdana" w:hAnsi="Verdana"/>
          <w:sz w:val="24"/>
        </w:rPr>
        <w:t>Male</w:t>
      </w:r>
    </w:p>
    <w:p w14:paraId="07F51AB2" w14:textId="77777777" w:rsidR="000D7042" w:rsidRPr="00556833" w:rsidRDefault="000D7042" w:rsidP="0055683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Verdana" w:hAnsi="Verdana"/>
          <w:sz w:val="24"/>
        </w:rPr>
      </w:pPr>
      <w:r w:rsidRPr="00556833">
        <w:rPr>
          <w:rFonts w:ascii="Verdana" w:hAnsi="Verdana"/>
          <w:sz w:val="24"/>
        </w:rPr>
        <w:t>Uncertain</w:t>
      </w:r>
    </w:p>
    <w:p w14:paraId="610DD18A" w14:textId="77777777" w:rsidR="000D7042" w:rsidRPr="00B61322" w:rsidRDefault="000D7042" w:rsidP="000D7042">
      <w:pPr>
        <w:widowControl/>
        <w:jc w:val="left"/>
        <w:rPr>
          <w:rFonts w:ascii="Verdana" w:hAnsi="Verdana"/>
          <w:sz w:val="24"/>
        </w:rPr>
      </w:pPr>
    </w:p>
    <w:p w14:paraId="6A2C81C8" w14:textId="77777777" w:rsidR="000D7042" w:rsidRPr="00556833" w:rsidRDefault="000F72BB" w:rsidP="000D7042">
      <w:pPr>
        <w:widowControl/>
        <w:jc w:val="left"/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(2) </w:t>
      </w:r>
      <w:r w:rsidR="00332690" w:rsidRPr="00556833">
        <w:rPr>
          <w:rFonts w:ascii="Verdana" w:hAnsi="Verdana"/>
          <w:b/>
          <w:bCs/>
          <w:sz w:val="24"/>
        </w:rPr>
        <w:t>What</w:t>
      </w:r>
      <w:r w:rsidR="000D7042" w:rsidRPr="00556833">
        <w:rPr>
          <w:rFonts w:ascii="Verdana" w:hAnsi="Verdana"/>
          <w:b/>
          <w:bCs/>
          <w:sz w:val="24"/>
        </w:rPr>
        <w:t xml:space="preserve"> year are you in?</w:t>
      </w:r>
    </w:p>
    <w:p w14:paraId="487BD004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1</w:t>
      </w:r>
    </w:p>
    <w:p w14:paraId="50E7F4AE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2</w:t>
      </w:r>
    </w:p>
    <w:p w14:paraId="6DA29F22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3</w:t>
      </w:r>
    </w:p>
    <w:p w14:paraId="12BFD916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4</w:t>
      </w:r>
    </w:p>
    <w:p w14:paraId="64F7CCAC" w14:textId="77777777" w:rsidR="000D7042" w:rsidRPr="00B61322" w:rsidRDefault="000D7042" w:rsidP="000D7042">
      <w:pPr>
        <w:widowControl/>
        <w:jc w:val="left"/>
        <w:rPr>
          <w:rFonts w:ascii="Verdana" w:hAnsi="Verdana"/>
          <w:sz w:val="24"/>
        </w:rPr>
      </w:pPr>
    </w:p>
    <w:p w14:paraId="1173DEB8" w14:textId="77777777" w:rsidR="000D7042" w:rsidRPr="00556833" w:rsidRDefault="000F72BB" w:rsidP="000D7042">
      <w:pPr>
        <w:widowControl/>
        <w:jc w:val="left"/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(3) </w:t>
      </w:r>
      <w:r w:rsidR="000D7042" w:rsidRPr="00556833">
        <w:rPr>
          <w:rFonts w:ascii="Verdana" w:hAnsi="Verdana"/>
          <w:b/>
          <w:bCs/>
          <w:sz w:val="24"/>
        </w:rPr>
        <w:t>I</w:t>
      </w:r>
      <w:r w:rsidR="00332690" w:rsidRPr="00556833">
        <w:rPr>
          <w:rFonts w:ascii="Verdana" w:hAnsi="Verdana"/>
          <w:b/>
          <w:bCs/>
          <w:sz w:val="24"/>
        </w:rPr>
        <w:t xml:space="preserve"> </w:t>
      </w:r>
      <w:r w:rsidR="000D7042" w:rsidRPr="00556833">
        <w:rPr>
          <w:rFonts w:ascii="Verdana" w:hAnsi="Verdana"/>
          <w:b/>
          <w:bCs/>
          <w:sz w:val="24"/>
        </w:rPr>
        <w:t>learn algorithm</w:t>
      </w:r>
      <w:r w:rsidR="00B61322" w:rsidRPr="00556833">
        <w:rPr>
          <w:rFonts w:ascii="Verdana" w:hAnsi="Verdana" w:hint="eastAsia"/>
          <w:b/>
          <w:bCs/>
          <w:sz w:val="24"/>
        </w:rPr>
        <w:t>s</w:t>
      </w:r>
      <w:r w:rsidR="000D7042" w:rsidRPr="00556833">
        <w:rPr>
          <w:rFonts w:ascii="Verdana" w:hAnsi="Verdana"/>
          <w:b/>
          <w:bCs/>
          <w:sz w:val="24"/>
        </w:rPr>
        <w:t xml:space="preserve"> </w:t>
      </w:r>
      <w:r w:rsidR="00332690" w:rsidRPr="00556833">
        <w:rPr>
          <w:rFonts w:ascii="Verdana" w:hAnsi="Verdana"/>
          <w:b/>
          <w:bCs/>
          <w:sz w:val="24"/>
        </w:rPr>
        <w:t>because of</w:t>
      </w:r>
      <w:r w:rsidR="000D7042" w:rsidRPr="00556833">
        <w:rPr>
          <w:rFonts w:ascii="Verdana" w:hAnsi="Verdana"/>
          <w:b/>
          <w:bCs/>
          <w:sz w:val="24"/>
        </w:rPr>
        <w:t>:</w:t>
      </w:r>
    </w:p>
    <w:p w14:paraId="2533F277" w14:textId="77777777" w:rsidR="000D7042" w:rsidRPr="00B61322" w:rsidRDefault="000D7042" w:rsidP="00556833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My interest (no</w:t>
      </w:r>
      <w:r w:rsidR="00E6636D" w:rsidRPr="00B61322">
        <w:rPr>
          <w:rFonts w:ascii="Verdana" w:hAnsi="Verdana"/>
          <w:sz w:val="24"/>
        </w:rPr>
        <w:t>t</w:t>
      </w:r>
      <w:r w:rsidRPr="00B61322">
        <w:rPr>
          <w:rFonts w:ascii="Verdana" w:hAnsi="Verdana"/>
          <w:sz w:val="24"/>
        </w:rPr>
        <w:t xml:space="preserve"> exam</w:t>
      </w:r>
      <w:r w:rsidR="00E6636D" w:rsidRPr="00B61322">
        <w:rPr>
          <w:rFonts w:ascii="Verdana" w:hAnsi="Verdana"/>
          <w:sz w:val="24"/>
        </w:rPr>
        <w:t>ination-</w:t>
      </w:r>
      <w:r w:rsidRPr="00B61322">
        <w:rPr>
          <w:rFonts w:ascii="Verdana" w:hAnsi="Verdana"/>
          <w:sz w:val="24"/>
        </w:rPr>
        <w:t>oriented)</w:t>
      </w:r>
    </w:p>
    <w:p w14:paraId="54E98CDB" w14:textId="77777777" w:rsidR="000D7042" w:rsidRPr="00B61322" w:rsidRDefault="000D7042" w:rsidP="00556833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Academic requirements (exam</w:t>
      </w:r>
      <w:r w:rsidR="00E6636D" w:rsidRPr="00B61322">
        <w:rPr>
          <w:rFonts w:ascii="Verdana" w:hAnsi="Verdana"/>
          <w:sz w:val="24"/>
        </w:rPr>
        <w:t>ination-</w:t>
      </w:r>
      <w:r w:rsidRPr="00B61322">
        <w:rPr>
          <w:rFonts w:ascii="Verdana" w:hAnsi="Verdana"/>
          <w:sz w:val="24"/>
        </w:rPr>
        <w:t>oriented)</w:t>
      </w:r>
    </w:p>
    <w:p w14:paraId="1ECD8E4B" w14:textId="77777777" w:rsidR="000D7042" w:rsidRPr="00B61322" w:rsidRDefault="000D7042" w:rsidP="00556833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Both</w:t>
      </w:r>
    </w:p>
    <w:p w14:paraId="4ED899D4" w14:textId="77777777" w:rsidR="000D7042" w:rsidRPr="00B61322" w:rsidRDefault="000D7042" w:rsidP="000D7042">
      <w:pPr>
        <w:widowControl/>
        <w:jc w:val="left"/>
        <w:rPr>
          <w:rFonts w:ascii="Verdana" w:hAnsi="Verdana"/>
          <w:sz w:val="24"/>
        </w:rPr>
      </w:pPr>
    </w:p>
    <w:p w14:paraId="669237E6" w14:textId="77777777" w:rsidR="000D7042" w:rsidRPr="00B61322" w:rsidRDefault="000F72BB" w:rsidP="000D7042">
      <w:pPr>
        <w:widowControl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(4) </w:t>
      </w:r>
      <w:r w:rsidR="000D7042" w:rsidRPr="00556833">
        <w:rPr>
          <w:rFonts w:ascii="Verdana" w:hAnsi="Verdana"/>
          <w:b/>
          <w:bCs/>
          <w:sz w:val="24"/>
        </w:rPr>
        <w:t>How well do you know about sorting algorithm</w:t>
      </w:r>
      <w:r w:rsidR="00332690" w:rsidRPr="00556833">
        <w:rPr>
          <w:rFonts w:ascii="Verdana" w:hAnsi="Verdana"/>
          <w:b/>
          <w:bCs/>
          <w:sz w:val="24"/>
        </w:rPr>
        <w:t>s</w:t>
      </w:r>
      <w:r w:rsidR="000D7042" w:rsidRPr="00556833">
        <w:rPr>
          <w:rFonts w:ascii="Verdana" w:hAnsi="Verdana"/>
          <w:b/>
          <w:bCs/>
          <w:sz w:val="24"/>
        </w:rPr>
        <w:t>?</w:t>
      </w:r>
      <w:r w:rsidR="000D7042" w:rsidRPr="00B61322">
        <w:rPr>
          <w:rFonts w:ascii="Verdana" w:hAnsi="Verdana"/>
          <w:sz w:val="24"/>
        </w:rPr>
        <w:t xml:space="preserve"> </w:t>
      </w:r>
      <w:r w:rsidR="00E6636D" w:rsidRPr="00B61322">
        <w:rPr>
          <w:rFonts w:ascii="Verdana" w:hAnsi="Verdana"/>
          <w:sz w:val="24"/>
        </w:rPr>
        <w:t>(</w:t>
      </w:r>
      <w:r w:rsidR="000D7042" w:rsidRPr="00B61322">
        <w:rPr>
          <w:rFonts w:ascii="Verdana" w:hAnsi="Verdana"/>
          <w:sz w:val="24"/>
        </w:rPr>
        <w:t xml:space="preserve">The content of </w:t>
      </w:r>
      <w:r w:rsidR="008C195E" w:rsidRPr="00B61322">
        <w:rPr>
          <w:rFonts w:ascii="Verdana" w:hAnsi="Verdana"/>
          <w:sz w:val="24"/>
        </w:rPr>
        <w:t xml:space="preserve">following </w:t>
      </w:r>
      <w:r w:rsidR="000D7042" w:rsidRPr="00B61322">
        <w:rPr>
          <w:rFonts w:ascii="Verdana" w:hAnsi="Verdana"/>
          <w:sz w:val="24"/>
        </w:rPr>
        <w:t xml:space="preserve">questionnaire will be adjusted according to </w:t>
      </w:r>
      <w:r w:rsidR="008C195E" w:rsidRPr="00B61322">
        <w:rPr>
          <w:rFonts w:ascii="Verdana" w:hAnsi="Verdana"/>
          <w:sz w:val="24"/>
        </w:rPr>
        <w:t xml:space="preserve">your </w:t>
      </w:r>
      <w:r w:rsidR="000D7042" w:rsidRPr="00B61322">
        <w:rPr>
          <w:rFonts w:ascii="Verdana" w:hAnsi="Verdana"/>
          <w:sz w:val="24"/>
        </w:rPr>
        <w:t>answer</w:t>
      </w:r>
      <w:r w:rsidR="00E6636D" w:rsidRPr="00B61322">
        <w:rPr>
          <w:rFonts w:ascii="Verdana" w:hAnsi="Verdana"/>
          <w:sz w:val="24"/>
        </w:rPr>
        <w:t>)</w:t>
      </w:r>
    </w:p>
    <w:p w14:paraId="12776340" w14:textId="5CF1B100" w:rsidR="000D7042" w:rsidRPr="00B61322" w:rsidRDefault="00E77F01" w:rsidP="00556833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Verdana" w:hAnsi="Verdana"/>
          <w:sz w:val="24"/>
        </w:rPr>
      </w:pPr>
      <w:ins w:id="15" w:author="陈诗量" w:date="2020-10-29T21:19:00Z">
        <w:r>
          <w:rPr>
            <w:rFonts w:ascii="Verdana" w:hAnsi="Verdana"/>
            <w:sz w:val="24"/>
          </w:rPr>
          <w:t>I d</w:t>
        </w:r>
      </w:ins>
      <w:del w:id="16" w:author="陈诗量" w:date="2020-10-29T21:19:00Z">
        <w:r w:rsidR="000D7042" w:rsidRPr="00B61322" w:rsidDel="00E77F01">
          <w:rPr>
            <w:rFonts w:ascii="Verdana" w:hAnsi="Verdana"/>
            <w:sz w:val="24"/>
          </w:rPr>
          <w:delText>D</w:delText>
        </w:r>
      </w:del>
      <w:r w:rsidR="000D7042" w:rsidRPr="00B61322">
        <w:rPr>
          <w:rFonts w:ascii="Verdana" w:hAnsi="Verdana"/>
          <w:sz w:val="24"/>
        </w:rPr>
        <w:t>on</w:t>
      </w:r>
      <w:r w:rsidR="00E6636D" w:rsidRPr="00B61322">
        <w:rPr>
          <w:rFonts w:ascii="Verdana" w:hAnsi="Verdana"/>
          <w:sz w:val="24"/>
        </w:rPr>
        <w:t>’</w:t>
      </w:r>
      <w:r w:rsidR="000D7042" w:rsidRPr="00B61322">
        <w:rPr>
          <w:rFonts w:ascii="Verdana" w:hAnsi="Verdana"/>
          <w:sz w:val="24"/>
        </w:rPr>
        <w:t>t know about it at all.</w:t>
      </w:r>
    </w:p>
    <w:p w14:paraId="092748EC" w14:textId="71EB88AB" w:rsidR="000D7042" w:rsidRPr="00B61322" w:rsidRDefault="000D7042" w:rsidP="00556833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 xml:space="preserve">I </w:t>
      </w:r>
      <w:r w:rsidR="008C195E" w:rsidRPr="00B61322">
        <w:rPr>
          <w:rFonts w:ascii="Verdana" w:hAnsi="Verdana"/>
          <w:sz w:val="24"/>
        </w:rPr>
        <w:t>h</w:t>
      </w:r>
      <w:r w:rsidRPr="00B61322">
        <w:rPr>
          <w:rFonts w:ascii="Verdana" w:hAnsi="Verdana"/>
          <w:sz w:val="24"/>
        </w:rPr>
        <w:t xml:space="preserve">ave some </w:t>
      </w:r>
      <w:del w:id="17" w:author="陈诗量" w:date="2020-10-29T21:19:00Z">
        <w:r w:rsidRPr="00B61322" w:rsidDel="00E77F01">
          <w:rPr>
            <w:rFonts w:ascii="Verdana" w:hAnsi="Verdana"/>
            <w:sz w:val="24"/>
          </w:rPr>
          <w:delText xml:space="preserve">related </w:delText>
        </w:r>
      </w:del>
      <w:ins w:id="18" w:author="陈诗量" w:date="2020-10-29T21:19:00Z">
        <w:r w:rsidR="00E77F01" w:rsidRPr="00B61322">
          <w:rPr>
            <w:rFonts w:ascii="Verdana" w:hAnsi="Verdana"/>
            <w:sz w:val="24"/>
          </w:rPr>
          <w:t>rele</w:t>
        </w:r>
        <w:r w:rsidR="00E77F01">
          <w:rPr>
            <w:rFonts w:ascii="Verdana" w:hAnsi="Verdana"/>
            <w:sz w:val="24"/>
          </w:rPr>
          <w:t>vant</w:t>
        </w:r>
        <w:r w:rsidR="00E77F01" w:rsidRPr="00B61322">
          <w:rPr>
            <w:rFonts w:ascii="Verdana" w:hAnsi="Verdana"/>
            <w:sz w:val="24"/>
          </w:rPr>
          <w:t xml:space="preserve"> </w:t>
        </w:r>
      </w:ins>
      <w:r w:rsidRPr="00B61322">
        <w:rPr>
          <w:rFonts w:ascii="Verdana" w:hAnsi="Verdana"/>
          <w:sz w:val="24"/>
        </w:rPr>
        <w:t>knowledge.</w:t>
      </w:r>
    </w:p>
    <w:p w14:paraId="432541D4" w14:textId="77777777" w:rsidR="000D7042" w:rsidRPr="00556833" w:rsidRDefault="008C195E" w:rsidP="000D7042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I u</w:t>
      </w:r>
      <w:r w:rsidR="000D7042" w:rsidRPr="00B61322">
        <w:rPr>
          <w:rFonts w:ascii="Verdana" w:hAnsi="Verdana"/>
          <w:sz w:val="24"/>
        </w:rPr>
        <w:t>nderstand the content well.</w:t>
      </w:r>
    </w:p>
    <w:p w14:paraId="075B2F6C" w14:textId="77777777" w:rsidR="000D7042" w:rsidRPr="00B61322" w:rsidRDefault="000F72BB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lastRenderedPageBreak/>
        <w:t xml:space="preserve">(5) 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In your opinion, a software</w:t>
      </w:r>
      <w:r w:rsidR="008C195E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which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helps learn algorithm</w:t>
      </w:r>
      <w:r w:rsidR="00B61322" w:rsidRPr="00556833">
        <w:rPr>
          <w:rFonts w:ascii="Verdana" w:eastAsia="宋体" w:hAnsi="Verdana" w:cs="Tahoma" w:hint="eastAsia"/>
          <w:b/>
          <w:bCs/>
          <w:color w:val="000000"/>
          <w:kern w:val="0"/>
          <w:sz w:val="24"/>
          <w:shd w:val="clear" w:color="auto" w:fill="FFFFFF"/>
        </w:rPr>
        <w:t>s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</w:t>
      </w:r>
      <w:r w:rsidR="008C195E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should 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more focus on</w:t>
      </w:r>
      <w:r w:rsidR="000D704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:</w:t>
      </w:r>
      <w:r w:rsidR="000D704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 </w:t>
      </w:r>
    </w:p>
    <w:p w14:paraId="5036E7B3" w14:textId="77777777" w:rsidR="000D7042" w:rsidRPr="00B61322" w:rsidRDefault="000D7042" w:rsidP="00556833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Interest</w:t>
      </w:r>
      <w:r w:rsidR="008C195E" w:rsidRPr="00B61322">
        <w:rPr>
          <w:rFonts w:ascii="Verdana" w:hAnsi="Verdana"/>
          <w:sz w:val="24"/>
        </w:rPr>
        <w:t>ing</w:t>
      </w:r>
      <w:r w:rsidR="000F72BB">
        <w:rPr>
          <w:rFonts w:ascii="Verdana" w:hAnsi="Verdana" w:hint="eastAsia"/>
          <w:sz w:val="24"/>
        </w:rPr>
        <w:t>ness</w:t>
      </w:r>
      <w:r w:rsidRPr="00B61322">
        <w:rPr>
          <w:rFonts w:ascii="Verdana" w:hAnsi="Verdana"/>
          <w:sz w:val="24"/>
        </w:rPr>
        <w:t xml:space="preserve"> (</w:t>
      </w:r>
      <w:r w:rsidR="008C195E" w:rsidRPr="00B61322">
        <w:rPr>
          <w:rFonts w:ascii="Verdana" w:hAnsi="Verdana"/>
          <w:sz w:val="24"/>
        </w:rPr>
        <w:t xml:space="preserve">have some characters of </w:t>
      </w:r>
      <w:r w:rsidRPr="00B61322">
        <w:rPr>
          <w:rFonts w:ascii="Verdana" w:hAnsi="Verdana"/>
          <w:sz w:val="24"/>
        </w:rPr>
        <w:t xml:space="preserve">game, </w:t>
      </w:r>
      <w:r w:rsidR="008C195E" w:rsidRPr="00B61322">
        <w:rPr>
          <w:rFonts w:ascii="Verdana" w:hAnsi="Verdana"/>
          <w:sz w:val="24"/>
        </w:rPr>
        <w:t>which is entertaining</w:t>
      </w:r>
      <w:r w:rsidRPr="00B61322">
        <w:rPr>
          <w:rFonts w:ascii="Verdana" w:hAnsi="Verdana"/>
          <w:sz w:val="24"/>
        </w:rPr>
        <w:t>,</w:t>
      </w:r>
      <w:r w:rsidR="008C195E" w:rsidRPr="00B61322">
        <w:rPr>
          <w:rFonts w:ascii="Verdana" w:hAnsi="Verdana"/>
          <w:sz w:val="24"/>
        </w:rPr>
        <w:t xml:space="preserve"> with</w:t>
      </w:r>
      <w:r w:rsidRPr="00B61322">
        <w:rPr>
          <w:rFonts w:ascii="Verdana" w:hAnsi="Verdana"/>
          <w:sz w:val="24"/>
        </w:rPr>
        <w:t xml:space="preserve"> lively and </w:t>
      </w:r>
      <w:r w:rsidR="008C195E" w:rsidRPr="00B61322">
        <w:rPr>
          <w:rFonts w:ascii="Verdana" w:hAnsi="Verdana"/>
          <w:sz w:val="24"/>
        </w:rPr>
        <w:t>attr</w:t>
      </w:r>
      <w:r w:rsidR="00B61322" w:rsidRPr="00B61322">
        <w:rPr>
          <w:rFonts w:ascii="Verdana" w:hAnsi="Verdana"/>
          <w:sz w:val="24"/>
        </w:rPr>
        <w:t>a</w:t>
      </w:r>
      <w:r w:rsidR="008C195E" w:rsidRPr="00B61322">
        <w:rPr>
          <w:rFonts w:ascii="Verdana" w:hAnsi="Verdana"/>
          <w:sz w:val="24"/>
        </w:rPr>
        <w:t xml:space="preserve">ctive </w:t>
      </w:r>
      <w:r w:rsidRPr="00B61322">
        <w:rPr>
          <w:rFonts w:ascii="Verdana" w:hAnsi="Verdana"/>
          <w:sz w:val="24"/>
        </w:rPr>
        <w:t>interface)</w:t>
      </w:r>
    </w:p>
    <w:p w14:paraId="656390F9" w14:textId="77777777" w:rsidR="000D7042" w:rsidRPr="00B61322" w:rsidRDefault="000D7042" w:rsidP="00556833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Functionality (concise interface,</w:t>
      </w:r>
      <w:r w:rsidR="008C195E" w:rsidRPr="00B61322">
        <w:rPr>
          <w:rFonts w:ascii="Verdana" w:hAnsi="Verdana"/>
          <w:sz w:val="24"/>
        </w:rPr>
        <w:t xml:space="preserve"> with</w:t>
      </w:r>
      <w:r w:rsidRPr="00B61322">
        <w:rPr>
          <w:rFonts w:ascii="Verdana" w:hAnsi="Verdana"/>
          <w:sz w:val="24"/>
        </w:rPr>
        <w:t xml:space="preserve"> learning function only) </w:t>
      </w:r>
    </w:p>
    <w:p w14:paraId="37BD7D38" w14:textId="2C1943DF" w:rsidR="003A656C" w:rsidRDefault="003A656C" w:rsidP="000D7042">
      <w:pPr>
        <w:widowControl/>
        <w:jc w:val="left"/>
        <w:rPr>
          <w:ins w:id="19" w:author="陈诗量" w:date="2020-10-29T21:36:00Z"/>
          <w:rFonts w:ascii="Verdana" w:hAnsi="Verdana"/>
          <w:sz w:val="24"/>
        </w:rPr>
      </w:pPr>
    </w:p>
    <w:p w14:paraId="604D8239" w14:textId="1889B819" w:rsidR="00234539" w:rsidRDefault="00234539" w:rsidP="000D7042">
      <w:pPr>
        <w:widowControl/>
        <w:jc w:val="left"/>
        <w:rPr>
          <w:ins w:id="20" w:author="陈诗量" w:date="2020-10-29T21:36:00Z"/>
          <w:rFonts w:ascii="Verdana" w:hAnsi="Verdana"/>
          <w:sz w:val="24"/>
        </w:rPr>
      </w:pPr>
    </w:p>
    <w:p w14:paraId="7668666E" w14:textId="17DACD16" w:rsidR="00234539" w:rsidRDefault="00234539" w:rsidP="000D7042">
      <w:pPr>
        <w:widowControl/>
        <w:jc w:val="left"/>
        <w:rPr>
          <w:ins w:id="21" w:author="陈诗量" w:date="2020-10-29T21:39:00Z"/>
          <w:rFonts w:ascii="Verdana" w:hAnsi="Verdana"/>
          <w:sz w:val="24"/>
        </w:rPr>
      </w:pPr>
      <w:ins w:id="22" w:author="陈诗量" w:date="2020-10-29T21:36:00Z">
        <w:r>
          <w:rPr>
            <w:rFonts w:ascii="Verdana" w:hAnsi="Verdana" w:hint="eastAsia"/>
            <w:sz w:val="24"/>
          </w:rPr>
          <w:t>您认为</w:t>
        </w:r>
      </w:ins>
      <w:ins w:id="23" w:author="陈诗量" w:date="2020-10-29T21:37:00Z">
        <w:r>
          <w:rPr>
            <w:rFonts w:ascii="Verdana" w:hAnsi="Verdana" w:hint="eastAsia"/>
            <w:sz w:val="24"/>
          </w:rPr>
          <w:t>增加程序的互动性（例如您可以</w:t>
        </w:r>
      </w:ins>
      <w:ins w:id="24" w:author="陈诗量" w:date="2020-10-29T21:38:00Z">
        <w:r>
          <w:rPr>
            <w:rFonts w:ascii="Verdana" w:hAnsi="Verdana" w:hint="eastAsia"/>
            <w:sz w:val="24"/>
          </w:rPr>
          <w:t>介入动画之中，自主</w:t>
        </w:r>
      </w:ins>
      <w:ins w:id="25" w:author="陈诗量" w:date="2020-10-29T21:37:00Z">
        <w:r>
          <w:rPr>
            <w:rFonts w:ascii="Verdana" w:hAnsi="Verdana" w:hint="eastAsia"/>
            <w:sz w:val="24"/>
          </w:rPr>
          <w:t>模仿算法</w:t>
        </w:r>
        <w:r>
          <w:rPr>
            <w:rFonts w:ascii="Verdana" w:hAnsi="Verdana" w:hint="eastAsia"/>
            <w:sz w:val="24"/>
          </w:rPr>
          <w:t>参与排序过程</w:t>
        </w:r>
      </w:ins>
      <w:ins w:id="26" w:author="陈诗量" w:date="2020-10-29T21:38:00Z">
        <w:r>
          <w:rPr>
            <w:rFonts w:ascii="Verdana" w:hAnsi="Verdana" w:hint="eastAsia"/>
            <w:sz w:val="24"/>
          </w:rPr>
          <w:t>）是否能帮助您对算法的理解</w:t>
        </w:r>
      </w:ins>
    </w:p>
    <w:p w14:paraId="3FFA8EB9" w14:textId="22D3BADB" w:rsidR="00234539" w:rsidRDefault="00234539" w:rsidP="00234539">
      <w:pPr>
        <w:widowControl/>
        <w:jc w:val="left"/>
        <w:rPr>
          <w:ins w:id="27" w:author="陈诗量" w:date="2020-10-29T21:36:00Z"/>
          <w:rFonts w:ascii="Verdana" w:hAnsi="Verdana" w:hint="eastAsia"/>
          <w:sz w:val="24"/>
        </w:rPr>
      </w:pPr>
      <w:ins w:id="28" w:author="陈诗量" w:date="2020-10-29T21:40:00Z">
        <w:r>
          <w:rPr>
            <w:rFonts w:ascii="Verdana" w:hAnsi="Verdana"/>
            <w:sz w:val="24"/>
          </w:rPr>
          <w:t>D</w:t>
        </w:r>
        <w:r>
          <w:rPr>
            <w:rFonts w:ascii="Verdana" w:hAnsi="Verdana" w:hint="eastAsia"/>
            <w:sz w:val="24"/>
          </w:rPr>
          <w:t>o</w:t>
        </w:r>
        <w:r>
          <w:rPr>
            <w:rFonts w:ascii="Verdana" w:hAnsi="Verdana"/>
            <w:sz w:val="24"/>
          </w:rPr>
          <w:t xml:space="preserve"> you think i</w:t>
        </w:r>
        <w:r w:rsidRPr="00234539">
          <w:rPr>
            <w:rFonts w:ascii="Verdana" w:hAnsi="Verdana"/>
            <w:sz w:val="24"/>
          </w:rPr>
          <w:t>nteractivity</w:t>
        </w:r>
        <w:r>
          <w:rPr>
            <w:rFonts w:ascii="Verdana" w:hAnsi="Verdana"/>
            <w:sz w:val="24"/>
          </w:rPr>
          <w:t xml:space="preserve"> with our software (like </w:t>
        </w:r>
      </w:ins>
      <w:ins w:id="29" w:author="陈诗量" w:date="2020-10-29T21:41:00Z">
        <w:r>
          <w:rPr>
            <w:rFonts w:ascii="Verdana" w:hAnsi="Verdana"/>
            <w:sz w:val="24"/>
          </w:rPr>
          <w:t xml:space="preserve">involving into the sorting process using a sorting </w:t>
        </w:r>
      </w:ins>
      <w:ins w:id="30" w:author="陈诗量" w:date="2020-10-29T21:42:00Z">
        <w:r>
          <w:rPr>
            <w:rFonts w:ascii="Verdana" w:hAnsi="Verdana"/>
            <w:sz w:val="24"/>
          </w:rPr>
          <w:t>algorithm) can help understand algorithms?</w:t>
        </w:r>
      </w:ins>
    </w:p>
    <w:p w14:paraId="76C589A0" w14:textId="77777777" w:rsidR="00234539" w:rsidRPr="00B61322" w:rsidRDefault="00234539" w:rsidP="000D7042">
      <w:pPr>
        <w:widowControl/>
        <w:jc w:val="left"/>
        <w:rPr>
          <w:rFonts w:ascii="Verdana" w:hAnsi="Verdana"/>
          <w:sz w:val="24"/>
        </w:rPr>
      </w:pPr>
    </w:p>
    <w:p w14:paraId="7B79A23C" w14:textId="77777777" w:rsidR="003A656C" w:rsidRPr="00556833" w:rsidRDefault="000F72BB" w:rsidP="003A656C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(6)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How much time are you willing to spend 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in learning with our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software? </w:t>
      </w:r>
    </w:p>
    <w:p w14:paraId="0451D049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Less than 15 min.</w:t>
      </w:r>
    </w:p>
    <w:p w14:paraId="51B036FE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15 min ~ 30 min</w:t>
      </w:r>
    </w:p>
    <w:p w14:paraId="703A8A22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 xml:space="preserve">30 min </w:t>
      </w:r>
      <w:r w:rsidR="000F72BB">
        <w:rPr>
          <w:rFonts w:ascii="Verdana" w:hAnsi="Verdana"/>
          <w:sz w:val="24"/>
        </w:rPr>
        <w:t>~</w:t>
      </w:r>
      <w:r w:rsidRPr="00B61322">
        <w:rPr>
          <w:rFonts w:ascii="Verdana" w:hAnsi="Verdana"/>
          <w:sz w:val="24"/>
        </w:rPr>
        <w:t xml:space="preserve"> 60 min</w:t>
      </w:r>
    </w:p>
    <w:p w14:paraId="10D22EB8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60 min ~ 120 min</w:t>
      </w:r>
    </w:p>
    <w:p w14:paraId="6A56FFC4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120 min or longer.</w:t>
      </w:r>
    </w:p>
    <w:p w14:paraId="269EE184" w14:textId="77777777" w:rsidR="003A656C" w:rsidRPr="00B61322" w:rsidRDefault="003A656C" w:rsidP="000D7042">
      <w:pPr>
        <w:widowControl/>
        <w:jc w:val="left"/>
        <w:rPr>
          <w:rFonts w:ascii="Verdana" w:hAnsi="Verdana"/>
          <w:sz w:val="24"/>
        </w:rPr>
      </w:pPr>
    </w:p>
    <w:p w14:paraId="383E3A3A" w14:textId="77777777" w:rsidR="003A656C" w:rsidRPr="00556833" w:rsidRDefault="000F72BB" w:rsidP="003A656C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(7)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You learn algorithm</w:t>
      </w:r>
      <w:r w:rsidR="00B6132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s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or programming 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mainly </w:t>
      </w:r>
      <w:r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through:</w:t>
      </w:r>
      <w:r w:rsidR="00B6132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464CA287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Related courses in school</w:t>
      </w:r>
    </w:p>
    <w:p w14:paraId="0503FE9F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Self</w:t>
      </w:r>
      <w:r w:rsidR="00A414BC" w:rsidRPr="00B61322">
        <w:rPr>
          <w:rFonts w:ascii="Verdana" w:hAnsi="Verdana"/>
          <w:sz w:val="24"/>
        </w:rPr>
        <w:t>-</w:t>
      </w:r>
      <w:r w:rsidRPr="00B61322">
        <w:rPr>
          <w:rFonts w:ascii="Verdana" w:hAnsi="Verdana"/>
          <w:sz w:val="24"/>
        </w:rPr>
        <w:t xml:space="preserve">learning website or platform (e.g. rookie course, MOOC, Tencent class) </w:t>
      </w:r>
    </w:p>
    <w:p w14:paraId="054BCA9E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proofErr w:type="spellStart"/>
      <w:r w:rsidRPr="00B61322">
        <w:rPr>
          <w:rFonts w:ascii="Verdana" w:hAnsi="Verdana"/>
          <w:sz w:val="24"/>
        </w:rPr>
        <w:t>Bilibili</w:t>
      </w:r>
      <w:proofErr w:type="spellEnd"/>
    </w:p>
    <w:p w14:paraId="47A8D35C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Computer training institutions</w:t>
      </w:r>
    </w:p>
    <w:p w14:paraId="32C14099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Related forums (e.g. CSDN, Baidu Post Bar, etc.)</w:t>
      </w:r>
    </w:p>
    <w:p w14:paraId="3AD7EEB2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 xml:space="preserve">Auxiliary learning software </w:t>
      </w:r>
    </w:p>
    <w:p w14:paraId="08ECF696" w14:textId="77777777" w:rsidR="003A656C" w:rsidRPr="00556833" w:rsidRDefault="003A656C" w:rsidP="000D7042">
      <w:pPr>
        <w:widowControl/>
        <w:jc w:val="left"/>
        <w:rPr>
          <w:rFonts w:ascii="Verdana" w:hAnsi="Verdana"/>
          <w:sz w:val="24"/>
          <w:u w:val="single"/>
        </w:rPr>
      </w:pPr>
      <w:r w:rsidRPr="00B61322">
        <w:rPr>
          <w:rFonts w:ascii="Verdana" w:hAnsi="Verdana"/>
          <w:sz w:val="24"/>
        </w:rPr>
        <w:t>Other</w:t>
      </w:r>
      <w:r w:rsidR="00556833">
        <w:rPr>
          <w:rFonts w:ascii="Verdana" w:hAnsi="Verdana" w:hint="eastAsia"/>
          <w:sz w:val="24"/>
        </w:rPr>
        <w:t>:</w:t>
      </w:r>
      <w:r w:rsidR="00556833">
        <w:rPr>
          <w:rFonts w:ascii="Verdana" w:hAnsi="Verdana"/>
          <w:sz w:val="24"/>
          <w:u w:val="single"/>
        </w:rPr>
        <w:t xml:space="preserve">                                </w:t>
      </w:r>
    </w:p>
    <w:p w14:paraId="05BC9CC1" w14:textId="77777777" w:rsidR="003A656C" w:rsidRPr="00B61322" w:rsidRDefault="003A656C" w:rsidP="000D7042">
      <w:pPr>
        <w:widowControl/>
        <w:jc w:val="left"/>
        <w:rPr>
          <w:rFonts w:ascii="Verdana" w:hAnsi="Verdana"/>
          <w:sz w:val="24"/>
        </w:rPr>
      </w:pPr>
    </w:p>
    <w:p w14:paraId="2FD65DCC" w14:textId="77777777" w:rsidR="003A656C" w:rsidRPr="00B61322" w:rsidRDefault="000F72BB" w:rsidP="000D7042">
      <w:pPr>
        <w:widowControl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(8)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Which platform do you prefer to use </w:t>
      </w:r>
      <w:r w:rsidR="00A414B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this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software</w:t>
      </w:r>
      <w:r w:rsid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?</w:t>
      </w:r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(</w:t>
      </w:r>
      <w:r w:rsidR="00556833" w:rsidRPr="00B61322">
        <w:rPr>
          <w:rFonts w:ascii="Verdana" w:hAnsi="Verdana"/>
          <w:sz w:val="24"/>
        </w:rPr>
        <w:t>Please sort the items</w:t>
      </w:r>
      <w:r w:rsidR="00556833">
        <w:rPr>
          <w:rFonts w:ascii="Verdana" w:hAnsi="Verdana"/>
          <w:sz w:val="24"/>
        </w:rPr>
        <w:t>,</w:t>
      </w:r>
      <w:r w:rsidR="0055683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e.g. like to use mobile terminal most, and computer terminal second, then: 1 mobile, 2 </w:t>
      </w:r>
      <w:proofErr w:type="gramStart"/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computer</w:t>
      </w:r>
      <w:proofErr w:type="gramEnd"/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...)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</w:p>
    <w:p w14:paraId="4DD9321A" w14:textId="562E433F" w:rsidR="003A656C" w:rsidRPr="00B61322" w:rsidRDefault="003A656C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del w:id="31" w:author="陈诗量" w:date="2020-10-29T21:22:00Z">
        <w:r w:rsidRPr="00B61322" w:rsidDel="00325AB4">
          <w:rPr>
            <w:rFonts w:ascii="Verdana" w:eastAsia="宋体" w:hAnsi="Verdana" w:cs="宋体"/>
            <w:kern w:val="0"/>
            <w:sz w:val="24"/>
          </w:rPr>
          <w:delText>Computer terminal</w:delText>
        </w:r>
      </w:del>
      <w:ins w:id="32" w:author="陈诗量" w:date="2020-10-29T21:22:00Z">
        <w:r w:rsidR="00325AB4">
          <w:rPr>
            <w:rFonts w:ascii="Verdana" w:eastAsia="宋体" w:hAnsi="Verdana" w:cs="宋体"/>
            <w:kern w:val="0"/>
            <w:sz w:val="24"/>
          </w:rPr>
          <w:t>PC</w:t>
        </w:r>
      </w:ins>
      <w:ins w:id="33" w:author="陈诗量" w:date="2020-10-29T21:24:00Z">
        <w:r w:rsidR="00325AB4">
          <w:rPr>
            <w:rFonts w:ascii="Verdana" w:eastAsia="宋体" w:hAnsi="Verdana" w:cs="宋体"/>
            <w:kern w:val="0"/>
            <w:sz w:val="24"/>
          </w:rPr>
          <w:t>/Mac</w:t>
        </w:r>
      </w:ins>
      <w:r w:rsidRPr="00B61322">
        <w:rPr>
          <w:rFonts w:ascii="Verdana" w:eastAsia="宋体" w:hAnsi="Verdana" w:cs="宋体"/>
          <w:kern w:val="0"/>
          <w:sz w:val="24"/>
        </w:rPr>
        <w:t xml:space="preserve"> (need to download and install)</w:t>
      </w:r>
    </w:p>
    <w:p w14:paraId="2063E4DE" w14:textId="46BA3684" w:rsidR="003A656C" w:rsidRPr="00B61322" w:rsidRDefault="003A656C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del w:id="34" w:author="陈诗量" w:date="2020-10-29T21:23:00Z">
        <w:r w:rsidRPr="00B61322" w:rsidDel="00325AB4">
          <w:rPr>
            <w:rFonts w:ascii="Verdana" w:eastAsia="宋体" w:hAnsi="Verdana" w:cs="宋体"/>
            <w:kern w:val="0"/>
            <w:sz w:val="24"/>
          </w:rPr>
          <w:delText>Mobile terminal</w:delText>
        </w:r>
      </w:del>
      <w:ins w:id="35" w:author="陈诗量" w:date="2020-10-29T21:23:00Z">
        <w:r w:rsidR="00325AB4">
          <w:rPr>
            <w:rFonts w:ascii="Verdana" w:eastAsia="宋体" w:hAnsi="Verdana" w:cs="宋体"/>
            <w:kern w:val="0"/>
            <w:sz w:val="24"/>
          </w:rPr>
          <w:t>IOS/Android</w:t>
        </w:r>
      </w:ins>
      <w:r w:rsidRPr="00B61322">
        <w:rPr>
          <w:rFonts w:ascii="Verdana" w:eastAsia="宋体" w:hAnsi="Verdana" w:cs="宋体"/>
          <w:kern w:val="0"/>
          <w:sz w:val="24"/>
        </w:rPr>
        <w:t xml:space="preserve"> (</w:t>
      </w:r>
      <w:ins w:id="36" w:author="陈诗量" w:date="2020-10-29T21:23:00Z">
        <w:r w:rsidR="00325AB4">
          <w:rPr>
            <w:rFonts w:ascii="Verdana" w:eastAsia="宋体" w:hAnsi="Verdana" w:cs="宋体"/>
            <w:kern w:val="0"/>
            <w:sz w:val="24"/>
          </w:rPr>
          <w:t xml:space="preserve">a </w:t>
        </w:r>
      </w:ins>
      <w:r w:rsidRPr="00B61322">
        <w:rPr>
          <w:rFonts w:ascii="Verdana" w:eastAsia="宋体" w:hAnsi="Verdana" w:cs="宋体"/>
          <w:kern w:val="0"/>
          <w:sz w:val="24"/>
        </w:rPr>
        <w:t>mobile app)</w:t>
      </w:r>
    </w:p>
    <w:p w14:paraId="334FCED3" w14:textId="59E34752" w:rsidR="003A656C" w:rsidRPr="00B61322" w:rsidRDefault="003A656C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del w:id="37" w:author="陈诗量" w:date="2020-10-29T21:23:00Z">
        <w:r w:rsidRPr="00B61322" w:rsidDel="00325AB4">
          <w:rPr>
            <w:rFonts w:ascii="Verdana" w:eastAsia="宋体" w:hAnsi="Verdana" w:cs="宋体"/>
            <w:kern w:val="0"/>
            <w:sz w:val="24"/>
          </w:rPr>
          <w:delText xml:space="preserve">Wechat </w:delText>
        </w:r>
      </w:del>
      <w:ins w:id="38" w:author="陈诗量" w:date="2020-10-29T21:23:00Z">
        <w:r w:rsidR="00325AB4" w:rsidRPr="00B61322">
          <w:rPr>
            <w:rFonts w:ascii="Verdana" w:eastAsia="宋体" w:hAnsi="Verdana" w:cs="宋体"/>
            <w:kern w:val="0"/>
            <w:sz w:val="24"/>
          </w:rPr>
          <w:t>We</w:t>
        </w:r>
        <w:r w:rsidR="00325AB4">
          <w:rPr>
            <w:rFonts w:ascii="Verdana" w:eastAsia="宋体" w:hAnsi="Verdana" w:cs="宋体"/>
            <w:kern w:val="0"/>
            <w:sz w:val="24"/>
          </w:rPr>
          <w:t>C</w:t>
        </w:r>
        <w:r w:rsidR="00325AB4" w:rsidRPr="00B61322">
          <w:rPr>
            <w:rFonts w:ascii="Verdana" w:eastAsia="宋体" w:hAnsi="Verdana" w:cs="宋体"/>
            <w:kern w:val="0"/>
            <w:sz w:val="24"/>
          </w:rPr>
          <w:t xml:space="preserve">hat </w:t>
        </w:r>
      </w:ins>
      <w:del w:id="39" w:author="陈诗量" w:date="2020-10-29T21:23:00Z">
        <w:r w:rsidRPr="00B61322" w:rsidDel="00325AB4">
          <w:rPr>
            <w:rFonts w:ascii="Verdana" w:eastAsia="宋体" w:hAnsi="Verdana" w:cs="宋体"/>
            <w:kern w:val="0"/>
            <w:sz w:val="24"/>
          </w:rPr>
          <w:delText>applet</w:delText>
        </w:r>
      </w:del>
      <w:proofErr w:type="spellStart"/>
      <w:ins w:id="40" w:author="陈诗量" w:date="2020-10-29T21:23:00Z">
        <w:r w:rsidR="00325AB4">
          <w:rPr>
            <w:rFonts w:ascii="Verdana" w:eastAsia="宋体" w:hAnsi="Verdana" w:cs="宋体"/>
            <w:kern w:val="0"/>
            <w:sz w:val="24"/>
          </w:rPr>
          <w:t>miniApp</w:t>
        </w:r>
      </w:ins>
      <w:proofErr w:type="spellEnd"/>
    </w:p>
    <w:p w14:paraId="17BE34A5" w14:textId="77777777" w:rsidR="003A656C" w:rsidRPr="00B61322" w:rsidRDefault="003A656C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Website</w:t>
      </w:r>
    </w:p>
    <w:p w14:paraId="76F6560F" w14:textId="77777777" w:rsidR="003A656C" w:rsidRPr="00B61322" w:rsidRDefault="003A656C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63507F86" w14:textId="77777777" w:rsidR="003A656C" w:rsidRPr="00556833" w:rsidRDefault="000F72BB" w:rsidP="000D7042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hAnsi="Verdana"/>
          <w:sz w:val="24"/>
        </w:rPr>
        <w:t>(9)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What </w:t>
      </w:r>
      <w:r w:rsidR="00A414B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goal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you want to achieve through learning</w:t>
      </w:r>
      <w:r w:rsid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?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 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22391E1C" w14:textId="77777777" w:rsidR="003A656C" w:rsidRPr="00B61322" w:rsidRDefault="003A656C" w:rsidP="00556833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lastRenderedPageBreak/>
        <w:t>Understand the concept of sorting algorithm</w:t>
      </w:r>
      <w:r w:rsidR="00B61322" w:rsidRPr="00B61322">
        <w:rPr>
          <w:rFonts w:ascii="Verdana" w:eastAsia="宋体" w:hAnsi="Verdana" w:cs="宋体"/>
          <w:kern w:val="0"/>
          <w:sz w:val="24"/>
        </w:rPr>
        <w:t>s</w:t>
      </w:r>
      <w:r w:rsidRPr="00B61322">
        <w:rPr>
          <w:rFonts w:ascii="Verdana" w:eastAsia="宋体" w:hAnsi="Verdana" w:cs="宋体"/>
          <w:kern w:val="0"/>
          <w:sz w:val="24"/>
        </w:rPr>
        <w:t>.</w:t>
      </w:r>
    </w:p>
    <w:p w14:paraId="0444D744" w14:textId="77777777" w:rsidR="003A656C" w:rsidRPr="00B61322" w:rsidRDefault="003A656C" w:rsidP="00556833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Master the principle of sorting algorithm</w:t>
      </w:r>
      <w:r w:rsidR="00B61322" w:rsidRPr="00B61322">
        <w:rPr>
          <w:rFonts w:ascii="Verdana" w:eastAsia="宋体" w:hAnsi="Verdana" w:cs="宋体"/>
          <w:kern w:val="0"/>
          <w:sz w:val="24"/>
        </w:rPr>
        <w:t>s</w:t>
      </w:r>
      <w:r w:rsidRPr="00B61322">
        <w:rPr>
          <w:rFonts w:ascii="Verdana" w:eastAsia="宋体" w:hAnsi="Verdana" w:cs="宋体"/>
          <w:kern w:val="0"/>
          <w:sz w:val="24"/>
        </w:rPr>
        <w:t>.</w:t>
      </w:r>
    </w:p>
    <w:p w14:paraId="6002FCEE" w14:textId="77777777" w:rsidR="003A656C" w:rsidRPr="00B61322" w:rsidRDefault="003A656C" w:rsidP="00556833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Master the code implementation of sorting algorithm</w:t>
      </w:r>
      <w:r w:rsidR="00B61322" w:rsidRPr="00B61322">
        <w:rPr>
          <w:rFonts w:ascii="Verdana" w:eastAsia="宋体" w:hAnsi="Verdana" w:cs="宋体"/>
          <w:kern w:val="0"/>
          <w:sz w:val="24"/>
        </w:rPr>
        <w:t>s</w:t>
      </w:r>
      <w:r w:rsidRPr="00B61322">
        <w:rPr>
          <w:rFonts w:ascii="Verdana" w:eastAsia="宋体" w:hAnsi="Verdana" w:cs="宋体"/>
          <w:kern w:val="0"/>
          <w:sz w:val="24"/>
        </w:rPr>
        <w:t>.</w:t>
      </w:r>
    </w:p>
    <w:p w14:paraId="6DAE1D43" w14:textId="77777777" w:rsidR="003A656C" w:rsidRPr="00556833" w:rsidRDefault="003A656C" w:rsidP="000D7042">
      <w:pPr>
        <w:widowControl/>
        <w:jc w:val="left"/>
        <w:rPr>
          <w:rFonts w:ascii="Verdana" w:hAnsi="Verdana"/>
          <w:sz w:val="24"/>
          <w:u w:val="single"/>
        </w:rPr>
      </w:pPr>
      <w:r w:rsidRPr="00B61322">
        <w:rPr>
          <w:rFonts w:ascii="Verdana" w:eastAsia="宋体" w:hAnsi="Verdana" w:cs="宋体"/>
          <w:kern w:val="0"/>
          <w:sz w:val="24"/>
        </w:rPr>
        <w:t>Other</w:t>
      </w:r>
      <w:r w:rsidR="00210F02" w:rsidRPr="00B61322">
        <w:rPr>
          <w:rFonts w:ascii="Verdana" w:eastAsia="宋体" w:hAnsi="Verdana" w:cs="宋体"/>
          <w:kern w:val="0"/>
          <w:sz w:val="24"/>
        </w:rPr>
        <w:t>:</w:t>
      </w:r>
      <w:r w:rsidR="00556833">
        <w:rPr>
          <w:rFonts w:ascii="Verdana" w:hAnsi="Verdana"/>
          <w:sz w:val="24"/>
          <w:u w:val="single"/>
        </w:rPr>
        <w:t xml:space="preserve">                                </w:t>
      </w:r>
    </w:p>
    <w:p w14:paraId="4BA57545" w14:textId="77777777" w:rsidR="003A656C" w:rsidRPr="00B61322" w:rsidRDefault="003A656C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2590C17E" w14:textId="77777777" w:rsidR="00556833" w:rsidRDefault="00556833" w:rsidP="000D7042">
      <w:pPr>
        <w:widowControl/>
        <w:jc w:val="left"/>
        <w:rPr>
          <w:rFonts w:ascii="Verdana" w:hAnsi="Verdana"/>
          <w:sz w:val="24"/>
        </w:rPr>
      </w:pPr>
    </w:p>
    <w:p w14:paraId="3D5BC80E" w14:textId="77777777" w:rsidR="00556833" w:rsidRDefault="00556833" w:rsidP="000D7042">
      <w:pPr>
        <w:widowControl/>
        <w:jc w:val="left"/>
        <w:rPr>
          <w:rFonts w:ascii="Verdana" w:hAnsi="Verdana"/>
          <w:sz w:val="24"/>
        </w:rPr>
      </w:pPr>
    </w:p>
    <w:p w14:paraId="05168D4B" w14:textId="77777777" w:rsidR="00556833" w:rsidRDefault="00556833" w:rsidP="000D7042">
      <w:pPr>
        <w:widowControl/>
        <w:jc w:val="left"/>
        <w:rPr>
          <w:rFonts w:ascii="Verdana" w:hAnsi="Verdana"/>
          <w:sz w:val="24"/>
        </w:rPr>
      </w:pPr>
    </w:p>
    <w:p w14:paraId="4D371F4E" w14:textId="77777777" w:rsidR="003A656C" w:rsidRPr="00B855B3" w:rsidRDefault="000F72BB" w:rsidP="000D7042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hAnsi="Verdana"/>
          <w:sz w:val="24"/>
        </w:rPr>
        <w:t xml:space="preserve">(10)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What language would you like to present the code?</w:t>
      </w:r>
      <w:r w:rsidR="00B855B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56B8E1DB" w14:textId="77777777" w:rsidR="003A656C" w:rsidRPr="00B61322" w:rsidRDefault="003A656C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C</w:t>
      </w:r>
    </w:p>
    <w:p w14:paraId="0DBD6554" w14:textId="77777777" w:rsidR="003A656C" w:rsidRPr="00B61322" w:rsidRDefault="003A656C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Java</w:t>
      </w:r>
    </w:p>
    <w:p w14:paraId="35E50808" w14:textId="77777777" w:rsidR="00210F02" w:rsidRPr="00B61322" w:rsidRDefault="00210F02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Python</w:t>
      </w:r>
    </w:p>
    <w:p w14:paraId="2E71DD72" w14:textId="77777777" w:rsidR="003A656C" w:rsidRPr="00B61322" w:rsidRDefault="003A656C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color w:val="C00000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PHP</w:t>
      </w:r>
    </w:p>
    <w:p w14:paraId="61491D47" w14:textId="77777777" w:rsidR="003A656C" w:rsidRPr="00556833" w:rsidRDefault="003A656C" w:rsidP="00556833">
      <w:pPr>
        <w:widowControl/>
        <w:jc w:val="left"/>
        <w:rPr>
          <w:rFonts w:ascii="Verdana" w:hAnsi="Verdana"/>
          <w:sz w:val="24"/>
          <w:u w:val="single"/>
        </w:rPr>
      </w:pPr>
      <w:r w:rsidRPr="00556833">
        <w:rPr>
          <w:rFonts w:ascii="Verdana" w:eastAsia="宋体" w:hAnsi="Verdana" w:cs="宋体"/>
          <w:kern w:val="0"/>
          <w:sz w:val="24"/>
        </w:rPr>
        <w:t>Other</w:t>
      </w:r>
      <w:r w:rsidR="00210F02" w:rsidRPr="00556833">
        <w:rPr>
          <w:rFonts w:ascii="Verdana" w:eastAsia="宋体" w:hAnsi="Verdana" w:cs="宋体"/>
          <w:kern w:val="0"/>
          <w:sz w:val="24"/>
        </w:rPr>
        <w:t>:</w:t>
      </w:r>
      <w:r w:rsidR="00556833">
        <w:rPr>
          <w:rFonts w:ascii="Verdana" w:hAnsi="Verdana"/>
          <w:sz w:val="24"/>
          <w:u w:val="single"/>
        </w:rPr>
        <w:t xml:space="preserve">                                </w:t>
      </w:r>
      <w:r w:rsidR="00556833">
        <w:rPr>
          <w:rFonts w:ascii="Verdana" w:hAnsi="Verdana" w:hint="eastAsia"/>
          <w:sz w:val="24"/>
          <w:u w:val="single"/>
        </w:rPr>
        <w:t xml:space="preserve"> </w:t>
      </w:r>
      <w:r w:rsidR="00556833">
        <w:rPr>
          <w:rFonts w:ascii="Verdana" w:hAnsi="Verdana"/>
          <w:sz w:val="24"/>
          <w:u w:val="single"/>
        </w:rPr>
        <w:t xml:space="preserve">  </w:t>
      </w:r>
    </w:p>
    <w:p w14:paraId="4CF515D8" w14:textId="77777777" w:rsidR="003A656C" w:rsidRPr="00B61322" w:rsidRDefault="003A656C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7153CC44" w14:textId="77777777" w:rsidR="003A656C" w:rsidRPr="00B61322" w:rsidRDefault="000F72BB" w:rsidP="003A656C">
      <w:pPr>
        <w:widowControl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hAnsi="Verdana"/>
          <w:sz w:val="24"/>
        </w:rPr>
        <w:t xml:space="preserve">(11) </w:t>
      </w:r>
      <w:r w:rsidR="00210F0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Which following function do you prefer</w:t>
      </w:r>
      <w:r w:rsidR="00B6132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?</w:t>
      </w: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36D053E0" w14:textId="31E79568" w:rsidR="005A7AB2" w:rsidRPr="00556833" w:rsidRDefault="00325AB4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ins w:id="41" w:author="陈诗量" w:date="2020-10-29T21:24:00Z">
        <w:r>
          <w:rPr>
            <w:rFonts w:ascii="Verdana" w:eastAsia="宋体" w:hAnsi="Verdana" w:cs="宋体"/>
            <w:kern w:val="0"/>
            <w:sz w:val="24"/>
          </w:rPr>
          <w:t>Display a</w:t>
        </w:r>
      </w:ins>
      <w:del w:id="42" w:author="陈诗量" w:date="2020-10-29T21:24:00Z">
        <w:r w:rsidR="003A656C" w:rsidRPr="00556833" w:rsidDel="00325AB4">
          <w:rPr>
            <w:rFonts w:ascii="Verdana" w:eastAsia="宋体" w:hAnsi="Verdana" w:cs="宋体"/>
            <w:kern w:val="0"/>
            <w:sz w:val="24"/>
          </w:rPr>
          <w:delText>A</w:delText>
        </w:r>
      </w:del>
      <w:r w:rsidR="003A656C" w:rsidRPr="00556833">
        <w:rPr>
          <w:rFonts w:ascii="Verdana" w:eastAsia="宋体" w:hAnsi="Verdana" w:cs="宋体"/>
          <w:kern w:val="0"/>
          <w:sz w:val="24"/>
        </w:rPr>
        <w:t>nimat</w:t>
      </w:r>
      <w:r w:rsidR="00A414BC" w:rsidRPr="00556833">
        <w:rPr>
          <w:rFonts w:ascii="Verdana" w:eastAsia="宋体" w:hAnsi="Verdana" w:cs="宋体"/>
          <w:kern w:val="0"/>
          <w:sz w:val="24"/>
        </w:rPr>
        <w:t>ion</w:t>
      </w:r>
      <w:ins w:id="43" w:author="陈诗量" w:date="2020-10-29T21:25:00Z">
        <w:r>
          <w:rPr>
            <w:rFonts w:ascii="Verdana" w:eastAsia="宋体" w:hAnsi="Verdana" w:cs="宋体"/>
            <w:kern w:val="0"/>
            <w:sz w:val="24"/>
          </w:rPr>
          <w:t xml:space="preserve"> </w:t>
        </w:r>
      </w:ins>
      <w:del w:id="44" w:author="陈诗量" w:date="2020-10-29T21:25:00Z">
        <w:r w:rsidR="003A656C" w:rsidRPr="00556833" w:rsidDel="00325AB4">
          <w:rPr>
            <w:rFonts w:ascii="Verdana" w:eastAsia="宋体" w:hAnsi="Verdana" w:cs="宋体"/>
            <w:kern w:val="0"/>
            <w:sz w:val="24"/>
          </w:rPr>
          <w:delText xml:space="preserve"> </w:delText>
        </w:r>
      </w:del>
      <w:del w:id="45" w:author="陈诗量" w:date="2020-10-29T21:24:00Z">
        <w:r w:rsidR="003A656C" w:rsidRPr="00556833" w:rsidDel="00325AB4">
          <w:rPr>
            <w:rFonts w:ascii="Verdana" w:eastAsia="宋体" w:hAnsi="Verdana" w:cs="宋体"/>
            <w:kern w:val="0"/>
            <w:sz w:val="24"/>
          </w:rPr>
          <w:delText>display function</w:delText>
        </w:r>
        <w:r w:rsidR="00A414BC" w:rsidRPr="00556833" w:rsidDel="00325AB4">
          <w:rPr>
            <w:rFonts w:ascii="Verdana" w:eastAsia="宋体" w:hAnsi="Verdana" w:cs="宋体"/>
            <w:kern w:val="0"/>
            <w:sz w:val="24"/>
          </w:rPr>
          <w:delText xml:space="preserve"> </w:delText>
        </w:r>
      </w:del>
      <w:r w:rsidR="003A656C" w:rsidRPr="00556833">
        <w:rPr>
          <w:rFonts w:ascii="Verdana" w:eastAsia="宋体" w:hAnsi="Verdana" w:cs="宋体"/>
          <w:kern w:val="0"/>
          <w:sz w:val="24"/>
        </w:rPr>
        <w:t>(</w:t>
      </w:r>
      <w:r w:rsidR="00A414BC" w:rsidRPr="00556833">
        <w:rPr>
          <w:rFonts w:ascii="Verdana" w:eastAsia="宋体" w:hAnsi="Verdana" w:cs="宋体"/>
          <w:kern w:val="0"/>
          <w:sz w:val="24"/>
        </w:rPr>
        <w:t>s</w:t>
      </w:r>
      <w:r w:rsidR="003A656C" w:rsidRPr="00556833">
        <w:rPr>
          <w:rFonts w:ascii="Verdana" w:eastAsia="宋体" w:hAnsi="Verdana" w:cs="宋体"/>
          <w:kern w:val="0"/>
          <w:sz w:val="24"/>
        </w:rPr>
        <w:t xml:space="preserve">peed control, </w:t>
      </w:r>
      <w:r w:rsidR="00A414BC" w:rsidRPr="00556833">
        <w:rPr>
          <w:rFonts w:ascii="Verdana" w:eastAsia="宋体" w:hAnsi="Verdana" w:cs="宋体"/>
          <w:kern w:val="0"/>
          <w:sz w:val="24"/>
        </w:rPr>
        <w:t xml:space="preserve">go to </w:t>
      </w:r>
      <w:ins w:id="46" w:author="陈诗量" w:date="2020-10-29T21:25:00Z">
        <w:r>
          <w:rPr>
            <w:rFonts w:ascii="Verdana" w:eastAsia="宋体" w:hAnsi="Verdana" w:cs="宋体"/>
            <w:kern w:val="0"/>
            <w:sz w:val="24"/>
          </w:rPr>
          <w:t>previous</w:t>
        </w:r>
      </w:ins>
      <w:del w:id="47" w:author="陈诗量" w:date="2020-10-29T21:25:00Z">
        <w:r w:rsidR="003A656C" w:rsidRPr="00556833" w:rsidDel="00325AB4">
          <w:rPr>
            <w:rFonts w:ascii="Verdana" w:eastAsia="宋体" w:hAnsi="Verdana" w:cs="宋体"/>
            <w:kern w:val="0"/>
            <w:sz w:val="24"/>
          </w:rPr>
          <w:delText>last</w:delText>
        </w:r>
      </w:del>
      <w:r w:rsidR="003A656C" w:rsidRPr="00556833">
        <w:rPr>
          <w:rFonts w:ascii="Verdana" w:eastAsia="宋体" w:hAnsi="Verdana" w:cs="宋体"/>
          <w:kern w:val="0"/>
          <w:sz w:val="24"/>
        </w:rPr>
        <w:t xml:space="preserve"> step </w:t>
      </w:r>
      <w:r w:rsidR="00A414BC" w:rsidRPr="00556833">
        <w:rPr>
          <w:rFonts w:ascii="Verdana" w:eastAsia="宋体" w:hAnsi="Verdana" w:cs="宋体"/>
          <w:kern w:val="0"/>
          <w:sz w:val="24"/>
        </w:rPr>
        <w:t xml:space="preserve">or </w:t>
      </w:r>
      <w:r w:rsidR="003A656C" w:rsidRPr="00556833">
        <w:rPr>
          <w:rFonts w:ascii="Verdana" w:eastAsia="宋体" w:hAnsi="Verdana" w:cs="宋体"/>
          <w:kern w:val="0"/>
          <w:sz w:val="24"/>
        </w:rPr>
        <w:t xml:space="preserve">next step, pause button). </w:t>
      </w:r>
    </w:p>
    <w:p w14:paraId="712E85EC" w14:textId="15BAF442" w:rsidR="003A656C" w:rsidRPr="000F72BB" w:rsidRDefault="00325AB4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ins w:id="48" w:author="陈诗量" w:date="2020-10-29T21:25:00Z">
        <w:r>
          <w:rPr>
            <w:rFonts w:ascii="Verdana" w:eastAsia="宋体" w:hAnsi="Verdana" w:cs="宋体"/>
            <w:kern w:val="0"/>
            <w:sz w:val="24"/>
          </w:rPr>
          <w:t xml:space="preserve">A </w:t>
        </w:r>
      </w:ins>
      <w:del w:id="49" w:author="陈诗量" w:date="2020-10-29T21:25:00Z">
        <w:r w:rsidR="003A656C" w:rsidRPr="000F72BB" w:rsidDel="00325AB4">
          <w:rPr>
            <w:rFonts w:ascii="Verdana" w:eastAsia="宋体" w:hAnsi="Verdana" w:cs="宋体"/>
            <w:kern w:val="0"/>
            <w:sz w:val="24"/>
          </w:rPr>
          <w:delText xml:space="preserve">User </w:delText>
        </w:r>
      </w:del>
      <w:ins w:id="50" w:author="陈诗量" w:date="2020-10-29T21:25:00Z">
        <w:r>
          <w:rPr>
            <w:rFonts w:ascii="Verdana" w:eastAsia="宋体" w:hAnsi="Verdana" w:cs="宋体"/>
            <w:kern w:val="0"/>
            <w:sz w:val="24"/>
          </w:rPr>
          <w:t>u</w:t>
        </w:r>
        <w:r w:rsidRPr="000F72BB">
          <w:rPr>
            <w:rFonts w:ascii="Verdana" w:eastAsia="宋体" w:hAnsi="Verdana" w:cs="宋体"/>
            <w:kern w:val="0"/>
            <w:sz w:val="24"/>
          </w:rPr>
          <w:t xml:space="preserve">ser </w:t>
        </w:r>
      </w:ins>
      <w:r w:rsidR="003A656C" w:rsidRPr="000F72BB">
        <w:rPr>
          <w:rFonts w:ascii="Verdana" w:eastAsia="宋体" w:hAnsi="Verdana" w:cs="宋体"/>
          <w:kern w:val="0"/>
          <w:sz w:val="24"/>
        </w:rPr>
        <w:t xml:space="preserve">guide for beginners. </w:t>
      </w:r>
    </w:p>
    <w:p w14:paraId="20D4AEDD" w14:textId="77777777" w:rsidR="003A656C" w:rsidRPr="000F72BB" w:rsidRDefault="003A656C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0F72BB">
        <w:rPr>
          <w:rFonts w:ascii="Verdana" w:eastAsia="宋体" w:hAnsi="Verdana" w:cs="宋体"/>
          <w:kern w:val="0"/>
          <w:sz w:val="24"/>
        </w:rPr>
        <w:t xml:space="preserve">Multilingual </w:t>
      </w:r>
      <w:r w:rsidR="00A414BC" w:rsidRPr="000F72BB">
        <w:rPr>
          <w:rFonts w:ascii="Verdana" w:eastAsia="宋体" w:hAnsi="Verdana" w:cs="宋体"/>
          <w:kern w:val="0"/>
          <w:sz w:val="24"/>
        </w:rPr>
        <w:t>s</w:t>
      </w:r>
      <w:r w:rsidRPr="000F72BB">
        <w:rPr>
          <w:rFonts w:ascii="Verdana" w:eastAsia="宋体" w:hAnsi="Verdana" w:cs="宋体"/>
          <w:kern w:val="0"/>
          <w:sz w:val="24"/>
        </w:rPr>
        <w:t>ettings.</w:t>
      </w:r>
    </w:p>
    <w:p w14:paraId="1A451F24" w14:textId="77777777" w:rsidR="003A656C" w:rsidRPr="000F72BB" w:rsidRDefault="003A656C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0F72BB">
        <w:rPr>
          <w:rFonts w:ascii="Verdana" w:eastAsia="宋体" w:hAnsi="Verdana" w:cs="宋体"/>
          <w:kern w:val="0"/>
          <w:sz w:val="24"/>
        </w:rPr>
        <w:t>Show the recently used</w:t>
      </w:r>
      <w:r w:rsidR="0090006A" w:rsidRPr="000F72BB">
        <w:rPr>
          <w:rFonts w:ascii="Verdana" w:eastAsia="宋体" w:hAnsi="Verdana" w:cs="宋体"/>
          <w:kern w:val="0"/>
          <w:sz w:val="24"/>
        </w:rPr>
        <w:t xml:space="preserve"> or learned</w:t>
      </w:r>
      <w:r w:rsidRPr="000F72BB">
        <w:rPr>
          <w:rFonts w:ascii="Verdana" w:eastAsia="宋体" w:hAnsi="Verdana" w:cs="宋体"/>
          <w:kern w:val="0"/>
          <w:sz w:val="24"/>
        </w:rPr>
        <w:t xml:space="preserve"> algorithm</w:t>
      </w:r>
    </w:p>
    <w:p w14:paraId="68C86D29" w14:textId="77777777" w:rsidR="003A656C" w:rsidRPr="000F72BB" w:rsidRDefault="003A656C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0F72BB">
        <w:rPr>
          <w:rFonts w:ascii="Verdana" w:eastAsia="宋体" w:hAnsi="Verdana" w:cs="宋体"/>
          <w:kern w:val="0"/>
          <w:sz w:val="24"/>
        </w:rPr>
        <w:t xml:space="preserve">Quick export of </w:t>
      </w:r>
      <w:r w:rsidR="00B61322" w:rsidRPr="000F72BB">
        <w:rPr>
          <w:rFonts w:ascii="Verdana" w:eastAsia="宋体" w:hAnsi="Verdana" w:cs="宋体"/>
          <w:kern w:val="0"/>
          <w:sz w:val="24"/>
        </w:rPr>
        <w:t>b</w:t>
      </w:r>
      <w:r w:rsidRPr="000F72BB">
        <w:rPr>
          <w:rFonts w:ascii="Verdana" w:eastAsia="宋体" w:hAnsi="Verdana" w:cs="宋体"/>
          <w:kern w:val="0"/>
          <w:sz w:val="24"/>
        </w:rPr>
        <w:t>rief notes</w:t>
      </w:r>
    </w:p>
    <w:p w14:paraId="6C10A9DD" w14:textId="77777777" w:rsidR="00B61322" w:rsidRPr="000F72BB" w:rsidRDefault="00B61322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0F72BB">
        <w:rPr>
          <w:rFonts w:ascii="Verdana" w:eastAsia="宋体" w:hAnsi="Verdana" w:cs="宋体"/>
          <w:kern w:val="0"/>
          <w:sz w:val="24"/>
        </w:rPr>
        <w:t>All of them</w:t>
      </w:r>
    </w:p>
    <w:p w14:paraId="565179AC" w14:textId="77777777" w:rsidR="00B61322" w:rsidRPr="00556833" w:rsidRDefault="00B61322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hAnsi="Verdana"/>
          <w:sz w:val="24"/>
          <w:u w:val="single"/>
        </w:rPr>
      </w:pPr>
      <w:r w:rsidRPr="00556833">
        <w:rPr>
          <w:rFonts w:ascii="Verdana" w:eastAsia="宋体" w:hAnsi="Verdana" w:cs="宋体"/>
          <w:kern w:val="0"/>
          <w:sz w:val="24"/>
        </w:rPr>
        <w:t>None of above</w:t>
      </w:r>
      <w:r w:rsidR="00556833" w:rsidRPr="00556833">
        <w:rPr>
          <w:rFonts w:ascii="Verdana" w:eastAsia="宋体" w:hAnsi="Verdana" w:cs="宋体" w:hint="eastAsia"/>
          <w:kern w:val="0"/>
          <w:sz w:val="24"/>
        </w:rPr>
        <w:t>:</w:t>
      </w:r>
      <w:r w:rsidR="00556833" w:rsidRPr="00556833">
        <w:rPr>
          <w:rFonts w:ascii="Verdana" w:eastAsia="宋体" w:hAnsi="Verdana" w:cs="宋体"/>
          <w:kern w:val="0"/>
          <w:sz w:val="24"/>
        </w:rPr>
        <w:t xml:space="preserve"> </w:t>
      </w:r>
      <w:r w:rsidR="00556833" w:rsidRPr="00556833">
        <w:rPr>
          <w:rFonts w:ascii="Verdana" w:hAnsi="Verdana"/>
          <w:sz w:val="24"/>
          <w:u w:val="single"/>
        </w:rPr>
        <w:t xml:space="preserve">                       </w:t>
      </w:r>
    </w:p>
    <w:p w14:paraId="0EB59507" w14:textId="77777777" w:rsidR="005A7AB2" w:rsidRPr="00B61322" w:rsidRDefault="005A7AB2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6722E357" w14:textId="77777777" w:rsidR="005A7AB2" w:rsidRPr="00B61322" w:rsidRDefault="000F72BB" w:rsidP="005A7AB2">
      <w:pPr>
        <w:widowControl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hAnsi="Verdana"/>
          <w:sz w:val="24"/>
        </w:rPr>
        <w:t xml:space="preserve">(12) </w:t>
      </w:r>
      <w:r w:rsidR="00556833">
        <w:rPr>
          <w:rFonts w:ascii="Verdana" w:hAnsi="Verdana"/>
          <w:sz w:val="24"/>
        </w:rPr>
        <w:t>(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optional</w:t>
      </w:r>
      <w:r w:rsidR="00556833">
        <w:rPr>
          <w:rFonts w:ascii="Verdana" w:hAnsi="Verdana"/>
          <w:sz w:val="24"/>
        </w:rPr>
        <w:t xml:space="preserve">) </w:t>
      </w:r>
      <w:r w:rsidR="005A7AB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What other functions you think the software should have?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You are welcome to talk about </w:t>
      </w:r>
      <w:r w:rsidR="0090006A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your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expectations of </w:t>
      </w:r>
      <w:r w:rsidR="004C4FF9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our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software</w:t>
      </w:r>
      <w:r w:rsidR="0090006A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.</w:t>
      </w:r>
    </w:p>
    <w:p w14:paraId="40786A7B" w14:textId="77777777" w:rsidR="005A7AB2" w:rsidRPr="00B61322" w:rsidRDefault="005A7AB2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sectPr w:rsidR="005A7AB2" w:rsidRPr="00B61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09F22" w14:textId="77777777" w:rsidR="00AB3A9E" w:rsidRDefault="00AB3A9E" w:rsidP="00210F02">
      <w:r>
        <w:separator/>
      </w:r>
    </w:p>
  </w:endnote>
  <w:endnote w:type="continuationSeparator" w:id="0">
    <w:p w14:paraId="30BD5A53" w14:textId="77777777" w:rsidR="00AB3A9E" w:rsidRDefault="00AB3A9E" w:rsidP="0021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66214" w14:textId="77777777" w:rsidR="00AB3A9E" w:rsidRDefault="00AB3A9E" w:rsidP="00210F02">
      <w:r>
        <w:separator/>
      </w:r>
    </w:p>
  </w:footnote>
  <w:footnote w:type="continuationSeparator" w:id="0">
    <w:p w14:paraId="6841AAE4" w14:textId="77777777" w:rsidR="00AB3A9E" w:rsidRDefault="00AB3A9E" w:rsidP="0021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345D"/>
    <w:multiLevelType w:val="hybridMultilevel"/>
    <w:tmpl w:val="1E92205C"/>
    <w:lvl w:ilvl="0" w:tplc="F75C46AC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EF7AC3"/>
    <w:multiLevelType w:val="hybridMultilevel"/>
    <w:tmpl w:val="A0F45CC4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EA4FBF"/>
    <w:multiLevelType w:val="hybridMultilevel"/>
    <w:tmpl w:val="36A83118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AF39B8"/>
    <w:multiLevelType w:val="hybridMultilevel"/>
    <w:tmpl w:val="534841C8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134974"/>
    <w:multiLevelType w:val="hybridMultilevel"/>
    <w:tmpl w:val="34AAD064"/>
    <w:lvl w:ilvl="0" w:tplc="B5225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6F6621"/>
    <w:multiLevelType w:val="hybridMultilevel"/>
    <w:tmpl w:val="90F0E232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2827B9"/>
    <w:multiLevelType w:val="hybridMultilevel"/>
    <w:tmpl w:val="5A0AA930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0D5797"/>
    <w:multiLevelType w:val="hybridMultilevel"/>
    <w:tmpl w:val="EE12B89C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B77F39"/>
    <w:multiLevelType w:val="hybridMultilevel"/>
    <w:tmpl w:val="2428695A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034913"/>
    <w:multiLevelType w:val="hybridMultilevel"/>
    <w:tmpl w:val="4474683A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F11EE"/>
    <w:multiLevelType w:val="hybridMultilevel"/>
    <w:tmpl w:val="29D2BA18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F43CC4"/>
    <w:multiLevelType w:val="hybridMultilevel"/>
    <w:tmpl w:val="E78228FE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2726B"/>
    <w:multiLevelType w:val="hybridMultilevel"/>
    <w:tmpl w:val="8572ED18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A7112D"/>
    <w:multiLevelType w:val="hybridMultilevel"/>
    <w:tmpl w:val="3F4EF8C6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4279DA"/>
    <w:multiLevelType w:val="hybridMultilevel"/>
    <w:tmpl w:val="EB5E152A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151E37"/>
    <w:multiLevelType w:val="hybridMultilevel"/>
    <w:tmpl w:val="C07030D2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040BE9"/>
    <w:multiLevelType w:val="hybridMultilevel"/>
    <w:tmpl w:val="190E8E9C"/>
    <w:lvl w:ilvl="0" w:tplc="8BE09AD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0317E9"/>
    <w:multiLevelType w:val="hybridMultilevel"/>
    <w:tmpl w:val="F2705446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A0F3852"/>
    <w:multiLevelType w:val="hybridMultilevel"/>
    <w:tmpl w:val="C436E53C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717249"/>
    <w:multiLevelType w:val="hybridMultilevel"/>
    <w:tmpl w:val="669A9EC4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C02F61"/>
    <w:multiLevelType w:val="hybridMultilevel"/>
    <w:tmpl w:val="BC4C4D4A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D41CFB"/>
    <w:multiLevelType w:val="hybridMultilevel"/>
    <w:tmpl w:val="EE4C7C7A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F929FC"/>
    <w:multiLevelType w:val="hybridMultilevel"/>
    <w:tmpl w:val="CCEE599E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95473"/>
    <w:multiLevelType w:val="hybridMultilevel"/>
    <w:tmpl w:val="F7867010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D212D8"/>
    <w:multiLevelType w:val="hybridMultilevel"/>
    <w:tmpl w:val="196A4DD2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AC9333E"/>
    <w:multiLevelType w:val="hybridMultilevel"/>
    <w:tmpl w:val="186AF996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8"/>
  </w:num>
  <w:num w:numId="5">
    <w:abstractNumId w:val="20"/>
  </w:num>
  <w:num w:numId="6">
    <w:abstractNumId w:val="11"/>
  </w:num>
  <w:num w:numId="7">
    <w:abstractNumId w:val="24"/>
  </w:num>
  <w:num w:numId="8">
    <w:abstractNumId w:val="19"/>
  </w:num>
  <w:num w:numId="9">
    <w:abstractNumId w:val="9"/>
  </w:num>
  <w:num w:numId="10">
    <w:abstractNumId w:val="23"/>
  </w:num>
  <w:num w:numId="11">
    <w:abstractNumId w:val="5"/>
  </w:num>
  <w:num w:numId="12">
    <w:abstractNumId w:val="0"/>
  </w:num>
  <w:num w:numId="13">
    <w:abstractNumId w:val="1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7"/>
  </w:num>
  <w:num w:numId="20">
    <w:abstractNumId w:val="22"/>
  </w:num>
  <w:num w:numId="21">
    <w:abstractNumId w:val="10"/>
  </w:num>
  <w:num w:numId="22">
    <w:abstractNumId w:val="21"/>
  </w:num>
  <w:num w:numId="23">
    <w:abstractNumId w:val="25"/>
  </w:num>
  <w:num w:numId="24">
    <w:abstractNumId w:val="12"/>
  </w:num>
  <w:num w:numId="25">
    <w:abstractNumId w:val="13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诗量">
    <w15:presenceInfo w15:providerId="None" w15:userId="陈诗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42"/>
    <w:rsid w:val="000D7042"/>
    <w:rsid w:val="000F72BB"/>
    <w:rsid w:val="00210F02"/>
    <w:rsid w:val="00234539"/>
    <w:rsid w:val="00325AB4"/>
    <w:rsid w:val="00332690"/>
    <w:rsid w:val="003A656C"/>
    <w:rsid w:val="003E5FEB"/>
    <w:rsid w:val="004C4FF9"/>
    <w:rsid w:val="00556833"/>
    <w:rsid w:val="005A7AB2"/>
    <w:rsid w:val="007929FD"/>
    <w:rsid w:val="008C195E"/>
    <w:rsid w:val="0090006A"/>
    <w:rsid w:val="00A16ABD"/>
    <w:rsid w:val="00A414BC"/>
    <w:rsid w:val="00AB3A9E"/>
    <w:rsid w:val="00B61322"/>
    <w:rsid w:val="00B855B3"/>
    <w:rsid w:val="00C9220A"/>
    <w:rsid w:val="00E35522"/>
    <w:rsid w:val="00E6636D"/>
    <w:rsid w:val="00E7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5CE6D"/>
  <w15:chartTrackingRefBased/>
  <w15:docId w15:val="{AD790B48-D447-324D-9DA8-F2AF1407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42"/>
    <w:pPr>
      <w:ind w:firstLineChars="200" w:firstLine="420"/>
    </w:pPr>
  </w:style>
  <w:style w:type="paragraph" w:styleId="Revision">
    <w:name w:val="Revision"/>
    <w:hidden/>
    <w:uiPriority w:val="99"/>
    <w:semiHidden/>
    <w:rsid w:val="00E6636D"/>
  </w:style>
  <w:style w:type="paragraph" w:styleId="BalloonText">
    <w:name w:val="Balloon Text"/>
    <w:basedOn w:val="Normal"/>
    <w:link w:val="BalloonTextChar"/>
    <w:uiPriority w:val="99"/>
    <w:semiHidden/>
    <w:unhideWhenUsed/>
    <w:rsid w:val="00E6636D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6D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0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F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陈诗量</cp:lastModifiedBy>
  <cp:revision>3</cp:revision>
  <dcterms:created xsi:type="dcterms:W3CDTF">2020-10-29T13:28:00Z</dcterms:created>
  <dcterms:modified xsi:type="dcterms:W3CDTF">2020-10-29T13:43:00Z</dcterms:modified>
</cp:coreProperties>
</file>