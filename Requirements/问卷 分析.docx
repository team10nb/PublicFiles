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E35A" w14:textId="77777777" w:rsidR="00B61322" w:rsidRPr="00556833" w:rsidRDefault="00B61322" w:rsidP="00556833">
      <w:pPr>
        <w:widowControl/>
        <w:jc w:val="center"/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</w:pPr>
      <w:r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User demand questionnaire on the development of animation teaching software for sorting algorithm</w:t>
      </w:r>
    </w:p>
    <w:p w14:paraId="5C64E7AF" w14:textId="77777777" w:rsidR="00B61322" w:rsidRDefault="00B6132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</w:pPr>
    </w:p>
    <w:p w14:paraId="2619054F" w14:textId="4005F298" w:rsidR="005A7AB2" w:rsidRPr="00B61322" w:rsidRDefault="000D704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</w:rPr>
      </w:pP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Our project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aims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to design a software which can help users who either have no experience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in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coding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or know a little 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about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sorting algorithm</w:t>
      </w:r>
      <w:r w:rsidR="00210F0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and </w:t>
      </w:r>
      <w:r w:rsidR="00210F0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their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correctness. The basic feature of 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this software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is </w:t>
      </w:r>
      <w:r w:rsidR="00332690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clearly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showing the 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swapping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animation of sorting elements step by step</w:t>
      </w:r>
      <w:r w:rsidR="00E77F01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.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E77F01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U</w:t>
      </w:r>
      <w:r w:rsidR="000F72BB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ser</w:t>
      </w:r>
      <w:r w:rsidR="00E77F01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="000F72BB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can also interact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with the software to </w:t>
      </w:r>
      <w:r w:rsidR="00E77F01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control</w:t>
      </w:r>
      <w:r w:rsidR="00E77F01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the </w:t>
      </w:r>
      <w:r w:rsidR="00E77F01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sorting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process. Additionally, there are different kinds of sorting algorithm</w:t>
      </w:r>
      <w:r w:rsidR="00332690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provided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,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such as bubble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sort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, quick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sort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, merge</w:t>
      </w:r>
      <w:r w:rsidR="00E6636D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sort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, etc. As for more advanced module</w:t>
      </w:r>
      <w:r w:rsidR="00332690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we designed, we plan to focus on the correctness of sorting algorithm</w:t>
      </w:r>
      <w:r w:rsidR="00210F0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, demonstrating why a specific sorting algorithm is correct. Moreover, we plan to add </w:t>
      </w:r>
      <w:r w:rsidR="00E77F01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some</w:t>
      </w:r>
      <w:r w:rsidR="00E77F01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additional functions, which needs your help!</w:t>
      </w:r>
    </w:p>
    <w:p w14:paraId="28ED6E49" w14:textId="77777777" w:rsidR="005A7AB2" w:rsidRPr="00B61322" w:rsidRDefault="005A7AB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</w:rPr>
      </w:pPr>
    </w:p>
    <w:p w14:paraId="37AC9E0B" w14:textId="76BFF5AE" w:rsidR="000D7042" w:rsidRPr="00B61322" w:rsidRDefault="000D704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</w:pP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All information in this questionnaire is used for research and </w:t>
      </w:r>
      <w:r w:rsidR="00E77F01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project 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development, and will not be disclosed, </w:t>
      </w:r>
      <w:proofErr w:type="gramStart"/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transmitted</w:t>
      </w:r>
      <w:proofErr w:type="gramEnd"/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or used for other purposes. The filling time of the questionnaire </w:t>
      </w:r>
      <w:r w:rsidR="00E77F01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would be</w:t>
      </w:r>
      <w:r w:rsidR="00E77F01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332690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no more than </w:t>
      </w:r>
      <w:r w:rsidR="000F72BB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2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minutes. Please answer</w:t>
      </w:r>
      <w:r w:rsidR="00210F0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those questions</w:t>
      </w:r>
      <w:r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according to your actual ideas. Thank you!</w:t>
      </w:r>
    </w:p>
    <w:p w14:paraId="7437D652" w14:textId="77777777" w:rsidR="000D7042" w:rsidRPr="00B61322" w:rsidRDefault="000D7042" w:rsidP="000D7042">
      <w:pPr>
        <w:widowControl/>
        <w:jc w:val="left"/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</w:pPr>
    </w:p>
    <w:p w14:paraId="1D260F30" w14:textId="77777777" w:rsidR="000F72BB" w:rsidRDefault="000F72BB" w:rsidP="000D7042">
      <w:pPr>
        <w:widowControl/>
        <w:jc w:val="left"/>
        <w:rPr>
          <w:rFonts w:ascii="Verdana" w:hAnsi="Verdana"/>
          <w:sz w:val="24"/>
        </w:rPr>
      </w:pPr>
    </w:p>
    <w:p w14:paraId="5821609B" w14:textId="77777777" w:rsidR="000D7042" w:rsidRPr="00556833" w:rsidRDefault="000F72BB" w:rsidP="000D7042">
      <w:pPr>
        <w:widowControl/>
        <w:jc w:val="left"/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</w:rPr>
        <w:t xml:space="preserve">(1) </w:t>
      </w:r>
      <w:commentRangeStart w:id="0"/>
      <w:r w:rsidR="000D7042" w:rsidRPr="00556833">
        <w:rPr>
          <w:rFonts w:ascii="Verdana" w:hAnsi="Verdana"/>
          <w:b/>
          <w:bCs/>
          <w:sz w:val="24"/>
        </w:rPr>
        <w:t>What is your gender?</w:t>
      </w:r>
      <w:commentRangeEnd w:id="0"/>
      <w:r w:rsidR="00927C67">
        <w:rPr>
          <w:rStyle w:val="CommentReference"/>
        </w:rPr>
        <w:commentReference w:id="0"/>
      </w:r>
    </w:p>
    <w:p w14:paraId="1383EEAE" w14:textId="77777777" w:rsidR="000D7042" w:rsidRPr="00556833" w:rsidRDefault="000D7042" w:rsidP="0055683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Verdana" w:hAnsi="Verdana"/>
          <w:sz w:val="24"/>
        </w:rPr>
      </w:pPr>
      <w:r w:rsidRPr="00556833">
        <w:rPr>
          <w:rFonts w:ascii="Verdana" w:hAnsi="Verdana"/>
          <w:sz w:val="24"/>
        </w:rPr>
        <w:t>Female</w:t>
      </w:r>
    </w:p>
    <w:p w14:paraId="476850EB" w14:textId="77777777" w:rsidR="000D7042" w:rsidRPr="00556833" w:rsidRDefault="000D7042" w:rsidP="0055683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Verdana" w:hAnsi="Verdana"/>
          <w:sz w:val="24"/>
        </w:rPr>
      </w:pPr>
      <w:r w:rsidRPr="00556833">
        <w:rPr>
          <w:rFonts w:ascii="Verdana" w:hAnsi="Verdana"/>
          <w:sz w:val="24"/>
        </w:rPr>
        <w:t>Male</w:t>
      </w:r>
    </w:p>
    <w:p w14:paraId="07F51AB2" w14:textId="77777777" w:rsidR="000D7042" w:rsidRPr="00556833" w:rsidRDefault="000D7042" w:rsidP="00556833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ascii="Verdana" w:hAnsi="Verdana"/>
          <w:sz w:val="24"/>
        </w:rPr>
      </w:pPr>
      <w:r w:rsidRPr="00556833">
        <w:rPr>
          <w:rFonts w:ascii="Verdana" w:hAnsi="Verdana"/>
          <w:sz w:val="24"/>
        </w:rPr>
        <w:t>Uncertain</w:t>
      </w:r>
    </w:p>
    <w:p w14:paraId="610DD18A" w14:textId="77777777" w:rsidR="000D7042" w:rsidRPr="00B61322" w:rsidRDefault="000D7042" w:rsidP="000D7042">
      <w:pPr>
        <w:widowControl/>
        <w:jc w:val="left"/>
        <w:rPr>
          <w:rFonts w:ascii="Verdana" w:hAnsi="Verdana"/>
          <w:sz w:val="24"/>
        </w:rPr>
      </w:pPr>
    </w:p>
    <w:p w14:paraId="6A2C81C8" w14:textId="77777777" w:rsidR="000D7042" w:rsidRPr="00556833" w:rsidRDefault="000F72BB" w:rsidP="000D7042">
      <w:pPr>
        <w:widowControl/>
        <w:jc w:val="left"/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</w:rPr>
        <w:t xml:space="preserve">(2) </w:t>
      </w:r>
      <w:commentRangeStart w:id="1"/>
      <w:r w:rsidR="00332690" w:rsidRPr="00556833">
        <w:rPr>
          <w:rFonts w:ascii="Verdana" w:hAnsi="Verdana"/>
          <w:b/>
          <w:bCs/>
          <w:sz w:val="24"/>
        </w:rPr>
        <w:t>What</w:t>
      </w:r>
      <w:r w:rsidR="000D7042" w:rsidRPr="00556833">
        <w:rPr>
          <w:rFonts w:ascii="Verdana" w:hAnsi="Verdana"/>
          <w:b/>
          <w:bCs/>
          <w:sz w:val="24"/>
        </w:rPr>
        <w:t xml:space="preserve"> year are you in?</w:t>
      </w:r>
      <w:commentRangeEnd w:id="1"/>
      <w:r w:rsidR="00536118">
        <w:rPr>
          <w:rStyle w:val="CommentReference"/>
        </w:rPr>
        <w:commentReference w:id="1"/>
      </w:r>
    </w:p>
    <w:p w14:paraId="487BD004" w14:textId="77777777" w:rsidR="000D7042" w:rsidRPr="00B61322" w:rsidRDefault="000D7042" w:rsidP="0055683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Year 1</w:t>
      </w:r>
    </w:p>
    <w:p w14:paraId="50E7F4AE" w14:textId="77777777" w:rsidR="000D7042" w:rsidRPr="00B61322" w:rsidRDefault="000D7042" w:rsidP="0055683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Year 2</w:t>
      </w:r>
    </w:p>
    <w:p w14:paraId="6DA29F22" w14:textId="77777777" w:rsidR="000D7042" w:rsidRPr="00B61322" w:rsidRDefault="000D7042" w:rsidP="0055683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Year 3</w:t>
      </w:r>
    </w:p>
    <w:p w14:paraId="12BFD916" w14:textId="77777777" w:rsidR="000D7042" w:rsidRPr="00B61322" w:rsidRDefault="000D7042" w:rsidP="00556833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Year 4</w:t>
      </w:r>
    </w:p>
    <w:p w14:paraId="64F7CCAC" w14:textId="77777777" w:rsidR="000D7042" w:rsidRPr="00B61322" w:rsidRDefault="000D7042" w:rsidP="000D7042">
      <w:pPr>
        <w:widowControl/>
        <w:jc w:val="left"/>
        <w:rPr>
          <w:rFonts w:ascii="Verdana" w:hAnsi="Verdana"/>
          <w:sz w:val="24"/>
        </w:rPr>
      </w:pPr>
    </w:p>
    <w:p w14:paraId="1173DEB8" w14:textId="77777777" w:rsidR="000D7042" w:rsidRPr="00556833" w:rsidRDefault="000F72BB" w:rsidP="000D7042">
      <w:pPr>
        <w:widowControl/>
        <w:jc w:val="left"/>
        <w:rPr>
          <w:rFonts w:ascii="Verdana" w:hAnsi="Verdana"/>
          <w:b/>
          <w:bCs/>
          <w:sz w:val="24"/>
        </w:rPr>
      </w:pPr>
      <w:r>
        <w:rPr>
          <w:rFonts w:ascii="Verdana" w:hAnsi="Verdana"/>
          <w:sz w:val="24"/>
        </w:rPr>
        <w:t xml:space="preserve">(3) </w:t>
      </w:r>
      <w:commentRangeStart w:id="2"/>
      <w:r w:rsidR="000D7042" w:rsidRPr="00556833">
        <w:rPr>
          <w:rFonts w:ascii="Verdana" w:hAnsi="Verdana"/>
          <w:b/>
          <w:bCs/>
          <w:sz w:val="24"/>
        </w:rPr>
        <w:t>I</w:t>
      </w:r>
      <w:r w:rsidR="00332690" w:rsidRPr="00556833">
        <w:rPr>
          <w:rFonts w:ascii="Verdana" w:hAnsi="Verdana"/>
          <w:b/>
          <w:bCs/>
          <w:sz w:val="24"/>
        </w:rPr>
        <w:t xml:space="preserve"> </w:t>
      </w:r>
      <w:r w:rsidR="000D7042" w:rsidRPr="00556833">
        <w:rPr>
          <w:rFonts w:ascii="Verdana" w:hAnsi="Verdana"/>
          <w:b/>
          <w:bCs/>
          <w:sz w:val="24"/>
        </w:rPr>
        <w:t>learn algorithm</w:t>
      </w:r>
      <w:r w:rsidR="00B61322" w:rsidRPr="00556833">
        <w:rPr>
          <w:rFonts w:ascii="Verdana" w:hAnsi="Verdana" w:hint="eastAsia"/>
          <w:b/>
          <w:bCs/>
          <w:sz w:val="24"/>
        </w:rPr>
        <w:t>s</w:t>
      </w:r>
      <w:r w:rsidR="000D7042" w:rsidRPr="00556833">
        <w:rPr>
          <w:rFonts w:ascii="Verdana" w:hAnsi="Verdana"/>
          <w:b/>
          <w:bCs/>
          <w:sz w:val="24"/>
        </w:rPr>
        <w:t xml:space="preserve"> </w:t>
      </w:r>
      <w:r w:rsidR="00332690" w:rsidRPr="00556833">
        <w:rPr>
          <w:rFonts w:ascii="Verdana" w:hAnsi="Verdana"/>
          <w:b/>
          <w:bCs/>
          <w:sz w:val="24"/>
        </w:rPr>
        <w:t>because of</w:t>
      </w:r>
      <w:r w:rsidR="000D7042" w:rsidRPr="00556833">
        <w:rPr>
          <w:rFonts w:ascii="Verdana" w:hAnsi="Verdana"/>
          <w:b/>
          <w:bCs/>
          <w:sz w:val="24"/>
        </w:rPr>
        <w:t>:</w:t>
      </w:r>
      <w:commentRangeEnd w:id="2"/>
      <w:r w:rsidR="00536118">
        <w:rPr>
          <w:rStyle w:val="CommentReference"/>
        </w:rPr>
        <w:commentReference w:id="2"/>
      </w:r>
    </w:p>
    <w:p w14:paraId="2533F277" w14:textId="77777777" w:rsidR="000D7042" w:rsidRPr="00B61322" w:rsidRDefault="000D7042" w:rsidP="00556833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My interest (no</w:t>
      </w:r>
      <w:r w:rsidR="00E6636D" w:rsidRPr="00B61322">
        <w:rPr>
          <w:rFonts w:ascii="Verdana" w:hAnsi="Verdana"/>
          <w:sz w:val="24"/>
        </w:rPr>
        <w:t>t</w:t>
      </w:r>
      <w:r w:rsidRPr="00B61322">
        <w:rPr>
          <w:rFonts w:ascii="Verdana" w:hAnsi="Verdana"/>
          <w:sz w:val="24"/>
        </w:rPr>
        <w:t xml:space="preserve"> exam</w:t>
      </w:r>
      <w:r w:rsidR="00E6636D" w:rsidRPr="00B61322">
        <w:rPr>
          <w:rFonts w:ascii="Verdana" w:hAnsi="Verdana"/>
          <w:sz w:val="24"/>
        </w:rPr>
        <w:t>ination-</w:t>
      </w:r>
      <w:r w:rsidRPr="00B61322">
        <w:rPr>
          <w:rFonts w:ascii="Verdana" w:hAnsi="Verdana"/>
          <w:sz w:val="24"/>
        </w:rPr>
        <w:t>oriented)</w:t>
      </w:r>
    </w:p>
    <w:p w14:paraId="54E98CDB" w14:textId="77777777" w:rsidR="000D7042" w:rsidRPr="00B61322" w:rsidRDefault="000D7042" w:rsidP="00556833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Academic requirements (exam</w:t>
      </w:r>
      <w:r w:rsidR="00E6636D" w:rsidRPr="00B61322">
        <w:rPr>
          <w:rFonts w:ascii="Verdana" w:hAnsi="Verdana"/>
          <w:sz w:val="24"/>
        </w:rPr>
        <w:t>ination-</w:t>
      </w:r>
      <w:r w:rsidRPr="00B61322">
        <w:rPr>
          <w:rFonts w:ascii="Verdana" w:hAnsi="Verdana"/>
          <w:sz w:val="24"/>
        </w:rPr>
        <w:t>oriented)</w:t>
      </w:r>
    </w:p>
    <w:p w14:paraId="1ECD8E4B" w14:textId="77777777" w:rsidR="000D7042" w:rsidRPr="00B61322" w:rsidRDefault="000D7042" w:rsidP="00556833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Both</w:t>
      </w:r>
    </w:p>
    <w:p w14:paraId="4ED899D4" w14:textId="77777777" w:rsidR="000D7042" w:rsidRPr="00B61322" w:rsidRDefault="000D7042" w:rsidP="000D7042">
      <w:pPr>
        <w:widowControl/>
        <w:jc w:val="left"/>
        <w:rPr>
          <w:rFonts w:ascii="Verdana" w:hAnsi="Verdana"/>
          <w:sz w:val="24"/>
        </w:rPr>
      </w:pPr>
    </w:p>
    <w:p w14:paraId="669237E6" w14:textId="77777777" w:rsidR="000D7042" w:rsidRPr="00B61322" w:rsidRDefault="000F72BB" w:rsidP="000D7042">
      <w:pPr>
        <w:widowControl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(4) </w:t>
      </w:r>
      <w:commentRangeStart w:id="3"/>
      <w:r w:rsidR="000D7042" w:rsidRPr="00556833">
        <w:rPr>
          <w:rFonts w:ascii="Verdana" w:hAnsi="Verdana"/>
          <w:b/>
          <w:bCs/>
          <w:sz w:val="24"/>
        </w:rPr>
        <w:t>How well do you know about sorting algorithm</w:t>
      </w:r>
      <w:r w:rsidR="00332690" w:rsidRPr="00556833">
        <w:rPr>
          <w:rFonts w:ascii="Verdana" w:hAnsi="Verdana"/>
          <w:b/>
          <w:bCs/>
          <w:sz w:val="24"/>
        </w:rPr>
        <w:t>s</w:t>
      </w:r>
      <w:r w:rsidR="000D7042" w:rsidRPr="00556833">
        <w:rPr>
          <w:rFonts w:ascii="Verdana" w:hAnsi="Verdana"/>
          <w:b/>
          <w:bCs/>
          <w:sz w:val="24"/>
        </w:rPr>
        <w:t>?</w:t>
      </w:r>
      <w:commentRangeEnd w:id="3"/>
      <w:r w:rsidR="0028452C">
        <w:rPr>
          <w:rStyle w:val="CommentReference"/>
        </w:rPr>
        <w:commentReference w:id="3"/>
      </w:r>
      <w:r w:rsidR="000D7042" w:rsidRPr="00B61322">
        <w:rPr>
          <w:rFonts w:ascii="Verdana" w:hAnsi="Verdana"/>
          <w:sz w:val="24"/>
        </w:rPr>
        <w:t xml:space="preserve"> </w:t>
      </w:r>
      <w:r w:rsidR="00E6636D" w:rsidRPr="00B61322">
        <w:rPr>
          <w:rFonts w:ascii="Verdana" w:hAnsi="Verdana"/>
          <w:sz w:val="24"/>
        </w:rPr>
        <w:t>(</w:t>
      </w:r>
      <w:r w:rsidR="000D7042" w:rsidRPr="00B61322">
        <w:rPr>
          <w:rFonts w:ascii="Verdana" w:hAnsi="Verdana"/>
          <w:sz w:val="24"/>
        </w:rPr>
        <w:t xml:space="preserve">The content of </w:t>
      </w:r>
      <w:r w:rsidR="008C195E" w:rsidRPr="00B61322">
        <w:rPr>
          <w:rFonts w:ascii="Verdana" w:hAnsi="Verdana"/>
          <w:sz w:val="24"/>
        </w:rPr>
        <w:t xml:space="preserve">following </w:t>
      </w:r>
      <w:r w:rsidR="000D7042" w:rsidRPr="00B61322">
        <w:rPr>
          <w:rFonts w:ascii="Verdana" w:hAnsi="Verdana"/>
          <w:sz w:val="24"/>
        </w:rPr>
        <w:t xml:space="preserve">questionnaire will be adjusted according to </w:t>
      </w:r>
      <w:r w:rsidR="008C195E" w:rsidRPr="00B61322">
        <w:rPr>
          <w:rFonts w:ascii="Verdana" w:hAnsi="Verdana"/>
          <w:sz w:val="24"/>
        </w:rPr>
        <w:t xml:space="preserve">your </w:t>
      </w:r>
      <w:r w:rsidR="000D7042" w:rsidRPr="00B61322">
        <w:rPr>
          <w:rFonts w:ascii="Verdana" w:hAnsi="Verdana"/>
          <w:sz w:val="24"/>
        </w:rPr>
        <w:t>answer</w:t>
      </w:r>
      <w:r w:rsidR="00E6636D" w:rsidRPr="00B61322">
        <w:rPr>
          <w:rFonts w:ascii="Verdana" w:hAnsi="Verdana"/>
          <w:sz w:val="24"/>
        </w:rPr>
        <w:t>)</w:t>
      </w:r>
    </w:p>
    <w:p w14:paraId="12776340" w14:textId="02773254" w:rsidR="000D7042" w:rsidRPr="00B61322" w:rsidRDefault="00E77F01" w:rsidP="00556833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I </w:t>
      </w:r>
      <w:proofErr w:type="gramStart"/>
      <w:r>
        <w:rPr>
          <w:rFonts w:ascii="Verdana" w:hAnsi="Verdana"/>
          <w:sz w:val="24"/>
        </w:rPr>
        <w:t>d</w:t>
      </w:r>
      <w:r w:rsidR="000D7042" w:rsidRPr="00B61322">
        <w:rPr>
          <w:rFonts w:ascii="Verdana" w:hAnsi="Verdana"/>
          <w:sz w:val="24"/>
        </w:rPr>
        <w:t>on</w:t>
      </w:r>
      <w:r w:rsidR="00E6636D" w:rsidRPr="00B61322">
        <w:rPr>
          <w:rFonts w:ascii="Verdana" w:hAnsi="Verdana"/>
          <w:sz w:val="24"/>
        </w:rPr>
        <w:t>’</w:t>
      </w:r>
      <w:r w:rsidR="000D7042" w:rsidRPr="00B61322">
        <w:rPr>
          <w:rFonts w:ascii="Verdana" w:hAnsi="Verdana"/>
          <w:sz w:val="24"/>
        </w:rPr>
        <w:t>t</w:t>
      </w:r>
      <w:proofErr w:type="gramEnd"/>
      <w:r w:rsidR="000D7042" w:rsidRPr="00B61322">
        <w:rPr>
          <w:rFonts w:ascii="Verdana" w:hAnsi="Verdana"/>
          <w:sz w:val="24"/>
        </w:rPr>
        <w:t xml:space="preserve"> know about it at all.</w:t>
      </w:r>
    </w:p>
    <w:p w14:paraId="092748EC" w14:textId="31D271D2" w:rsidR="000D7042" w:rsidRPr="00B61322" w:rsidRDefault="000D7042" w:rsidP="00556833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 xml:space="preserve">I </w:t>
      </w:r>
      <w:r w:rsidR="008C195E" w:rsidRPr="00B61322">
        <w:rPr>
          <w:rFonts w:ascii="Verdana" w:hAnsi="Verdana"/>
          <w:sz w:val="24"/>
        </w:rPr>
        <w:t>h</w:t>
      </w:r>
      <w:r w:rsidRPr="00B61322">
        <w:rPr>
          <w:rFonts w:ascii="Verdana" w:hAnsi="Verdana"/>
          <w:sz w:val="24"/>
        </w:rPr>
        <w:t xml:space="preserve">ave some </w:t>
      </w:r>
      <w:r w:rsidR="00E77F01" w:rsidRPr="00B61322">
        <w:rPr>
          <w:rFonts w:ascii="Verdana" w:hAnsi="Verdana"/>
          <w:sz w:val="24"/>
        </w:rPr>
        <w:t>rele</w:t>
      </w:r>
      <w:r w:rsidR="00E77F01">
        <w:rPr>
          <w:rFonts w:ascii="Verdana" w:hAnsi="Verdana"/>
          <w:sz w:val="24"/>
        </w:rPr>
        <w:t>vant</w:t>
      </w:r>
      <w:r w:rsidR="00E77F01" w:rsidRPr="00B61322">
        <w:rPr>
          <w:rFonts w:ascii="Verdana" w:hAnsi="Verdana"/>
          <w:sz w:val="24"/>
        </w:rPr>
        <w:t xml:space="preserve"> </w:t>
      </w:r>
      <w:r w:rsidRPr="00B61322">
        <w:rPr>
          <w:rFonts w:ascii="Verdana" w:hAnsi="Verdana"/>
          <w:sz w:val="24"/>
        </w:rPr>
        <w:t>knowledge.</w:t>
      </w:r>
    </w:p>
    <w:p w14:paraId="432541D4" w14:textId="77777777" w:rsidR="000D7042" w:rsidRPr="00556833" w:rsidRDefault="008C195E" w:rsidP="000D7042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I u</w:t>
      </w:r>
      <w:r w:rsidR="000D7042" w:rsidRPr="00B61322">
        <w:rPr>
          <w:rFonts w:ascii="Verdana" w:hAnsi="Verdana"/>
          <w:sz w:val="24"/>
        </w:rPr>
        <w:t>nderstand the content well.</w:t>
      </w:r>
    </w:p>
    <w:p w14:paraId="075B2F6C" w14:textId="77777777" w:rsidR="000D7042" w:rsidRPr="00B61322" w:rsidRDefault="000F72BB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lastRenderedPageBreak/>
        <w:t>(5)</w:t>
      </w:r>
      <w:commentRangeStart w:id="4"/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In your opinion, a software</w:t>
      </w:r>
      <w:r w:rsidR="008C195E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which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helps learn algorithm</w:t>
      </w:r>
      <w:r w:rsidR="00B61322" w:rsidRPr="00556833">
        <w:rPr>
          <w:rFonts w:ascii="Verdana" w:eastAsia="宋体" w:hAnsi="Verdana" w:cs="Tahoma" w:hint="eastAsia"/>
          <w:b/>
          <w:bCs/>
          <w:color w:val="000000"/>
          <w:kern w:val="0"/>
          <w:sz w:val="24"/>
          <w:shd w:val="clear" w:color="auto" w:fill="FFFFFF"/>
        </w:rPr>
        <w:t>s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</w:t>
      </w:r>
      <w:r w:rsidR="008C195E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should 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more focus on</w:t>
      </w:r>
      <w:r w:rsidR="000D704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:</w:t>
      </w:r>
      <w:r w:rsidR="000D704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 </w:t>
      </w:r>
      <w:commentRangeEnd w:id="4"/>
      <w:r w:rsidR="00581CBC">
        <w:rPr>
          <w:rStyle w:val="CommentReference"/>
        </w:rPr>
        <w:commentReference w:id="4"/>
      </w:r>
    </w:p>
    <w:p w14:paraId="5036E7B3" w14:textId="77777777" w:rsidR="000D7042" w:rsidRPr="00B61322" w:rsidRDefault="000D7042" w:rsidP="00556833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Interest</w:t>
      </w:r>
      <w:r w:rsidR="008C195E" w:rsidRPr="00B61322">
        <w:rPr>
          <w:rFonts w:ascii="Verdana" w:hAnsi="Verdana"/>
          <w:sz w:val="24"/>
        </w:rPr>
        <w:t>ing</w:t>
      </w:r>
      <w:r w:rsidR="000F72BB">
        <w:rPr>
          <w:rFonts w:ascii="Verdana" w:hAnsi="Verdana" w:hint="eastAsia"/>
          <w:sz w:val="24"/>
        </w:rPr>
        <w:t>ness</w:t>
      </w:r>
      <w:r w:rsidRPr="00B61322">
        <w:rPr>
          <w:rFonts w:ascii="Verdana" w:hAnsi="Verdana"/>
          <w:sz w:val="24"/>
        </w:rPr>
        <w:t xml:space="preserve"> (</w:t>
      </w:r>
      <w:r w:rsidR="008C195E" w:rsidRPr="00B61322">
        <w:rPr>
          <w:rFonts w:ascii="Verdana" w:hAnsi="Verdana"/>
          <w:sz w:val="24"/>
        </w:rPr>
        <w:t xml:space="preserve">have some characters of </w:t>
      </w:r>
      <w:r w:rsidRPr="00B61322">
        <w:rPr>
          <w:rFonts w:ascii="Verdana" w:hAnsi="Verdana"/>
          <w:sz w:val="24"/>
        </w:rPr>
        <w:t xml:space="preserve">game, </w:t>
      </w:r>
      <w:r w:rsidR="008C195E" w:rsidRPr="00B61322">
        <w:rPr>
          <w:rFonts w:ascii="Verdana" w:hAnsi="Verdana"/>
          <w:sz w:val="24"/>
        </w:rPr>
        <w:t>which is entertaining</w:t>
      </w:r>
      <w:r w:rsidRPr="00B61322">
        <w:rPr>
          <w:rFonts w:ascii="Verdana" w:hAnsi="Verdana"/>
          <w:sz w:val="24"/>
        </w:rPr>
        <w:t>,</w:t>
      </w:r>
      <w:r w:rsidR="008C195E" w:rsidRPr="00B61322">
        <w:rPr>
          <w:rFonts w:ascii="Verdana" w:hAnsi="Verdana"/>
          <w:sz w:val="24"/>
        </w:rPr>
        <w:t xml:space="preserve"> with</w:t>
      </w:r>
      <w:r w:rsidRPr="00B61322">
        <w:rPr>
          <w:rFonts w:ascii="Verdana" w:hAnsi="Verdana"/>
          <w:sz w:val="24"/>
        </w:rPr>
        <w:t xml:space="preserve"> lively and </w:t>
      </w:r>
      <w:r w:rsidR="008C195E" w:rsidRPr="00B61322">
        <w:rPr>
          <w:rFonts w:ascii="Verdana" w:hAnsi="Verdana"/>
          <w:sz w:val="24"/>
        </w:rPr>
        <w:t>attr</w:t>
      </w:r>
      <w:r w:rsidR="00B61322" w:rsidRPr="00B61322">
        <w:rPr>
          <w:rFonts w:ascii="Verdana" w:hAnsi="Verdana"/>
          <w:sz w:val="24"/>
        </w:rPr>
        <w:t>a</w:t>
      </w:r>
      <w:r w:rsidR="008C195E" w:rsidRPr="00B61322">
        <w:rPr>
          <w:rFonts w:ascii="Verdana" w:hAnsi="Verdana"/>
          <w:sz w:val="24"/>
        </w:rPr>
        <w:t xml:space="preserve">ctive </w:t>
      </w:r>
      <w:r w:rsidRPr="00B61322">
        <w:rPr>
          <w:rFonts w:ascii="Verdana" w:hAnsi="Verdana"/>
          <w:sz w:val="24"/>
        </w:rPr>
        <w:t>interface)</w:t>
      </w:r>
    </w:p>
    <w:p w14:paraId="656390F9" w14:textId="77777777" w:rsidR="000D7042" w:rsidRPr="00B61322" w:rsidRDefault="000D7042" w:rsidP="00556833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Functionality (concise interface,</w:t>
      </w:r>
      <w:r w:rsidR="008C195E" w:rsidRPr="00B61322">
        <w:rPr>
          <w:rFonts w:ascii="Verdana" w:hAnsi="Verdana"/>
          <w:sz w:val="24"/>
        </w:rPr>
        <w:t xml:space="preserve"> with</w:t>
      </w:r>
      <w:r w:rsidRPr="00B61322">
        <w:rPr>
          <w:rFonts w:ascii="Verdana" w:hAnsi="Verdana"/>
          <w:sz w:val="24"/>
        </w:rPr>
        <w:t xml:space="preserve"> learning function only) </w:t>
      </w:r>
    </w:p>
    <w:p w14:paraId="37BD7D38" w14:textId="77777777" w:rsidR="003A656C" w:rsidRPr="00B61322" w:rsidRDefault="003A656C" w:rsidP="000D7042">
      <w:pPr>
        <w:widowControl/>
        <w:jc w:val="left"/>
        <w:rPr>
          <w:rFonts w:ascii="Verdana" w:hAnsi="Verdana"/>
          <w:sz w:val="24"/>
        </w:rPr>
      </w:pPr>
    </w:p>
    <w:p w14:paraId="7B79A23C" w14:textId="50FD9424" w:rsidR="003A656C" w:rsidRPr="00556833" w:rsidRDefault="000F72BB" w:rsidP="003A656C">
      <w:pPr>
        <w:widowControl/>
        <w:jc w:val="left"/>
        <w:rPr>
          <w:rFonts w:ascii="Verdana" w:eastAsia="宋体" w:hAnsi="Verdana" w:cs="宋体"/>
          <w:b/>
          <w:bCs/>
          <w:kern w:val="0"/>
          <w:sz w:val="24"/>
        </w:rPr>
      </w:pPr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(6) </w:t>
      </w:r>
      <w:commentRangeStart w:id="5"/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How much time are you willing to spend </w:t>
      </w:r>
      <w:del w:id="6" w:author="陈诗量" w:date="2020-11-03T13:20:00Z">
        <w:r w:rsidR="00332690" w:rsidRPr="00556833" w:rsidDel="005B0974">
          <w:rPr>
            <w:rFonts w:ascii="Verdana" w:eastAsia="宋体" w:hAnsi="Verdana" w:cs="Tahoma" w:hint="eastAsia"/>
            <w:b/>
            <w:bCs/>
            <w:color w:val="000000"/>
            <w:kern w:val="0"/>
            <w:sz w:val="24"/>
            <w:shd w:val="clear" w:color="auto" w:fill="FFFFFF"/>
          </w:rPr>
          <w:delText>in</w:delText>
        </w:r>
      </w:del>
      <w:ins w:id="7" w:author="陈诗量" w:date="2020-11-03T13:20:00Z">
        <w:r w:rsidR="005B0974">
          <w:rPr>
            <w:rFonts w:ascii="Verdana" w:eastAsia="宋体" w:hAnsi="Verdana" w:cs="Tahoma" w:hint="eastAsia"/>
            <w:b/>
            <w:bCs/>
            <w:color w:val="000000"/>
            <w:kern w:val="0"/>
            <w:sz w:val="24"/>
            <w:shd w:val="clear" w:color="auto" w:fill="FFFFFF"/>
          </w:rPr>
          <w:t>e</w:t>
        </w:r>
        <w:r w:rsidR="005B0974">
          <w:rPr>
            <w:rFonts w:ascii="Verdana" w:eastAsia="宋体" w:hAnsi="Verdana" w:cs="Tahoma"/>
            <w:b/>
            <w:bCs/>
            <w:color w:val="000000"/>
            <w:kern w:val="0"/>
            <w:sz w:val="24"/>
            <w:shd w:val="clear" w:color="auto" w:fill="FFFFFF"/>
          </w:rPr>
          <w:t>ach time</w:t>
        </w:r>
      </w:ins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</w:t>
      </w:r>
      <w:del w:id="8" w:author="陈诗量" w:date="2020-11-03T13:20:00Z">
        <w:r w:rsidR="00332690" w:rsidRPr="00556833" w:rsidDel="005B0974">
          <w:rPr>
            <w:rFonts w:ascii="Verdana" w:eastAsia="宋体" w:hAnsi="Verdana" w:cs="Tahoma"/>
            <w:b/>
            <w:bCs/>
            <w:color w:val="000000"/>
            <w:kern w:val="0"/>
            <w:sz w:val="24"/>
            <w:shd w:val="clear" w:color="auto" w:fill="FFFFFF"/>
          </w:rPr>
          <w:delText>learning with</w:delText>
        </w:r>
      </w:del>
      <w:ins w:id="9" w:author="陈诗量" w:date="2020-11-03T13:20:00Z">
        <w:r w:rsidR="005B0974">
          <w:rPr>
            <w:rFonts w:ascii="Verdana" w:eastAsia="宋体" w:hAnsi="Verdana" w:cs="Tahoma"/>
            <w:b/>
            <w:bCs/>
            <w:color w:val="000000"/>
            <w:kern w:val="0"/>
            <w:sz w:val="24"/>
            <w:shd w:val="clear" w:color="auto" w:fill="FFFFFF"/>
          </w:rPr>
          <w:t>using</w:t>
        </w:r>
      </w:ins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our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software?</w:t>
      </w:r>
      <w:commentRangeEnd w:id="5"/>
      <w:r w:rsidR="00230C21">
        <w:rPr>
          <w:rStyle w:val="CommentReference"/>
        </w:rPr>
        <w:commentReference w:id="5"/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 </w:t>
      </w:r>
    </w:p>
    <w:p w14:paraId="0451D049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Less than 15 min.</w:t>
      </w:r>
    </w:p>
    <w:p w14:paraId="51B036FE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15 min ~ 30 min</w:t>
      </w:r>
    </w:p>
    <w:p w14:paraId="703A8A22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 xml:space="preserve">30 min </w:t>
      </w:r>
      <w:r w:rsidR="000F72BB">
        <w:rPr>
          <w:rFonts w:ascii="Verdana" w:hAnsi="Verdana"/>
          <w:sz w:val="24"/>
        </w:rPr>
        <w:t>~</w:t>
      </w:r>
      <w:r w:rsidRPr="00B61322">
        <w:rPr>
          <w:rFonts w:ascii="Verdana" w:hAnsi="Verdana"/>
          <w:sz w:val="24"/>
        </w:rPr>
        <w:t xml:space="preserve"> 60 min</w:t>
      </w:r>
    </w:p>
    <w:p w14:paraId="10D22EB8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60 min ~ 120 min</w:t>
      </w:r>
    </w:p>
    <w:p w14:paraId="6A56FFC4" w14:textId="77777777" w:rsidR="003A656C" w:rsidRPr="00B61322" w:rsidRDefault="003A656C" w:rsidP="00556833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120 min or longer.</w:t>
      </w:r>
    </w:p>
    <w:p w14:paraId="269EE184" w14:textId="77777777" w:rsidR="003A656C" w:rsidRPr="00B61322" w:rsidRDefault="003A656C" w:rsidP="000D7042">
      <w:pPr>
        <w:widowControl/>
        <w:jc w:val="left"/>
        <w:rPr>
          <w:rFonts w:ascii="Verdana" w:hAnsi="Verdana"/>
          <w:sz w:val="24"/>
        </w:rPr>
      </w:pPr>
    </w:p>
    <w:p w14:paraId="383E3A3A" w14:textId="77777777" w:rsidR="003A656C" w:rsidRPr="00556833" w:rsidRDefault="000F72BB" w:rsidP="003A656C">
      <w:pPr>
        <w:widowControl/>
        <w:jc w:val="left"/>
        <w:rPr>
          <w:rFonts w:ascii="Verdana" w:eastAsia="宋体" w:hAnsi="Verdana" w:cs="宋体"/>
          <w:b/>
          <w:bCs/>
          <w:kern w:val="0"/>
          <w:sz w:val="24"/>
        </w:rPr>
      </w:pPr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(7) </w:t>
      </w:r>
      <w:commentRangeStart w:id="10"/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You learn algorithm</w:t>
      </w:r>
      <w:r w:rsidR="00B6132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s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or programming </w:t>
      </w:r>
      <w:r w:rsidR="00332690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mainly </w:t>
      </w:r>
      <w:r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through:</w:t>
      </w:r>
      <w:commentRangeEnd w:id="10"/>
      <w:r w:rsidR="00F77EFB">
        <w:rPr>
          <w:rStyle w:val="CommentReference"/>
        </w:rPr>
        <w:commentReference w:id="10"/>
      </w:r>
      <w:r w:rsidR="00B6132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multi</w:t>
      </w:r>
      <w:r w:rsidR="00B855B3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ple</w:t>
      </w:r>
      <w:r w:rsidR="00B855B3" w:rsidRPr="00B61322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-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choice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)</w:t>
      </w:r>
    </w:p>
    <w:p w14:paraId="464CA287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Related courses in school</w:t>
      </w:r>
    </w:p>
    <w:p w14:paraId="0503FE9F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Self</w:t>
      </w:r>
      <w:r w:rsidR="00A414BC" w:rsidRPr="00B61322">
        <w:rPr>
          <w:rFonts w:ascii="Verdana" w:hAnsi="Verdana"/>
          <w:sz w:val="24"/>
        </w:rPr>
        <w:t>-</w:t>
      </w:r>
      <w:r w:rsidRPr="00B61322">
        <w:rPr>
          <w:rFonts w:ascii="Verdana" w:hAnsi="Verdana"/>
          <w:sz w:val="24"/>
        </w:rPr>
        <w:t xml:space="preserve">learning website or platform (e.g. rookie course, MOOC, Tencent class) </w:t>
      </w:r>
    </w:p>
    <w:p w14:paraId="054BCA9E" w14:textId="1D66A32C" w:rsidR="003A656C" w:rsidRPr="00B61322" w:rsidRDefault="00FD27F8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proofErr w:type="spellStart"/>
      <w:ins w:id="11" w:author="陈诗量" w:date="2020-11-03T13:22:00Z">
        <w:r>
          <w:rPr>
            <w:rFonts w:ascii="Verdana" w:hAnsi="Verdana"/>
            <w:sz w:val="24"/>
          </w:rPr>
          <w:t>b</w:t>
        </w:r>
      </w:ins>
      <w:del w:id="12" w:author="陈诗量" w:date="2020-11-03T13:22:00Z">
        <w:r w:rsidR="003A656C" w:rsidRPr="00B61322" w:rsidDel="00FD27F8">
          <w:rPr>
            <w:rFonts w:ascii="Verdana" w:hAnsi="Verdana"/>
            <w:sz w:val="24"/>
          </w:rPr>
          <w:delText>B</w:delText>
        </w:r>
      </w:del>
      <w:r w:rsidR="003A656C" w:rsidRPr="00B61322">
        <w:rPr>
          <w:rFonts w:ascii="Verdana" w:hAnsi="Verdana"/>
          <w:sz w:val="24"/>
        </w:rPr>
        <w:t>ilibili</w:t>
      </w:r>
      <w:proofErr w:type="spellEnd"/>
    </w:p>
    <w:p w14:paraId="47A8D35C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Computer training institutions</w:t>
      </w:r>
    </w:p>
    <w:p w14:paraId="32C14099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>Related forums (e.g. CSDN, Baidu Post Bar, etc.)</w:t>
      </w:r>
    </w:p>
    <w:p w14:paraId="3AD7EEB2" w14:textId="77777777" w:rsidR="003A656C" w:rsidRPr="00B61322" w:rsidRDefault="003A656C" w:rsidP="00556833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ascii="Verdana" w:hAnsi="Verdana"/>
          <w:sz w:val="24"/>
        </w:rPr>
      </w:pPr>
      <w:r w:rsidRPr="00B61322">
        <w:rPr>
          <w:rFonts w:ascii="Verdana" w:hAnsi="Verdana"/>
          <w:sz w:val="24"/>
        </w:rPr>
        <w:t xml:space="preserve">Auxiliary learning software </w:t>
      </w:r>
    </w:p>
    <w:p w14:paraId="08ECF696" w14:textId="77777777" w:rsidR="003A656C" w:rsidRPr="00556833" w:rsidRDefault="003A656C" w:rsidP="000D7042">
      <w:pPr>
        <w:widowControl/>
        <w:jc w:val="left"/>
        <w:rPr>
          <w:rFonts w:ascii="Verdana" w:hAnsi="Verdana"/>
          <w:sz w:val="24"/>
          <w:u w:val="single"/>
        </w:rPr>
      </w:pPr>
      <w:r w:rsidRPr="00B61322">
        <w:rPr>
          <w:rFonts w:ascii="Verdana" w:hAnsi="Verdana"/>
          <w:sz w:val="24"/>
        </w:rPr>
        <w:t>Other</w:t>
      </w:r>
      <w:r w:rsidR="00556833">
        <w:rPr>
          <w:rFonts w:ascii="Verdana" w:hAnsi="Verdana" w:hint="eastAsia"/>
          <w:sz w:val="24"/>
        </w:rPr>
        <w:t>:</w:t>
      </w:r>
      <w:r w:rsidR="00556833">
        <w:rPr>
          <w:rFonts w:ascii="Verdana" w:hAnsi="Verdana"/>
          <w:sz w:val="24"/>
          <w:u w:val="single"/>
        </w:rPr>
        <w:t xml:space="preserve">                                </w:t>
      </w:r>
    </w:p>
    <w:p w14:paraId="05BC9CC1" w14:textId="77777777" w:rsidR="003A656C" w:rsidRPr="00B61322" w:rsidRDefault="003A656C" w:rsidP="000D7042">
      <w:pPr>
        <w:widowControl/>
        <w:jc w:val="left"/>
        <w:rPr>
          <w:rFonts w:ascii="Verdana" w:hAnsi="Verdana"/>
          <w:sz w:val="24"/>
        </w:rPr>
      </w:pPr>
    </w:p>
    <w:p w14:paraId="2FD65DCC" w14:textId="3D58E9EF" w:rsidR="003A656C" w:rsidRPr="00B61322" w:rsidRDefault="000F72BB" w:rsidP="000D7042">
      <w:pPr>
        <w:widowControl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(8) </w:t>
      </w:r>
      <w:commentRangeStart w:id="13"/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Which platform do you prefer to use </w:t>
      </w:r>
      <w:r w:rsidR="00A414B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this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software</w:t>
      </w:r>
      <w:r w:rsid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?</w:t>
      </w:r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commentRangeEnd w:id="13"/>
      <w:r w:rsidR="0068528E">
        <w:rPr>
          <w:rStyle w:val="CommentReference"/>
        </w:rPr>
        <w:commentReference w:id="13"/>
      </w:r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556833" w:rsidRPr="00B61322">
        <w:rPr>
          <w:rFonts w:ascii="Verdana" w:hAnsi="Verdana"/>
          <w:sz w:val="24"/>
        </w:rPr>
        <w:t>Please sort the items</w:t>
      </w:r>
      <w:r w:rsidR="00556833">
        <w:rPr>
          <w:rFonts w:ascii="Verdana" w:hAnsi="Verdana"/>
          <w:sz w:val="24"/>
        </w:rPr>
        <w:t>,</w:t>
      </w:r>
      <w:r w:rsidR="0055683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e.g. like to use mobile terminal most, and computer terminal second, then: 1 </w:t>
      </w:r>
      <w:del w:id="14" w:author="陈诗量" w:date="2020-11-03T13:25:00Z">
        <w:r w:rsidR="003A656C" w:rsidRPr="00B61322" w:rsidDel="00EC39FA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>mobile</w:delText>
        </w:r>
      </w:del>
      <w:ins w:id="15" w:author="陈诗量" w:date="2020-11-03T13:25:00Z">
        <w:r w:rsidR="00EC39FA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>iOS/Android</w:t>
        </w:r>
      </w:ins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, 2 </w:t>
      </w:r>
      <w:del w:id="16" w:author="陈诗量" w:date="2020-11-03T13:25:00Z">
        <w:r w:rsidR="003A656C" w:rsidRPr="00B61322" w:rsidDel="00EC39FA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delText>computer</w:delText>
        </w:r>
      </w:del>
      <w:ins w:id="17" w:author="陈诗量" w:date="2020-11-03T13:25:00Z">
        <w:r w:rsidR="00EC39FA">
          <w:rPr>
            <w:rFonts w:ascii="Verdana" w:eastAsia="宋体" w:hAnsi="Verdana" w:cs="Tahoma"/>
            <w:color w:val="000000"/>
            <w:kern w:val="0"/>
            <w:sz w:val="24"/>
            <w:shd w:val="clear" w:color="auto" w:fill="FFFFFF"/>
          </w:rPr>
          <w:t>PC/Mac</w:t>
        </w:r>
      </w:ins>
      <w:r w:rsidR="003A656C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...)</w:t>
      </w:r>
      <w:r w:rsidR="0055683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</w:p>
    <w:p w14:paraId="4DD9321A" w14:textId="71654CB2" w:rsidR="003A656C" w:rsidRPr="00B61322" w:rsidRDefault="00325AB4" w:rsidP="00B61322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eastAsia="宋体" w:hAnsi="Verdana" w:cs="宋体"/>
          <w:kern w:val="0"/>
          <w:sz w:val="24"/>
        </w:rPr>
        <w:t>PC/Mac</w:t>
      </w:r>
      <w:r w:rsidR="003A656C" w:rsidRPr="00B61322">
        <w:rPr>
          <w:rFonts w:ascii="Verdana" w:eastAsia="宋体" w:hAnsi="Verdana" w:cs="宋体"/>
          <w:kern w:val="0"/>
          <w:sz w:val="24"/>
        </w:rPr>
        <w:t xml:space="preserve"> (need to download</w:t>
      </w:r>
      <w:del w:id="18" w:author="陈诗量" w:date="2020-11-03T13:21:00Z">
        <w:r w:rsidR="003A656C" w:rsidRPr="00B61322" w:rsidDel="0048220D">
          <w:rPr>
            <w:rFonts w:ascii="Verdana" w:eastAsia="宋体" w:hAnsi="Verdana" w:cs="宋体"/>
            <w:kern w:val="0"/>
            <w:sz w:val="24"/>
          </w:rPr>
          <w:delText xml:space="preserve"> and install</w:delText>
        </w:r>
      </w:del>
      <w:r w:rsidR="003A656C" w:rsidRPr="00B61322">
        <w:rPr>
          <w:rFonts w:ascii="Verdana" w:eastAsia="宋体" w:hAnsi="Verdana" w:cs="宋体"/>
          <w:kern w:val="0"/>
          <w:sz w:val="24"/>
        </w:rPr>
        <w:t>)</w:t>
      </w:r>
    </w:p>
    <w:p w14:paraId="2063E4DE" w14:textId="75033A3A" w:rsidR="003A656C" w:rsidRPr="00B61322" w:rsidRDefault="0048220D" w:rsidP="00B61322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ins w:id="19" w:author="陈诗量" w:date="2020-11-03T13:21:00Z">
        <w:r>
          <w:rPr>
            <w:rFonts w:ascii="Verdana" w:eastAsia="宋体" w:hAnsi="Verdana" w:cs="宋体"/>
            <w:kern w:val="0"/>
            <w:sz w:val="24"/>
          </w:rPr>
          <w:t>i</w:t>
        </w:r>
      </w:ins>
      <w:del w:id="20" w:author="陈诗量" w:date="2020-11-03T13:21:00Z">
        <w:r w:rsidR="00325AB4" w:rsidDel="0048220D">
          <w:rPr>
            <w:rFonts w:ascii="Verdana" w:eastAsia="宋体" w:hAnsi="Verdana" w:cs="宋体"/>
            <w:kern w:val="0"/>
            <w:sz w:val="24"/>
          </w:rPr>
          <w:delText>I</w:delText>
        </w:r>
      </w:del>
      <w:r w:rsidR="00325AB4">
        <w:rPr>
          <w:rFonts w:ascii="Verdana" w:eastAsia="宋体" w:hAnsi="Verdana" w:cs="宋体"/>
          <w:kern w:val="0"/>
          <w:sz w:val="24"/>
        </w:rPr>
        <w:t>OS/Android</w:t>
      </w:r>
      <w:r w:rsidR="003A656C" w:rsidRPr="00B61322">
        <w:rPr>
          <w:rFonts w:ascii="Verdana" w:eastAsia="宋体" w:hAnsi="Verdana" w:cs="宋体"/>
          <w:kern w:val="0"/>
          <w:sz w:val="24"/>
        </w:rPr>
        <w:t xml:space="preserve"> (</w:t>
      </w:r>
      <w:r w:rsidR="00325AB4">
        <w:rPr>
          <w:rFonts w:ascii="Verdana" w:eastAsia="宋体" w:hAnsi="Verdana" w:cs="宋体"/>
          <w:kern w:val="0"/>
          <w:sz w:val="24"/>
        </w:rPr>
        <w:t xml:space="preserve">a </w:t>
      </w:r>
      <w:r w:rsidR="003A656C" w:rsidRPr="00B61322">
        <w:rPr>
          <w:rFonts w:ascii="Verdana" w:eastAsia="宋体" w:hAnsi="Verdana" w:cs="宋体"/>
          <w:kern w:val="0"/>
          <w:sz w:val="24"/>
        </w:rPr>
        <w:t>mobile app)</w:t>
      </w:r>
    </w:p>
    <w:p w14:paraId="334FCED3" w14:textId="2C322CF9" w:rsidR="003A656C" w:rsidRPr="00B61322" w:rsidRDefault="00325AB4" w:rsidP="00B61322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We</w:t>
      </w:r>
      <w:r>
        <w:rPr>
          <w:rFonts w:ascii="Verdana" w:eastAsia="宋体" w:hAnsi="Verdana" w:cs="宋体"/>
          <w:kern w:val="0"/>
          <w:sz w:val="24"/>
        </w:rPr>
        <w:t>C</w:t>
      </w:r>
      <w:r w:rsidRPr="00B61322">
        <w:rPr>
          <w:rFonts w:ascii="Verdana" w:eastAsia="宋体" w:hAnsi="Verdana" w:cs="宋体"/>
          <w:kern w:val="0"/>
          <w:sz w:val="24"/>
        </w:rPr>
        <w:t xml:space="preserve">hat </w:t>
      </w:r>
      <w:r>
        <w:rPr>
          <w:rFonts w:ascii="Verdana" w:eastAsia="宋体" w:hAnsi="Verdana" w:cs="宋体"/>
          <w:kern w:val="0"/>
          <w:sz w:val="24"/>
        </w:rPr>
        <w:t>mini</w:t>
      </w:r>
      <w:ins w:id="21" w:author="陈诗量" w:date="2020-11-03T13:21:00Z">
        <w:r w:rsidR="0048220D">
          <w:rPr>
            <w:rFonts w:ascii="Verdana" w:eastAsia="宋体" w:hAnsi="Verdana" w:cs="宋体"/>
            <w:kern w:val="0"/>
            <w:sz w:val="24"/>
          </w:rPr>
          <w:t xml:space="preserve"> </w:t>
        </w:r>
      </w:ins>
      <w:ins w:id="22" w:author="陈诗量" w:date="2020-11-03T13:25:00Z">
        <w:r w:rsidR="00B34564">
          <w:rPr>
            <w:rFonts w:ascii="Verdana" w:eastAsia="宋体" w:hAnsi="Verdana" w:cs="宋体"/>
            <w:kern w:val="0"/>
            <w:sz w:val="24"/>
          </w:rPr>
          <w:t>p</w:t>
        </w:r>
      </w:ins>
      <w:ins w:id="23" w:author="陈诗量" w:date="2020-11-03T13:21:00Z">
        <w:r w:rsidR="0048220D">
          <w:rPr>
            <w:rFonts w:ascii="Verdana" w:eastAsia="宋体" w:hAnsi="Verdana" w:cs="宋体"/>
            <w:kern w:val="0"/>
            <w:sz w:val="24"/>
          </w:rPr>
          <w:t>rogram</w:t>
        </w:r>
      </w:ins>
      <w:del w:id="24" w:author="陈诗量" w:date="2020-11-03T13:21:00Z">
        <w:r w:rsidDel="0048220D">
          <w:rPr>
            <w:rFonts w:ascii="Verdana" w:eastAsia="宋体" w:hAnsi="Verdana" w:cs="宋体"/>
            <w:kern w:val="0"/>
            <w:sz w:val="24"/>
          </w:rPr>
          <w:delText>App</w:delText>
        </w:r>
      </w:del>
    </w:p>
    <w:p w14:paraId="17BE34A5" w14:textId="77777777" w:rsidR="003A656C" w:rsidRPr="00B61322" w:rsidRDefault="003A656C" w:rsidP="00B61322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Website</w:t>
      </w:r>
    </w:p>
    <w:p w14:paraId="76F6560F" w14:textId="77777777" w:rsidR="003A656C" w:rsidRPr="00B61322" w:rsidRDefault="003A656C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p w14:paraId="63507F86" w14:textId="77777777" w:rsidR="003A656C" w:rsidRPr="00556833" w:rsidRDefault="000F72BB" w:rsidP="000D7042">
      <w:pPr>
        <w:widowControl/>
        <w:jc w:val="left"/>
        <w:rPr>
          <w:rFonts w:ascii="Verdana" w:eastAsia="宋体" w:hAnsi="Verdana" w:cs="宋体"/>
          <w:b/>
          <w:bCs/>
          <w:kern w:val="0"/>
          <w:sz w:val="24"/>
        </w:rPr>
      </w:pPr>
      <w:r>
        <w:rPr>
          <w:rFonts w:ascii="Verdana" w:hAnsi="Verdana"/>
          <w:sz w:val="24"/>
        </w:rPr>
        <w:t>(9)</w:t>
      </w:r>
      <w:r w:rsidR="0055683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commentRangeStart w:id="25"/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What </w:t>
      </w:r>
      <w:r w:rsidR="00A414B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goal </w:t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you want to achieve through learning</w:t>
      </w:r>
      <w:r w:rsid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?</w:t>
      </w:r>
      <w:commentRangeEnd w:id="25"/>
      <w:r w:rsidR="0068528E">
        <w:rPr>
          <w:rStyle w:val="CommentReference"/>
        </w:rPr>
        <w:commentReference w:id="25"/>
      </w:r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 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multi</w:t>
      </w:r>
      <w:r w:rsidR="00B855B3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ple</w:t>
      </w:r>
      <w:r w:rsidR="00B855B3" w:rsidRPr="00B61322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-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choice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)</w:t>
      </w:r>
    </w:p>
    <w:p w14:paraId="22391E1C" w14:textId="77777777" w:rsidR="003A656C" w:rsidRPr="00B61322" w:rsidRDefault="003A656C" w:rsidP="00556833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Understand the concept of sorting algorithm</w:t>
      </w:r>
      <w:r w:rsidR="00B61322" w:rsidRPr="00B61322">
        <w:rPr>
          <w:rFonts w:ascii="Verdana" w:eastAsia="宋体" w:hAnsi="Verdana" w:cs="宋体"/>
          <w:kern w:val="0"/>
          <w:sz w:val="24"/>
        </w:rPr>
        <w:t>s</w:t>
      </w:r>
      <w:r w:rsidRPr="00B61322">
        <w:rPr>
          <w:rFonts w:ascii="Verdana" w:eastAsia="宋体" w:hAnsi="Verdana" w:cs="宋体"/>
          <w:kern w:val="0"/>
          <w:sz w:val="24"/>
        </w:rPr>
        <w:t>.</w:t>
      </w:r>
    </w:p>
    <w:p w14:paraId="0444D744" w14:textId="77777777" w:rsidR="003A656C" w:rsidRPr="00B61322" w:rsidRDefault="003A656C" w:rsidP="00556833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Master the principle of sorting algorithm</w:t>
      </w:r>
      <w:r w:rsidR="00B61322" w:rsidRPr="00B61322">
        <w:rPr>
          <w:rFonts w:ascii="Verdana" w:eastAsia="宋体" w:hAnsi="Verdana" w:cs="宋体"/>
          <w:kern w:val="0"/>
          <w:sz w:val="24"/>
        </w:rPr>
        <w:t>s</w:t>
      </w:r>
      <w:r w:rsidRPr="00B61322">
        <w:rPr>
          <w:rFonts w:ascii="Verdana" w:eastAsia="宋体" w:hAnsi="Verdana" w:cs="宋体"/>
          <w:kern w:val="0"/>
          <w:sz w:val="24"/>
        </w:rPr>
        <w:t>.</w:t>
      </w:r>
    </w:p>
    <w:p w14:paraId="6002FCEE" w14:textId="77777777" w:rsidR="003A656C" w:rsidRPr="00B61322" w:rsidRDefault="003A656C" w:rsidP="00556833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Master the code implementation of sorting algorithm</w:t>
      </w:r>
      <w:r w:rsidR="00B61322" w:rsidRPr="00B61322">
        <w:rPr>
          <w:rFonts w:ascii="Verdana" w:eastAsia="宋体" w:hAnsi="Verdana" w:cs="宋体"/>
          <w:kern w:val="0"/>
          <w:sz w:val="24"/>
        </w:rPr>
        <w:t>s</w:t>
      </w:r>
      <w:r w:rsidRPr="00B61322">
        <w:rPr>
          <w:rFonts w:ascii="Verdana" w:eastAsia="宋体" w:hAnsi="Verdana" w:cs="宋体"/>
          <w:kern w:val="0"/>
          <w:sz w:val="24"/>
        </w:rPr>
        <w:t>.</w:t>
      </w:r>
    </w:p>
    <w:p w14:paraId="6DAE1D43" w14:textId="77777777" w:rsidR="003A656C" w:rsidRPr="00556833" w:rsidRDefault="003A656C" w:rsidP="000D7042">
      <w:pPr>
        <w:widowControl/>
        <w:jc w:val="left"/>
        <w:rPr>
          <w:rFonts w:ascii="Verdana" w:hAnsi="Verdana"/>
          <w:sz w:val="24"/>
          <w:u w:val="single"/>
        </w:rPr>
      </w:pPr>
      <w:r w:rsidRPr="00B61322">
        <w:rPr>
          <w:rFonts w:ascii="Verdana" w:eastAsia="宋体" w:hAnsi="Verdana" w:cs="宋体"/>
          <w:kern w:val="0"/>
          <w:sz w:val="24"/>
        </w:rPr>
        <w:t>Other</w:t>
      </w:r>
      <w:r w:rsidR="00210F02" w:rsidRPr="00B61322">
        <w:rPr>
          <w:rFonts w:ascii="Verdana" w:eastAsia="宋体" w:hAnsi="Verdana" w:cs="宋体"/>
          <w:kern w:val="0"/>
          <w:sz w:val="24"/>
        </w:rPr>
        <w:t>:</w:t>
      </w:r>
      <w:r w:rsidR="00556833">
        <w:rPr>
          <w:rFonts w:ascii="Verdana" w:hAnsi="Verdana"/>
          <w:sz w:val="24"/>
          <w:u w:val="single"/>
        </w:rPr>
        <w:t xml:space="preserve">                                </w:t>
      </w:r>
    </w:p>
    <w:p w14:paraId="4BA57545" w14:textId="77777777" w:rsidR="003A656C" w:rsidRPr="00B61322" w:rsidRDefault="003A656C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p w14:paraId="2590C17E" w14:textId="77777777" w:rsidR="00556833" w:rsidRDefault="00556833" w:rsidP="000D7042">
      <w:pPr>
        <w:widowControl/>
        <w:jc w:val="left"/>
        <w:rPr>
          <w:rFonts w:ascii="Verdana" w:hAnsi="Verdana"/>
          <w:sz w:val="24"/>
        </w:rPr>
      </w:pPr>
    </w:p>
    <w:p w14:paraId="3D5BC80E" w14:textId="77777777" w:rsidR="00556833" w:rsidRDefault="00556833" w:rsidP="000D7042">
      <w:pPr>
        <w:widowControl/>
        <w:jc w:val="left"/>
        <w:rPr>
          <w:rFonts w:ascii="Verdana" w:hAnsi="Verdana"/>
          <w:sz w:val="24"/>
        </w:rPr>
      </w:pPr>
    </w:p>
    <w:p w14:paraId="05168D4B" w14:textId="77777777" w:rsidR="00556833" w:rsidRDefault="00556833" w:rsidP="000D7042">
      <w:pPr>
        <w:widowControl/>
        <w:jc w:val="left"/>
        <w:rPr>
          <w:rFonts w:ascii="Verdana" w:hAnsi="Verdana"/>
          <w:sz w:val="24"/>
        </w:rPr>
      </w:pPr>
    </w:p>
    <w:p w14:paraId="4D371F4E" w14:textId="77777777" w:rsidR="003A656C" w:rsidRPr="00B855B3" w:rsidRDefault="000F72BB" w:rsidP="000D7042">
      <w:pPr>
        <w:widowControl/>
        <w:jc w:val="left"/>
        <w:rPr>
          <w:rFonts w:ascii="Verdana" w:eastAsia="宋体" w:hAnsi="Verdana" w:cs="宋体"/>
          <w:b/>
          <w:bCs/>
          <w:kern w:val="0"/>
          <w:sz w:val="24"/>
        </w:rPr>
      </w:pPr>
      <w:r>
        <w:rPr>
          <w:rFonts w:ascii="Verdana" w:hAnsi="Verdana"/>
          <w:sz w:val="24"/>
        </w:rPr>
        <w:lastRenderedPageBreak/>
        <w:t xml:space="preserve">(10) </w:t>
      </w:r>
      <w:commentRangeStart w:id="26"/>
      <w:r w:rsidR="003A656C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What language would you like to present the code?</w:t>
      </w:r>
      <w:commentRangeEnd w:id="26"/>
      <w:r w:rsidR="00F81260">
        <w:rPr>
          <w:rStyle w:val="CommentReference"/>
        </w:rPr>
        <w:commentReference w:id="26"/>
      </w:r>
      <w:r w:rsidR="00B855B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 xml:space="preserve"> 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multi</w:t>
      </w:r>
      <w:r w:rsidR="00B855B3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ple</w:t>
      </w:r>
      <w:r w:rsidR="00B855B3" w:rsidRPr="00B61322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-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choice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)</w:t>
      </w:r>
    </w:p>
    <w:p w14:paraId="56B8E1DB" w14:textId="77777777" w:rsidR="003A656C" w:rsidRPr="00B61322" w:rsidRDefault="003A656C" w:rsidP="0055683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C</w:t>
      </w:r>
    </w:p>
    <w:p w14:paraId="0DBD6554" w14:textId="77777777" w:rsidR="003A656C" w:rsidRPr="00B61322" w:rsidRDefault="003A656C" w:rsidP="0055683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Java</w:t>
      </w:r>
    </w:p>
    <w:p w14:paraId="35E50808" w14:textId="77777777" w:rsidR="00210F02" w:rsidRPr="00B61322" w:rsidRDefault="00210F02" w:rsidP="0055683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Python</w:t>
      </w:r>
    </w:p>
    <w:p w14:paraId="2E71DD72" w14:textId="77777777" w:rsidR="003A656C" w:rsidRPr="00B61322" w:rsidRDefault="003A656C" w:rsidP="00556833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ascii="Verdana" w:eastAsia="宋体" w:hAnsi="Verdana" w:cs="宋体"/>
          <w:color w:val="C00000"/>
          <w:kern w:val="0"/>
          <w:sz w:val="24"/>
        </w:rPr>
      </w:pPr>
      <w:r w:rsidRPr="00B61322">
        <w:rPr>
          <w:rFonts w:ascii="Verdana" w:eastAsia="宋体" w:hAnsi="Verdana" w:cs="宋体"/>
          <w:kern w:val="0"/>
          <w:sz w:val="24"/>
        </w:rPr>
        <w:t>PHP</w:t>
      </w:r>
    </w:p>
    <w:p w14:paraId="61491D47" w14:textId="77777777" w:rsidR="003A656C" w:rsidRPr="00556833" w:rsidRDefault="003A656C" w:rsidP="00556833">
      <w:pPr>
        <w:widowControl/>
        <w:jc w:val="left"/>
        <w:rPr>
          <w:rFonts w:ascii="Verdana" w:hAnsi="Verdana"/>
          <w:sz w:val="24"/>
          <w:u w:val="single"/>
        </w:rPr>
      </w:pPr>
      <w:r w:rsidRPr="00556833">
        <w:rPr>
          <w:rFonts w:ascii="Verdana" w:eastAsia="宋体" w:hAnsi="Verdana" w:cs="宋体"/>
          <w:kern w:val="0"/>
          <w:sz w:val="24"/>
        </w:rPr>
        <w:t>Other</w:t>
      </w:r>
      <w:r w:rsidR="00210F02" w:rsidRPr="00556833">
        <w:rPr>
          <w:rFonts w:ascii="Verdana" w:eastAsia="宋体" w:hAnsi="Verdana" w:cs="宋体"/>
          <w:kern w:val="0"/>
          <w:sz w:val="24"/>
        </w:rPr>
        <w:t>:</w:t>
      </w:r>
      <w:r w:rsidR="00556833">
        <w:rPr>
          <w:rFonts w:ascii="Verdana" w:hAnsi="Verdana"/>
          <w:sz w:val="24"/>
          <w:u w:val="single"/>
        </w:rPr>
        <w:t xml:space="preserve">                                </w:t>
      </w:r>
      <w:r w:rsidR="00556833">
        <w:rPr>
          <w:rFonts w:ascii="Verdana" w:hAnsi="Verdana" w:hint="eastAsia"/>
          <w:sz w:val="24"/>
          <w:u w:val="single"/>
        </w:rPr>
        <w:t xml:space="preserve"> </w:t>
      </w:r>
      <w:r w:rsidR="00556833">
        <w:rPr>
          <w:rFonts w:ascii="Verdana" w:hAnsi="Verdana"/>
          <w:sz w:val="24"/>
          <w:u w:val="single"/>
        </w:rPr>
        <w:t xml:space="preserve">  </w:t>
      </w:r>
    </w:p>
    <w:p w14:paraId="4CF515D8" w14:textId="77777777" w:rsidR="003A656C" w:rsidRPr="00B61322" w:rsidRDefault="003A656C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p w14:paraId="7153CC44" w14:textId="77777777" w:rsidR="003A656C" w:rsidRPr="00B61322" w:rsidRDefault="000F72BB" w:rsidP="003A656C">
      <w:pPr>
        <w:widowControl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hAnsi="Verdana"/>
          <w:sz w:val="24"/>
        </w:rPr>
        <w:t xml:space="preserve">(11) </w:t>
      </w:r>
      <w:commentRangeStart w:id="27"/>
      <w:r w:rsidR="00210F0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Which following function do you prefer</w:t>
      </w:r>
      <w:r w:rsidR="00B6132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?</w:t>
      </w:r>
      <w:r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commentRangeEnd w:id="27"/>
      <w:r w:rsidR="00F81260">
        <w:rPr>
          <w:rStyle w:val="CommentReference"/>
        </w:rPr>
        <w:commentReference w:id="27"/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(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multi</w:t>
      </w:r>
      <w:r w:rsidR="00B855B3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ple</w:t>
      </w:r>
      <w:r w:rsidR="00B855B3" w:rsidRPr="00B61322">
        <w:rPr>
          <w:rFonts w:ascii="Verdana" w:eastAsia="宋体" w:hAnsi="Verdana" w:cs="Tahoma" w:hint="eastAsia"/>
          <w:color w:val="000000"/>
          <w:kern w:val="0"/>
          <w:sz w:val="24"/>
          <w:shd w:val="clear" w:color="auto" w:fill="FFFFFF"/>
        </w:rPr>
        <w:t>-</w:t>
      </w:r>
      <w:r w:rsidR="00B855B3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choice</w:t>
      </w:r>
      <w:r w:rsidR="00B855B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)</w:t>
      </w:r>
    </w:p>
    <w:p w14:paraId="36D053E0" w14:textId="6E24BD75" w:rsidR="005A7AB2" w:rsidRPr="00556833" w:rsidRDefault="00325AB4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eastAsia="宋体" w:hAnsi="Verdana" w:cs="宋体"/>
          <w:kern w:val="0"/>
          <w:sz w:val="24"/>
        </w:rPr>
        <w:t>Display a</w:t>
      </w:r>
      <w:r w:rsidR="003A656C" w:rsidRPr="00556833">
        <w:rPr>
          <w:rFonts w:ascii="Verdana" w:eastAsia="宋体" w:hAnsi="Verdana" w:cs="宋体"/>
          <w:kern w:val="0"/>
          <w:sz w:val="24"/>
        </w:rPr>
        <w:t>nimat</w:t>
      </w:r>
      <w:r w:rsidR="00A414BC" w:rsidRPr="00556833">
        <w:rPr>
          <w:rFonts w:ascii="Verdana" w:eastAsia="宋体" w:hAnsi="Verdana" w:cs="宋体"/>
          <w:kern w:val="0"/>
          <w:sz w:val="24"/>
        </w:rPr>
        <w:t>ion</w:t>
      </w:r>
      <w:r>
        <w:rPr>
          <w:rFonts w:ascii="Verdana" w:eastAsia="宋体" w:hAnsi="Verdana" w:cs="宋体"/>
          <w:kern w:val="0"/>
          <w:sz w:val="24"/>
        </w:rPr>
        <w:t xml:space="preserve"> </w:t>
      </w:r>
      <w:r w:rsidR="003A656C" w:rsidRPr="00556833">
        <w:rPr>
          <w:rFonts w:ascii="Verdana" w:eastAsia="宋体" w:hAnsi="Verdana" w:cs="宋体"/>
          <w:kern w:val="0"/>
          <w:sz w:val="24"/>
        </w:rPr>
        <w:t>(</w:t>
      </w:r>
      <w:r w:rsidR="00A414BC" w:rsidRPr="00556833">
        <w:rPr>
          <w:rFonts w:ascii="Verdana" w:eastAsia="宋体" w:hAnsi="Verdana" w:cs="宋体"/>
          <w:kern w:val="0"/>
          <w:sz w:val="24"/>
        </w:rPr>
        <w:t>s</w:t>
      </w:r>
      <w:r w:rsidR="003A656C" w:rsidRPr="00556833">
        <w:rPr>
          <w:rFonts w:ascii="Verdana" w:eastAsia="宋体" w:hAnsi="Verdana" w:cs="宋体"/>
          <w:kern w:val="0"/>
          <w:sz w:val="24"/>
        </w:rPr>
        <w:t xml:space="preserve">peed control, </w:t>
      </w:r>
      <w:r w:rsidR="00A414BC" w:rsidRPr="00556833">
        <w:rPr>
          <w:rFonts w:ascii="Verdana" w:eastAsia="宋体" w:hAnsi="Verdana" w:cs="宋体"/>
          <w:kern w:val="0"/>
          <w:sz w:val="24"/>
        </w:rPr>
        <w:t xml:space="preserve">go to </w:t>
      </w:r>
      <w:r>
        <w:rPr>
          <w:rFonts w:ascii="Verdana" w:eastAsia="宋体" w:hAnsi="Verdana" w:cs="宋体"/>
          <w:kern w:val="0"/>
          <w:sz w:val="24"/>
        </w:rPr>
        <w:t>previous</w:t>
      </w:r>
      <w:r w:rsidR="003A656C" w:rsidRPr="00556833">
        <w:rPr>
          <w:rFonts w:ascii="Verdana" w:eastAsia="宋体" w:hAnsi="Verdana" w:cs="宋体"/>
          <w:kern w:val="0"/>
          <w:sz w:val="24"/>
        </w:rPr>
        <w:t xml:space="preserve"> step </w:t>
      </w:r>
      <w:r w:rsidR="00A414BC" w:rsidRPr="00556833">
        <w:rPr>
          <w:rFonts w:ascii="Verdana" w:eastAsia="宋体" w:hAnsi="Verdana" w:cs="宋体"/>
          <w:kern w:val="0"/>
          <w:sz w:val="24"/>
        </w:rPr>
        <w:t xml:space="preserve">or </w:t>
      </w:r>
      <w:r w:rsidR="003A656C" w:rsidRPr="00556833">
        <w:rPr>
          <w:rFonts w:ascii="Verdana" w:eastAsia="宋体" w:hAnsi="Verdana" w:cs="宋体"/>
          <w:kern w:val="0"/>
          <w:sz w:val="24"/>
        </w:rPr>
        <w:t xml:space="preserve">next step, pause button). </w:t>
      </w:r>
    </w:p>
    <w:p w14:paraId="712E85EC" w14:textId="128523B3" w:rsidR="003A656C" w:rsidRPr="000F72BB" w:rsidRDefault="00325AB4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eastAsia="宋体" w:hAnsi="Verdana" w:cs="宋体"/>
          <w:kern w:val="0"/>
          <w:sz w:val="24"/>
        </w:rPr>
        <w:t>A u</w:t>
      </w:r>
      <w:r w:rsidRPr="000F72BB">
        <w:rPr>
          <w:rFonts w:ascii="Verdana" w:eastAsia="宋体" w:hAnsi="Verdana" w:cs="宋体"/>
          <w:kern w:val="0"/>
          <w:sz w:val="24"/>
        </w:rPr>
        <w:t xml:space="preserve">ser </w:t>
      </w:r>
      <w:r w:rsidR="003A656C" w:rsidRPr="000F72BB">
        <w:rPr>
          <w:rFonts w:ascii="Verdana" w:eastAsia="宋体" w:hAnsi="Verdana" w:cs="宋体"/>
          <w:kern w:val="0"/>
          <w:sz w:val="24"/>
        </w:rPr>
        <w:t xml:space="preserve">guide for beginners. </w:t>
      </w:r>
    </w:p>
    <w:p w14:paraId="20D4AEDD" w14:textId="77777777" w:rsidR="003A656C" w:rsidRPr="000F72BB" w:rsidRDefault="003A656C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0F72BB">
        <w:rPr>
          <w:rFonts w:ascii="Verdana" w:eastAsia="宋体" w:hAnsi="Verdana" w:cs="宋体"/>
          <w:kern w:val="0"/>
          <w:sz w:val="24"/>
        </w:rPr>
        <w:t xml:space="preserve">Multilingual </w:t>
      </w:r>
      <w:r w:rsidR="00A414BC" w:rsidRPr="000F72BB">
        <w:rPr>
          <w:rFonts w:ascii="Verdana" w:eastAsia="宋体" w:hAnsi="Verdana" w:cs="宋体"/>
          <w:kern w:val="0"/>
          <w:sz w:val="24"/>
        </w:rPr>
        <w:t>s</w:t>
      </w:r>
      <w:r w:rsidRPr="000F72BB">
        <w:rPr>
          <w:rFonts w:ascii="Verdana" w:eastAsia="宋体" w:hAnsi="Verdana" w:cs="宋体"/>
          <w:kern w:val="0"/>
          <w:sz w:val="24"/>
        </w:rPr>
        <w:t>ettings.</w:t>
      </w:r>
    </w:p>
    <w:p w14:paraId="1A451F24" w14:textId="77777777" w:rsidR="003A656C" w:rsidRPr="000F72BB" w:rsidRDefault="003A656C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0F72BB">
        <w:rPr>
          <w:rFonts w:ascii="Verdana" w:eastAsia="宋体" w:hAnsi="Verdana" w:cs="宋体"/>
          <w:kern w:val="0"/>
          <w:sz w:val="24"/>
        </w:rPr>
        <w:t>Show the recently used</w:t>
      </w:r>
      <w:r w:rsidR="0090006A" w:rsidRPr="000F72BB">
        <w:rPr>
          <w:rFonts w:ascii="Verdana" w:eastAsia="宋体" w:hAnsi="Verdana" w:cs="宋体"/>
          <w:kern w:val="0"/>
          <w:sz w:val="24"/>
        </w:rPr>
        <w:t xml:space="preserve"> or learned</w:t>
      </w:r>
      <w:r w:rsidRPr="000F72BB">
        <w:rPr>
          <w:rFonts w:ascii="Verdana" w:eastAsia="宋体" w:hAnsi="Verdana" w:cs="宋体"/>
          <w:kern w:val="0"/>
          <w:sz w:val="24"/>
        </w:rPr>
        <w:t xml:space="preserve"> algorithm</w:t>
      </w:r>
    </w:p>
    <w:p w14:paraId="6C10A9DD" w14:textId="31FC7B53" w:rsidR="00B61322" w:rsidRPr="000770A1" w:rsidRDefault="003A656C" w:rsidP="000770A1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eastAsia="宋体" w:hAnsi="Verdana" w:cs="宋体"/>
          <w:kern w:val="0"/>
          <w:sz w:val="24"/>
        </w:rPr>
      </w:pPr>
      <w:r w:rsidRPr="000F72BB">
        <w:rPr>
          <w:rFonts w:ascii="Verdana" w:eastAsia="宋体" w:hAnsi="Verdana" w:cs="宋体"/>
          <w:kern w:val="0"/>
          <w:sz w:val="24"/>
        </w:rPr>
        <w:t xml:space="preserve">Quick export of </w:t>
      </w:r>
      <w:r w:rsidR="00B61322" w:rsidRPr="000F72BB">
        <w:rPr>
          <w:rFonts w:ascii="Verdana" w:eastAsia="宋体" w:hAnsi="Verdana" w:cs="宋体"/>
          <w:kern w:val="0"/>
          <w:sz w:val="24"/>
        </w:rPr>
        <w:t>b</w:t>
      </w:r>
      <w:r w:rsidRPr="000F72BB">
        <w:rPr>
          <w:rFonts w:ascii="Verdana" w:eastAsia="宋体" w:hAnsi="Verdana" w:cs="宋体"/>
          <w:kern w:val="0"/>
          <w:sz w:val="24"/>
        </w:rPr>
        <w:t>rief notes</w:t>
      </w:r>
    </w:p>
    <w:p w14:paraId="565179AC" w14:textId="77777777" w:rsidR="00B61322" w:rsidRPr="00556833" w:rsidRDefault="00B61322" w:rsidP="00556833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ascii="Verdana" w:hAnsi="Verdana"/>
          <w:sz w:val="24"/>
          <w:u w:val="single"/>
        </w:rPr>
      </w:pPr>
      <w:r w:rsidRPr="00556833">
        <w:rPr>
          <w:rFonts w:ascii="Verdana" w:eastAsia="宋体" w:hAnsi="Verdana" w:cs="宋体"/>
          <w:kern w:val="0"/>
          <w:sz w:val="24"/>
        </w:rPr>
        <w:t>None of above</w:t>
      </w:r>
      <w:r w:rsidR="00556833" w:rsidRPr="00556833">
        <w:rPr>
          <w:rFonts w:ascii="Verdana" w:eastAsia="宋体" w:hAnsi="Verdana" w:cs="宋体" w:hint="eastAsia"/>
          <w:kern w:val="0"/>
          <w:sz w:val="24"/>
        </w:rPr>
        <w:t>:</w:t>
      </w:r>
      <w:r w:rsidR="00556833" w:rsidRPr="00556833">
        <w:rPr>
          <w:rFonts w:ascii="Verdana" w:eastAsia="宋体" w:hAnsi="Verdana" w:cs="宋体"/>
          <w:kern w:val="0"/>
          <w:sz w:val="24"/>
        </w:rPr>
        <w:t xml:space="preserve"> </w:t>
      </w:r>
      <w:r w:rsidR="00556833" w:rsidRPr="00556833">
        <w:rPr>
          <w:rFonts w:ascii="Verdana" w:hAnsi="Verdana"/>
          <w:sz w:val="24"/>
          <w:u w:val="single"/>
        </w:rPr>
        <w:t xml:space="preserve">                       </w:t>
      </w:r>
    </w:p>
    <w:p w14:paraId="0EB59507" w14:textId="77777777" w:rsidR="005A7AB2" w:rsidRPr="00B61322" w:rsidRDefault="005A7AB2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p w14:paraId="6722E357" w14:textId="77777777" w:rsidR="005A7AB2" w:rsidRPr="00B61322" w:rsidRDefault="000F72BB" w:rsidP="005A7AB2">
      <w:pPr>
        <w:widowControl/>
        <w:jc w:val="left"/>
        <w:rPr>
          <w:rFonts w:ascii="Verdana" w:eastAsia="宋体" w:hAnsi="Verdana" w:cs="宋体"/>
          <w:kern w:val="0"/>
          <w:sz w:val="24"/>
        </w:rPr>
      </w:pPr>
      <w:r>
        <w:rPr>
          <w:rFonts w:ascii="Verdana" w:hAnsi="Verdana"/>
          <w:sz w:val="24"/>
        </w:rPr>
        <w:t xml:space="preserve">(12) </w:t>
      </w:r>
      <w:r w:rsidR="00556833">
        <w:rPr>
          <w:rFonts w:ascii="Verdana" w:hAnsi="Verdana"/>
          <w:sz w:val="24"/>
        </w:rPr>
        <w:t>(</w:t>
      </w:r>
      <w:r w:rsidR="0055683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optional</w:t>
      </w:r>
      <w:r w:rsidR="00556833">
        <w:rPr>
          <w:rFonts w:ascii="Verdana" w:hAnsi="Verdana"/>
          <w:sz w:val="24"/>
        </w:rPr>
        <w:t xml:space="preserve">) </w:t>
      </w:r>
      <w:r w:rsidR="005A7AB2" w:rsidRPr="00556833">
        <w:rPr>
          <w:rFonts w:ascii="Verdana" w:eastAsia="宋体" w:hAnsi="Verdana" w:cs="Tahoma"/>
          <w:b/>
          <w:bCs/>
          <w:color w:val="000000"/>
          <w:kern w:val="0"/>
          <w:sz w:val="24"/>
          <w:shd w:val="clear" w:color="auto" w:fill="FFFFFF"/>
        </w:rPr>
        <w:t>What other functions you think the software should have?</w:t>
      </w:r>
      <w:r w:rsidR="00556833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You are welcome to talk about </w:t>
      </w:r>
      <w:r w:rsidR="0090006A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your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expectations of </w:t>
      </w:r>
      <w:r w:rsidR="004C4FF9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 xml:space="preserve">our </w:t>
      </w:r>
      <w:r w:rsidR="005A7AB2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software</w:t>
      </w:r>
      <w:r w:rsidR="0090006A" w:rsidRPr="00B61322">
        <w:rPr>
          <w:rFonts w:ascii="Verdana" w:eastAsia="宋体" w:hAnsi="Verdana" w:cs="Tahoma"/>
          <w:color w:val="000000"/>
          <w:kern w:val="0"/>
          <w:sz w:val="24"/>
          <w:shd w:val="clear" w:color="auto" w:fill="FFFFFF"/>
        </w:rPr>
        <w:t>.</w:t>
      </w:r>
    </w:p>
    <w:p w14:paraId="40786A7B" w14:textId="77777777" w:rsidR="005A7AB2" w:rsidRPr="00B61322" w:rsidRDefault="005A7AB2" w:rsidP="000D7042">
      <w:pPr>
        <w:widowControl/>
        <w:jc w:val="left"/>
        <w:rPr>
          <w:rFonts w:ascii="Verdana" w:eastAsia="宋体" w:hAnsi="Verdana" w:cs="宋体"/>
          <w:kern w:val="0"/>
          <w:sz w:val="24"/>
        </w:rPr>
      </w:pPr>
    </w:p>
    <w:sectPr w:rsidR="005A7AB2" w:rsidRPr="00B61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陈 诗量" w:date="2020-11-01T15:05:00Z" w:initials="陈">
    <w:p w14:paraId="13B4816C" w14:textId="53933781" w:rsidR="00927C67" w:rsidRDefault="00927C6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排除性别导致的</w:t>
      </w:r>
      <w:r w:rsidR="00536118">
        <w:rPr>
          <w:rFonts w:hint="eastAsia"/>
        </w:rPr>
        <w:t>信息收集不平衡问题</w:t>
      </w:r>
    </w:p>
  </w:comment>
  <w:comment w:id="1" w:author="陈 诗量" w:date="2020-11-01T15:06:00Z" w:initials="陈">
    <w:p w14:paraId="51C52A73" w14:textId="42016CBD" w:rsidR="00536118" w:rsidRDefault="0053611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用以确定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同年级对该软件的不同需求</w:t>
      </w:r>
    </w:p>
  </w:comment>
  <w:comment w:id="2" w:author="陈 诗量" w:date="2020-11-01T15:06:00Z" w:initials="陈">
    <w:p w14:paraId="487E8FA6" w14:textId="73644031" w:rsidR="0028452C" w:rsidRDefault="00536118">
      <w:pPr>
        <w:pStyle w:val="CommentText"/>
      </w:pPr>
      <w:r>
        <w:rPr>
          <w:rStyle w:val="CommentReference"/>
        </w:rPr>
        <w:annotationRef/>
      </w:r>
      <w:r w:rsidR="0028452C">
        <w:rPr>
          <w:rFonts w:hint="eastAsia"/>
        </w:rPr>
        <w:t>?</w:t>
      </w:r>
      <w:r w:rsidR="0028452C">
        <w:t>??</w:t>
      </w:r>
      <w:r w:rsidR="0068528E">
        <w:t xml:space="preserve"> </w:t>
      </w:r>
      <w:r w:rsidR="0068528E">
        <w:rPr>
          <w:rFonts w:hint="eastAsia"/>
        </w:rPr>
        <w:t>怎么帮到我们</w:t>
      </w:r>
    </w:p>
    <w:p w14:paraId="056B171C" w14:textId="77777777" w:rsidR="00536118" w:rsidRDefault="0014273C">
      <w:pPr>
        <w:pStyle w:val="CommentText"/>
      </w:pPr>
      <w:r>
        <w:rPr>
          <w:rFonts w:hint="eastAsia"/>
        </w:rPr>
        <w:t>用学习目的划分</w:t>
      </w:r>
      <w:r w:rsidR="00486806">
        <w:rPr>
          <w:rFonts w:hint="eastAsia"/>
        </w:rPr>
        <w:t>调研群体,针对我们的目标群体</w:t>
      </w:r>
    </w:p>
    <w:p w14:paraId="4BB569B3" w14:textId="71022E8E" w:rsidR="009F7B25" w:rsidRDefault="009F7B25">
      <w:pPr>
        <w:pStyle w:val="CommentText"/>
      </w:pPr>
      <w:r>
        <w:rPr>
          <w:rFonts w:hint="eastAsia"/>
        </w:rPr>
        <w:t>不同群体关注的关注点</w:t>
      </w:r>
    </w:p>
  </w:comment>
  <w:comment w:id="3" w:author="陈 诗量" w:date="2020-11-01T15:07:00Z" w:initials="陈">
    <w:p w14:paraId="63E5A173" w14:textId="0046C2AF" w:rsidR="00581CBC" w:rsidRDefault="0028452C">
      <w:pPr>
        <w:pStyle w:val="CommentText"/>
      </w:pPr>
      <w:r>
        <w:rPr>
          <w:rStyle w:val="CommentReference"/>
        </w:rPr>
        <w:annotationRef/>
      </w:r>
      <w:r w:rsidR="00581CBC">
        <w:rPr>
          <w:rFonts w:hint="eastAsia"/>
        </w:rPr>
        <w:t>?</w:t>
      </w:r>
      <w:r w:rsidR="00581CBC">
        <w:t>??</w:t>
      </w:r>
      <w:r w:rsidR="0068528E">
        <w:t xml:space="preserve"> </w:t>
      </w:r>
      <w:r w:rsidR="0068528E">
        <w:rPr>
          <w:rFonts w:hint="eastAsia"/>
        </w:rPr>
        <w:t>怎么帮到我们</w:t>
      </w:r>
    </w:p>
    <w:p w14:paraId="3789B98E" w14:textId="77777777" w:rsidR="0028452C" w:rsidRDefault="005D5C4A">
      <w:pPr>
        <w:pStyle w:val="CommentText"/>
      </w:pPr>
      <w:r>
        <w:rPr>
          <w:rFonts w:hint="eastAsia"/>
        </w:rPr>
        <w:t>调查用户了解程度以</w:t>
      </w:r>
      <w:r w:rsidR="00581CBC">
        <w:rPr>
          <w:rFonts w:hint="eastAsia"/>
        </w:rPr>
        <w:t>帮助我们设计深入浅出的程序?</w:t>
      </w:r>
    </w:p>
    <w:p w14:paraId="5D2ECE39" w14:textId="46EC22ED" w:rsidR="00532B0C" w:rsidRDefault="00532B0C">
      <w:pPr>
        <w:pStyle w:val="CommentText"/>
      </w:pPr>
      <w:r>
        <w:rPr>
          <w:rFonts w:hint="eastAsia"/>
        </w:rPr>
        <w:t>认知我们的使用群体</w:t>
      </w:r>
    </w:p>
  </w:comment>
  <w:comment w:id="4" w:author="陈 诗量" w:date="2020-11-01T15:09:00Z" w:initials="陈">
    <w:p w14:paraId="13F735A1" w14:textId="75DC4AFD" w:rsidR="00581CBC" w:rsidRDefault="00581CBC">
      <w:pPr>
        <w:pStyle w:val="CommentText"/>
      </w:pPr>
      <w:r>
        <w:rPr>
          <w:rStyle w:val="CommentReference"/>
        </w:rPr>
        <w:annotationRef/>
      </w:r>
      <w:r w:rsidR="00230C21">
        <w:rPr>
          <w:rFonts w:hint="eastAsia"/>
        </w:rPr>
        <w:t>了解用户对于我们程序风格的需求</w:t>
      </w:r>
    </w:p>
  </w:comment>
  <w:comment w:id="5" w:author="陈 诗量" w:date="2020-11-01T15:09:00Z" w:initials="陈">
    <w:p w14:paraId="1F35C825" w14:textId="17CA5A96" w:rsidR="00230C21" w:rsidRDefault="00230C2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帮助我们设计程序复杂度和</w:t>
      </w:r>
      <w:r w:rsidR="00F77EFB">
        <w:rPr>
          <w:rFonts w:hint="eastAsia"/>
        </w:rPr>
        <w:t>综合</w:t>
      </w:r>
      <w:r>
        <w:rPr>
          <w:rFonts w:hint="eastAsia"/>
        </w:rPr>
        <w:t>学习成本</w:t>
      </w:r>
    </w:p>
  </w:comment>
  <w:comment w:id="10" w:author="陈 诗量" w:date="2020-11-01T15:10:00Z" w:initials="陈">
    <w:p w14:paraId="1BEECE57" w14:textId="77777777" w:rsidR="00F77EFB" w:rsidRDefault="00F77EF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?</w:t>
      </w:r>
      <w:r>
        <w:t>??</w:t>
      </w:r>
      <w:r w:rsidR="0068528E">
        <w:t xml:space="preserve"> </w:t>
      </w:r>
      <w:r w:rsidR="0068528E">
        <w:rPr>
          <w:rFonts w:hint="eastAsia"/>
        </w:rPr>
        <w:t>怎么帮到我们</w:t>
      </w:r>
    </w:p>
    <w:p w14:paraId="4901D9C0" w14:textId="50D260EA" w:rsidR="002419CB" w:rsidRDefault="002419CB">
      <w:pPr>
        <w:pStyle w:val="CommentText"/>
      </w:pPr>
      <w:r>
        <w:rPr>
          <w:rFonts w:hint="eastAsia"/>
        </w:rPr>
        <w:t>通过平台寻找特性</w:t>
      </w:r>
    </w:p>
  </w:comment>
  <w:comment w:id="13" w:author="陈 诗量" w:date="2020-11-01T15:10:00Z" w:initials="陈">
    <w:p w14:paraId="67FF9D8C" w14:textId="507420D1" w:rsidR="0068528E" w:rsidRDefault="0068528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帮助我们确定平台</w:t>
      </w:r>
    </w:p>
  </w:comment>
  <w:comment w:id="25" w:author="陈 诗量" w:date="2020-11-01T15:11:00Z" w:initials="陈">
    <w:p w14:paraId="121BE192" w14:textId="4A7D82A2" w:rsidR="0068528E" w:rsidRDefault="0068528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确定用户对于学习程度难度的需求</w:t>
      </w:r>
    </w:p>
  </w:comment>
  <w:comment w:id="26" w:author="陈 诗量" w:date="2020-11-01T15:11:00Z" w:initials="陈">
    <w:p w14:paraId="0E2512E2" w14:textId="333C0F50" w:rsidR="00F81260" w:rsidRDefault="00F8126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得到用户对编程语言的需求</w:t>
      </w:r>
    </w:p>
  </w:comment>
  <w:comment w:id="27" w:author="陈 诗量" w:date="2020-11-01T15:12:00Z" w:initials="陈">
    <w:p w14:paraId="222433E0" w14:textId="4AA482A0" w:rsidR="00F81260" w:rsidRDefault="00F81260">
      <w:pPr>
        <w:pStyle w:val="CommentText"/>
      </w:pPr>
      <w:r>
        <w:rPr>
          <w:rStyle w:val="CommentReference"/>
        </w:rPr>
        <w:annotationRef/>
      </w:r>
      <w:r w:rsidR="00120BFF">
        <w:rPr>
          <w:rFonts w:hint="eastAsia"/>
        </w:rPr>
        <w:t>帮助功能取舍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3B4816C" w15:done="0"/>
  <w15:commentEx w15:paraId="51C52A73" w15:done="0"/>
  <w15:commentEx w15:paraId="4BB569B3" w15:done="0"/>
  <w15:commentEx w15:paraId="5D2ECE39" w15:done="0"/>
  <w15:commentEx w15:paraId="13F735A1" w15:done="0"/>
  <w15:commentEx w15:paraId="1F35C825" w15:done="0"/>
  <w15:commentEx w15:paraId="4901D9C0" w15:done="0"/>
  <w15:commentEx w15:paraId="67FF9D8C" w15:done="0"/>
  <w15:commentEx w15:paraId="121BE192" w15:done="0"/>
  <w15:commentEx w15:paraId="0E2512E2" w15:done="0"/>
  <w15:commentEx w15:paraId="222433E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94D3B" w16cex:dateUtc="2020-11-01T07:05:00Z"/>
  <w16cex:commentExtensible w16cex:durableId="23494D5E" w16cex:dateUtc="2020-11-01T07:06:00Z"/>
  <w16cex:commentExtensible w16cex:durableId="23494D76" w16cex:dateUtc="2020-11-01T07:06:00Z"/>
  <w16cex:commentExtensible w16cex:durableId="23494DCC" w16cex:dateUtc="2020-11-01T07:07:00Z"/>
  <w16cex:commentExtensible w16cex:durableId="23494E16" w16cex:dateUtc="2020-11-01T07:09:00Z"/>
  <w16cex:commentExtensible w16cex:durableId="23494E2B" w16cex:dateUtc="2020-11-01T07:09:00Z"/>
  <w16cex:commentExtensible w16cex:durableId="23494E55" w16cex:dateUtc="2020-11-01T07:10:00Z"/>
  <w16cex:commentExtensible w16cex:durableId="23494E7A" w16cex:dateUtc="2020-11-01T07:10:00Z"/>
  <w16cex:commentExtensible w16cex:durableId="23494E90" w16cex:dateUtc="2020-11-01T07:11:00Z"/>
  <w16cex:commentExtensible w16cex:durableId="23494EA9" w16cex:dateUtc="2020-11-01T07:11:00Z"/>
  <w16cex:commentExtensible w16cex:durableId="23494EC3" w16cex:dateUtc="2020-11-01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3B4816C" w16cid:durableId="23494D3B"/>
  <w16cid:commentId w16cid:paraId="51C52A73" w16cid:durableId="23494D5E"/>
  <w16cid:commentId w16cid:paraId="4BB569B3" w16cid:durableId="23494D76"/>
  <w16cid:commentId w16cid:paraId="5D2ECE39" w16cid:durableId="23494DCC"/>
  <w16cid:commentId w16cid:paraId="13F735A1" w16cid:durableId="23494E16"/>
  <w16cid:commentId w16cid:paraId="1F35C825" w16cid:durableId="23494E2B"/>
  <w16cid:commentId w16cid:paraId="4901D9C0" w16cid:durableId="23494E55"/>
  <w16cid:commentId w16cid:paraId="67FF9D8C" w16cid:durableId="23494E7A"/>
  <w16cid:commentId w16cid:paraId="121BE192" w16cid:durableId="23494E90"/>
  <w16cid:commentId w16cid:paraId="0E2512E2" w16cid:durableId="23494EA9"/>
  <w16cid:commentId w16cid:paraId="222433E0" w16cid:durableId="23494E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B447A" w14:textId="77777777" w:rsidR="00FE087E" w:rsidRDefault="00FE087E" w:rsidP="00210F02">
      <w:r>
        <w:separator/>
      </w:r>
    </w:p>
  </w:endnote>
  <w:endnote w:type="continuationSeparator" w:id="0">
    <w:p w14:paraId="788B3B58" w14:textId="77777777" w:rsidR="00FE087E" w:rsidRDefault="00FE087E" w:rsidP="00210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4876A" w14:textId="77777777" w:rsidR="00FE087E" w:rsidRDefault="00FE087E" w:rsidP="00210F02">
      <w:r>
        <w:separator/>
      </w:r>
    </w:p>
  </w:footnote>
  <w:footnote w:type="continuationSeparator" w:id="0">
    <w:p w14:paraId="7EBE2770" w14:textId="77777777" w:rsidR="00FE087E" w:rsidRDefault="00FE087E" w:rsidP="00210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0345D"/>
    <w:multiLevelType w:val="hybridMultilevel"/>
    <w:tmpl w:val="1EA4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EF7AC3"/>
    <w:multiLevelType w:val="hybridMultilevel"/>
    <w:tmpl w:val="A0F45CC4"/>
    <w:lvl w:ilvl="0" w:tplc="81AC0086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EA4FBF"/>
    <w:multiLevelType w:val="hybridMultilevel"/>
    <w:tmpl w:val="36A83118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AF39B8"/>
    <w:multiLevelType w:val="hybridMultilevel"/>
    <w:tmpl w:val="534841C8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134974"/>
    <w:multiLevelType w:val="hybridMultilevel"/>
    <w:tmpl w:val="34AAD064"/>
    <w:lvl w:ilvl="0" w:tplc="B5225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6F6621"/>
    <w:multiLevelType w:val="hybridMultilevel"/>
    <w:tmpl w:val="90F0E232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2827B9"/>
    <w:multiLevelType w:val="hybridMultilevel"/>
    <w:tmpl w:val="5A0AA930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0D5797"/>
    <w:multiLevelType w:val="hybridMultilevel"/>
    <w:tmpl w:val="EE12B89C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9B77F39"/>
    <w:multiLevelType w:val="hybridMultilevel"/>
    <w:tmpl w:val="2428695A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034913"/>
    <w:multiLevelType w:val="hybridMultilevel"/>
    <w:tmpl w:val="4474683A"/>
    <w:lvl w:ilvl="0" w:tplc="81AC0086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5F11EE"/>
    <w:multiLevelType w:val="hybridMultilevel"/>
    <w:tmpl w:val="29D2BA18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F43CC4"/>
    <w:multiLevelType w:val="hybridMultilevel"/>
    <w:tmpl w:val="E78228FE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C42726B"/>
    <w:multiLevelType w:val="hybridMultilevel"/>
    <w:tmpl w:val="8572ED18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A7112D"/>
    <w:multiLevelType w:val="hybridMultilevel"/>
    <w:tmpl w:val="3F4EF8C6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4279DA"/>
    <w:multiLevelType w:val="hybridMultilevel"/>
    <w:tmpl w:val="EB5E152A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151E37"/>
    <w:multiLevelType w:val="hybridMultilevel"/>
    <w:tmpl w:val="C07030D2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040BE9"/>
    <w:multiLevelType w:val="hybridMultilevel"/>
    <w:tmpl w:val="190E8E9C"/>
    <w:lvl w:ilvl="0" w:tplc="8BE09AD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0317E9"/>
    <w:multiLevelType w:val="hybridMultilevel"/>
    <w:tmpl w:val="F2705446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A0F3852"/>
    <w:multiLevelType w:val="hybridMultilevel"/>
    <w:tmpl w:val="C436E53C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717249"/>
    <w:multiLevelType w:val="hybridMultilevel"/>
    <w:tmpl w:val="669A9EC4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C02F61"/>
    <w:multiLevelType w:val="hybridMultilevel"/>
    <w:tmpl w:val="BC4C4D4A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D41CFB"/>
    <w:multiLevelType w:val="hybridMultilevel"/>
    <w:tmpl w:val="EE4C7C7A"/>
    <w:lvl w:ilvl="0" w:tplc="81AC0086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1F929FC"/>
    <w:multiLevelType w:val="hybridMultilevel"/>
    <w:tmpl w:val="CCEE599E"/>
    <w:lvl w:ilvl="0" w:tplc="597EA534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095473"/>
    <w:multiLevelType w:val="hybridMultilevel"/>
    <w:tmpl w:val="F7867010"/>
    <w:lvl w:ilvl="0" w:tplc="81AC0086">
      <w:start w:val="1"/>
      <w:numFmt w:val="bullet"/>
      <w:lvlText w:val="¡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D212D8"/>
    <w:multiLevelType w:val="hybridMultilevel"/>
    <w:tmpl w:val="196A4DD2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AC9333E"/>
    <w:multiLevelType w:val="hybridMultilevel"/>
    <w:tmpl w:val="186AF996"/>
    <w:lvl w:ilvl="0" w:tplc="36748830">
      <w:start w:val="1"/>
      <w:numFmt w:val="bullet"/>
      <w:lvlText w:val="o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8"/>
  </w:num>
  <w:num w:numId="5">
    <w:abstractNumId w:val="20"/>
  </w:num>
  <w:num w:numId="6">
    <w:abstractNumId w:val="11"/>
  </w:num>
  <w:num w:numId="7">
    <w:abstractNumId w:val="24"/>
  </w:num>
  <w:num w:numId="8">
    <w:abstractNumId w:val="19"/>
  </w:num>
  <w:num w:numId="9">
    <w:abstractNumId w:val="9"/>
  </w:num>
  <w:num w:numId="10">
    <w:abstractNumId w:val="23"/>
  </w:num>
  <w:num w:numId="11">
    <w:abstractNumId w:val="5"/>
  </w:num>
  <w:num w:numId="12">
    <w:abstractNumId w:val="0"/>
  </w:num>
  <w:num w:numId="13">
    <w:abstractNumId w:val="1"/>
  </w:num>
  <w:num w:numId="14">
    <w:abstractNumId w:val="6"/>
  </w:num>
  <w:num w:numId="15">
    <w:abstractNumId w:val="17"/>
  </w:num>
  <w:num w:numId="16">
    <w:abstractNumId w:val="15"/>
  </w:num>
  <w:num w:numId="17">
    <w:abstractNumId w:val="2"/>
  </w:num>
  <w:num w:numId="18">
    <w:abstractNumId w:val="14"/>
  </w:num>
  <w:num w:numId="19">
    <w:abstractNumId w:val="7"/>
  </w:num>
  <w:num w:numId="20">
    <w:abstractNumId w:val="22"/>
  </w:num>
  <w:num w:numId="21">
    <w:abstractNumId w:val="10"/>
  </w:num>
  <w:num w:numId="22">
    <w:abstractNumId w:val="21"/>
  </w:num>
  <w:num w:numId="23">
    <w:abstractNumId w:val="25"/>
  </w:num>
  <w:num w:numId="24">
    <w:abstractNumId w:val="12"/>
  </w:num>
  <w:num w:numId="25">
    <w:abstractNumId w:val="13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陈 诗量">
    <w15:presenceInfo w15:providerId="Windows Live" w15:userId="791c94ee7340d2cd"/>
  </w15:person>
  <w15:person w15:author="陈诗量">
    <w15:presenceInfo w15:providerId="None" w15:userId="陈诗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42"/>
    <w:rsid w:val="000770A1"/>
    <w:rsid w:val="000D7042"/>
    <w:rsid w:val="000F72BB"/>
    <w:rsid w:val="00120BFF"/>
    <w:rsid w:val="0014273C"/>
    <w:rsid w:val="00210F02"/>
    <w:rsid w:val="00230C21"/>
    <w:rsid w:val="002419CB"/>
    <w:rsid w:val="0028452C"/>
    <w:rsid w:val="00325AB4"/>
    <w:rsid w:val="00332690"/>
    <w:rsid w:val="003A656C"/>
    <w:rsid w:val="003E5FEB"/>
    <w:rsid w:val="0048220D"/>
    <w:rsid w:val="00486806"/>
    <w:rsid w:val="004C4FF9"/>
    <w:rsid w:val="004E6CF6"/>
    <w:rsid w:val="005270E5"/>
    <w:rsid w:val="00532B0C"/>
    <w:rsid w:val="00536118"/>
    <w:rsid w:val="00556833"/>
    <w:rsid w:val="00581CBC"/>
    <w:rsid w:val="005A7AB2"/>
    <w:rsid w:val="005B0974"/>
    <w:rsid w:val="005D5C4A"/>
    <w:rsid w:val="0068528E"/>
    <w:rsid w:val="007929FD"/>
    <w:rsid w:val="008C195E"/>
    <w:rsid w:val="0090006A"/>
    <w:rsid w:val="00927C67"/>
    <w:rsid w:val="009F7B25"/>
    <w:rsid w:val="00A16ABD"/>
    <w:rsid w:val="00A414BC"/>
    <w:rsid w:val="00B34564"/>
    <w:rsid w:val="00B61322"/>
    <w:rsid w:val="00B855B3"/>
    <w:rsid w:val="00C9220A"/>
    <w:rsid w:val="00CF4F17"/>
    <w:rsid w:val="00DC4228"/>
    <w:rsid w:val="00E35522"/>
    <w:rsid w:val="00E6636D"/>
    <w:rsid w:val="00E77F01"/>
    <w:rsid w:val="00EC39FA"/>
    <w:rsid w:val="00F77EFB"/>
    <w:rsid w:val="00F8006A"/>
    <w:rsid w:val="00F81260"/>
    <w:rsid w:val="00FD27F8"/>
    <w:rsid w:val="00F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5CE6D"/>
  <w15:chartTrackingRefBased/>
  <w15:docId w15:val="{AD790B48-D447-324D-9DA8-F2AF1407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042"/>
    <w:pPr>
      <w:ind w:firstLineChars="200" w:firstLine="420"/>
    </w:pPr>
  </w:style>
  <w:style w:type="paragraph" w:styleId="Revision">
    <w:name w:val="Revision"/>
    <w:hidden/>
    <w:uiPriority w:val="99"/>
    <w:semiHidden/>
    <w:rsid w:val="00E6636D"/>
  </w:style>
  <w:style w:type="paragraph" w:styleId="BalloonText">
    <w:name w:val="Balloon Text"/>
    <w:basedOn w:val="Normal"/>
    <w:link w:val="BalloonTextChar"/>
    <w:uiPriority w:val="99"/>
    <w:semiHidden/>
    <w:unhideWhenUsed/>
    <w:rsid w:val="00E6636D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6D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10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F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0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0F02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27C6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7C6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7C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7C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7C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陈诗量</cp:lastModifiedBy>
  <cp:revision>25</cp:revision>
  <cp:lastPrinted>2020-11-03T05:08:00Z</cp:lastPrinted>
  <dcterms:created xsi:type="dcterms:W3CDTF">2020-10-29T13:28:00Z</dcterms:created>
  <dcterms:modified xsi:type="dcterms:W3CDTF">2020-11-03T05:32:00Z</dcterms:modified>
</cp:coreProperties>
</file>