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E6396" w14:textId="77777777" w:rsidR="006E1E0A" w:rsidRPr="00FD32A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36"/>
          <w:szCs w:val="36"/>
          <w:u w:color="0E101A"/>
          <w:rPrChange w:id="0" w:author="陈诗量" w:date="2020-11-26T12:45:00Z">
            <w:rPr>
              <w:rFonts w:ascii="Arial" w:eastAsia="Arial" w:hAnsi="Arial" w:cs="Arial"/>
              <w:color w:val="0E101A"/>
              <w:sz w:val="24"/>
              <w:szCs w:val="24"/>
              <w:u w:color="0E101A"/>
            </w:rPr>
          </w:rPrChange>
        </w:rPr>
      </w:pPr>
      <w:r w:rsidRPr="00FD32AA">
        <w:rPr>
          <w:rFonts w:ascii="Arial" w:hAnsi="Arial"/>
          <w:color w:val="0E101A"/>
          <w:sz w:val="36"/>
          <w:szCs w:val="36"/>
          <w:u w:color="0E101A"/>
          <w:rPrChange w:id="1" w:author="陈诗量" w:date="2020-11-26T12:45:00Z">
            <w:rPr>
              <w:rFonts w:ascii="Arial" w:hAnsi="Arial"/>
              <w:color w:val="0E101A"/>
              <w:sz w:val="24"/>
              <w:szCs w:val="24"/>
              <w:u w:color="0E101A"/>
            </w:rPr>
          </w:rPrChange>
        </w:rPr>
        <w:t>Requirement and Specification</w:t>
      </w:r>
    </w:p>
    <w:p w14:paraId="755F3453" w14:textId="77777777" w:rsidR="006E1E0A" w:rsidRDefault="006E1E0A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60675541" w14:textId="5DBFED4D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>This section describes the requirement</w:t>
      </w:r>
      <w:ins w:id="2" w:author="陈诗量" w:date="2020-11-26T12:35:00Z">
        <w:r w:rsidR="00E937C7">
          <w:rPr>
            <w:rFonts w:ascii="Arial" w:hAnsi="Arial" w:hint="eastAsia"/>
            <w:color w:val="0E101A"/>
            <w:sz w:val="24"/>
            <w:szCs w:val="24"/>
            <w:u w:color="0E101A"/>
          </w:rPr>
          <w:t>s</w:t>
        </w:r>
      </w:ins>
      <w:r>
        <w:rPr>
          <w:rFonts w:ascii="Arial" w:hAnsi="Arial"/>
          <w:color w:val="0E101A"/>
          <w:sz w:val="24"/>
          <w:szCs w:val="24"/>
          <w:u w:color="0E101A"/>
        </w:rPr>
        <w:t xml:space="preserve"> and specifications of the software. We hope specifying the requirements can be </w:t>
      </w:r>
      <w:commentRangeStart w:id="3"/>
      <w:r>
        <w:rPr>
          <w:rFonts w:ascii="Arial" w:hAnsi="Arial"/>
          <w:color w:val="0E101A"/>
          <w:sz w:val="24"/>
          <w:szCs w:val="24"/>
          <w:u w:color="0E101A"/>
        </w:rPr>
        <w:t>better to get the coal</w:t>
      </w:r>
      <w:commentRangeEnd w:id="3"/>
      <w:r w:rsidR="00E937C7">
        <w:rPr>
          <w:rStyle w:val="CommentReference"/>
        </w:rPr>
        <w:commentReference w:id="3"/>
      </w:r>
      <w:r>
        <w:rPr>
          <w:rFonts w:ascii="Arial" w:hAnsi="Arial"/>
          <w:color w:val="0E101A"/>
          <w:sz w:val="24"/>
          <w:szCs w:val="24"/>
          <w:u w:color="0E101A"/>
        </w:rPr>
        <w:t>. The first part is an overall description of the user requirements of both functional and non-functional. The second part outlines functional system specifications and related non-functional specifications of the software.</w:t>
      </w:r>
    </w:p>
    <w:p w14:paraId="773E7740" w14:textId="77777777" w:rsidR="006E1E0A" w:rsidRDefault="006E1E0A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3271CDE2" w14:textId="77777777" w:rsidR="006E1E0A" w:rsidRPr="00E937C7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32"/>
          <w:szCs w:val="32"/>
          <w:u w:color="0E101A"/>
          <w:rPrChange w:id="4" w:author="陈诗量" w:date="2020-11-26T12:36:00Z">
            <w:rPr>
              <w:rFonts w:ascii="Arial" w:eastAsia="Arial" w:hAnsi="Arial" w:cs="Arial"/>
              <w:color w:val="0E101A"/>
              <w:sz w:val="24"/>
              <w:szCs w:val="24"/>
              <w:u w:color="0E101A"/>
            </w:rPr>
          </w:rPrChange>
        </w:rPr>
      </w:pPr>
      <w:r w:rsidRPr="00E937C7">
        <w:rPr>
          <w:rFonts w:ascii="Arial" w:hAnsi="Arial"/>
          <w:color w:val="0E101A"/>
          <w:sz w:val="32"/>
          <w:szCs w:val="32"/>
          <w:u w:color="0E101A"/>
          <w:rPrChange w:id="5" w:author="陈诗量" w:date="2020-11-26T12:36:00Z">
            <w:rPr>
              <w:rFonts w:ascii="Arial" w:hAnsi="Arial"/>
              <w:color w:val="0E101A"/>
              <w:sz w:val="24"/>
              <w:szCs w:val="24"/>
              <w:u w:color="0E101A"/>
            </w:rPr>
          </w:rPrChange>
        </w:rPr>
        <w:t>User Requirements</w:t>
      </w:r>
    </w:p>
    <w:p w14:paraId="52F425DA" w14:textId="77777777" w:rsidR="006E1E0A" w:rsidRDefault="006E1E0A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7B5CF25C" w14:textId="77777777" w:rsidR="006E1E0A" w:rsidRPr="00E937C7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8"/>
          <w:szCs w:val="28"/>
          <w:u w:color="0E101A"/>
          <w:rPrChange w:id="6" w:author="陈诗量" w:date="2020-11-26T12:36:00Z">
            <w:rPr>
              <w:rFonts w:ascii="Arial" w:eastAsia="Arial" w:hAnsi="Arial" w:cs="Arial"/>
              <w:color w:val="0E101A"/>
              <w:sz w:val="24"/>
              <w:szCs w:val="24"/>
              <w:u w:color="0E101A"/>
            </w:rPr>
          </w:rPrChange>
        </w:rPr>
      </w:pPr>
      <w:r w:rsidRPr="00E937C7">
        <w:rPr>
          <w:rFonts w:ascii="Arial" w:hAnsi="Arial"/>
          <w:color w:val="0E101A"/>
          <w:sz w:val="28"/>
          <w:szCs w:val="28"/>
          <w:u w:color="0E101A"/>
          <w:rPrChange w:id="7" w:author="陈诗量" w:date="2020-11-26T12:36:00Z">
            <w:rPr>
              <w:rFonts w:ascii="Arial" w:hAnsi="Arial"/>
              <w:color w:val="0E101A"/>
              <w:sz w:val="24"/>
              <w:szCs w:val="24"/>
              <w:u w:color="0E101A"/>
            </w:rPr>
          </w:rPrChange>
        </w:rPr>
        <w:t>Functional Requirements</w:t>
      </w:r>
    </w:p>
    <w:p w14:paraId="37CAAF47" w14:textId="77777777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>Users want to learn sorting algorithms through the software.</w:t>
      </w:r>
    </w:p>
    <w:p w14:paraId="75B31A5F" w14:textId="77777777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>Users want to watch animations of the process of sorting algorithms.</w:t>
      </w:r>
    </w:p>
    <w:p w14:paraId="730797B5" w14:textId="05B695A9" w:rsidR="006E1E0A" w:rsidRDefault="00B72491">
      <w:pPr>
        <w:widowControl/>
        <w:spacing w:after="0" w:line="360" w:lineRule="auto"/>
        <w:jc w:val="left"/>
        <w:rPr>
          <w:rFonts w:ascii="Arial" w:hAnsi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>Users want to understand and prove the correctness of sorting algorithms.</w:t>
      </w:r>
    </w:p>
    <w:p w14:paraId="48982B64" w14:textId="32A9834B" w:rsidR="00331E31" w:rsidRDefault="00331E3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>Users want the software to support multiple languages</w:t>
      </w:r>
    </w:p>
    <w:p w14:paraId="0553FBDC" w14:textId="77777777" w:rsidR="006E1E0A" w:rsidRDefault="006E1E0A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01F1D934" w14:textId="77777777" w:rsidR="006E1E0A" w:rsidRPr="00E937C7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8"/>
          <w:szCs w:val="28"/>
          <w:u w:color="0E101A"/>
          <w:rPrChange w:id="8" w:author="陈诗量" w:date="2020-11-26T12:36:00Z">
            <w:rPr>
              <w:rFonts w:ascii="Arial" w:eastAsia="Arial" w:hAnsi="Arial" w:cs="Arial"/>
              <w:color w:val="0E101A"/>
              <w:sz w:val="24"/>
              <w:szCs w:val="24"/>
              <w:u w:color="0E101A"/>
            </w:rPr>
          </w:rPrChange>
        </w:rPr>
      </w:pPr>
      <w:r w:rsidRPr="00E937C7">
        <w:rPr>
          <w:rFonts w:ascii="Arial" w:hAnsi="Arial"/>
          <w:color w:val="0E101A"/>
          <w:sz w:val="28"/>
          <w:szCs w:val="28"/>
          <w:u w:color="0E101A"/>
          <w:rPrChange w:id="9" w:author="陈诗量" w:date="2020-11-26T12:36:00Z">
            <w:rPr>
              <w:rFonts w:ascii="Arial" w:hAnsi="Arial"/>
              <w:color w:val="0E101A"/>
              <w:sz w:val="24"/>
              <w:szCs w:val="24"/>
              <w:u w:color="0E101A"/>
            </w:rPr>
          </w:rPrChange>
        </w:rPr>
        <w:t>Non-functional Requirements</w:t>
      </w:r>
    </w:p>
    <w:p w14:paraId="76A9B6B5" w14:textId="1A773CD3" w:rsidR="006E1E0A" w:rsidRDefault="00331E31">
      <w:pPr>
        <w:widowControl/>
        <w:spacing w:after="0" w:line="360" w:lineRule="auto"/>
        <w:jc w:val="left"/>
        <w:rPr>
          <w:rFonts w:ascii="Arial" w:hAnsi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 xml:space="preserve">The software can </w:t>
      </w:r>
      <w:ins w:id="10" w:author="陈诗量" w:date="2020-11-26T12:37:00Z">
        <w:r w:rsidR="00E937C7">
          <w:rPr>
            <w:rFonts w:ascii="Arial" w:hAnsi="Arial" w:hint="eastAsia"/>
            <w:color w:val="0E101A"/>
            <w:sz w:val="24"/>
            <w:szCs w:val="24"/>
            <w:u w:color="0E101A"/>
          </w:rPr>
          <w:t>only</w:t>
        </w:r>
        <w:r w:rsidR="00E937C7">
          <w:rPr>
            <w:rFonts w:ascii="Arial" w:hAnsi="Arial"/>
            <w:color w:val="0E101A"/>
            <w:sz w:val="24"/>
            <w:szCs w:val="24"/>
            <w:u w:color="0E101A"/>
          </w:rPr>
          <w:t xml:space="preserve"> </w:t>
        </w:r>
      </w:ins>
      <w:r>
        <w:rPr>
          <w:rFonts w:ascii="Arial" w:hAnsi="Arial"/>
          <w:color w:val="0E101A"/>
          <w:sz w:val="24"/>
          <w:szCs w:val="24"/>
          <w:u w:color="0E101A"/>
        </w:rPr>
        <w:t xml:space="preserve">animate </w:t>
      </w:r>
      <w:r w:rsidRPr="00331E31">
        <w:rPr>
          <w:rFonts w:ascii="Arial" w:hAnsi="Arial"/>
          <w:color w:val="0E101A"/>
          <w:sz w:val="24"/>
          <w:szCs w:val="24"/>
          <w:u w:color="0E101A"/>
        </w:rPr>
        <w:t>bubble sort, selection sort, insertion sort, merge sort, quick sort, heap sort</w:t>
      </w:r>
      <w:r>
        <w:rPr>
          <w:rFonts w:ascii="Arial" w:hAnsi="Arial"/>
          <w:color w:val="0E101A"/>
          <w:sz w:val="24"/>
          <w:szCs w:val="24"/>
          <w:u w:color="0E101A"/>
        </w:rPr>
        <w:t>.</w:t>
      </w:r>
    </w:p>
    <w:p w14:paraId="63DF10E2" w14:textId="775616FD" w:rsidR="00331E31" w:rsidRDefault="00331E31">
      <w:pPr>
        <w:widowControl/>
        <w:spacing w:after="0" w:line="360" w:lineRule="auto"/>
        <w:jc w:val="left"/>
        <w:rPr>
          <w:ins w:id="11" w:author="陈诗量" w:date="2020-11-26T12:36:00Z"/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3CBCEF62" w14:textId="77777777" w:rsidR="00E937C7" w:rsidRDefault="00E937C7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67D34359" w14:textId="77777777" w:rsidR="006E1E0A" w:rsidRPr="00E937C7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32"/>
          <w:szCs w:val="32"/>
          <w:u w:color="0E101A"/>
          <w:rPrChange w:id="12" w:author="陈诗量" w:date="2020-11-26T12:36:00Z">
            <w:rPr>
              <w:rFonts w:ascii="Arial" w:eastAsia="Arial" w:hAnsi="Arial" w:cs="Arial"/>
              <w:color w:val="0E101A"/>
              <w:sz w:val="24"/>
              <w:szCs w:val="24"/>
              <w:u w:color="0E101A"/>
            </w:rPr>
          </w:rPrChange>
        </w:rPr>
      </w:pPr>
      <w:r w:rsidRPr="00E937C7">
        <w:rPr>
          <w:rFonts w:ascii="Arial" w:hAnsi="Arial"/>
          <w:color w:val="0E101A"/>
          <w:sz w:val="32"/>
          <w:szCs w:val="32"/>
          <w:u w:color="0E101A"/>
          <w:rPrChange w:id="13" w:author="陈诗量" w:date="2020-11-26T12:36:00Z">
            <w:rPr>
              <w:rFonts w:ascii="Arial" w:hAnsi="Arial"/>
              <w:color w:val="0E101A"/>
              <w:sz w:val="24"/>
              <w:szCs w:val="24"/>
              <w:u w:color="0E101A"/>
            </w:rPr>
          </w:rPrChange>
        </w:rPr>
        <w:t>System Specifications</w:t>
      </w:r>
    </w:p>
    <w:p w14:paraId="2ECBA871" w14:textId="77777777" w:rsidR="006E1E0A" w:rsidRDefault="006E1E0A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5609BB3C" w14:textId="77777777" w:rsidR="006E1E0A" w:rsidRPr="00E937C7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8"/>
          <w:szCs w:val="28"/>
          <w:u w:color="0E101A"/>
          <w:rPrChange w:id="14" w:author="陈诗量" w:date="2020-11-26T12:36:00Z">
            <w:rPr>
              <w:rFonts w:ascii="Arial" w:eastAsia="Arial" w:hAnsi="Arial" w:cs="Arial"/>
              <w:color w:val="0E101A"/>
              <w:sz w:val="24"/>
              <w:szCs w:val="24"/>
              <w:u w:color="0E101A"/>
            </w:rPr>
          </w:rPrChange>
        </w:rPr>
      </w:pPr>
      <w:r w:rsidRPr="00E937C7">
        <w:rPr>
          <w:rFonts w:ascii="Arial" w:hAnsi="Arial"/>
          <w:color w:val="0E101A"/>
          <w:sz w:val="28"/>
          <w:szCs w:val="28"/>
          <w:u w:color="0E101A"/>
          <w:rPrChange w:id="15" w:author="陈诗量" w:date="2020-11-26T12:36:00Z">
            <w:rPr>
              <w:rFonts w:ascii="Arial" w:hAnsi="Arial"/>
              <w:color w:val="0E101A"/>
              <w:sz w:val="24"/>
              <w:szCs w:val="24"/>
              <w:u w:color="0E101A"/>
            </w:rPr>
          </w:rPrChange>
        </w:rPr>
        <w:t>Functional Specification</w:t>
      </w:r>
    </w:p>
    <w:p w14:paraId="4E60D1E0" w14:textId="77777777" w:rsidR="006E1E0A" w:rsidRDefault="006E1E0A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7360597C" w14:textId="77777777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>The lists give the main feature of what a stakeholder shall be able to do. We prioritized the requirements in which the highest priority is 2, followed by 1.5, 1, 0.5.</w:t>
      </w:r>
    </w:p>
    <w:p w14:paraId="5255E574" w14:textId="77777777" w:rsidR="006E1E0A" w:rsidRDefault="006E1E0A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44507346" w14:textId="77777777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>Priority is 2:</w:t>
      </w:r>
    </w:p>
    <w:p w14:paraId="5D631FFE" w14:textId="110E784E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 xml:space="preserve">A user shall be able to </w:t>
      </w:r>
      <w:r w:rsidR="0030162E">
        <w:rPr>
          <w:rFonts w:ascii="Arial" w:hAnsi="Arial"/>
          <w:color w:val="0E101A"/>
          <w:sz w:val="24"/>
          <w:szCs w:val="24"/>
          <w:u w:color="0E101A"/>
        </w:rPr>
        <w:t>choose a difficulty</w:t>
      </w:r>
      <w:r>
        <w:rPr>
          <w:rFonts w:ascii="Arial" w:hAnsi="Arial"/>
          <w:color w:val="0E101A"/>
          <w:sz w:val="24"/>
          <w:szCs w:val="24"/>
          <w:u w:color="0E101A"/>
        </w:rPr>
        <w:t xml:space="preserve"> </w:t>
      </w:r>
      <w:r w:rsidR="0030162E">
        <w:rPr>
          <w:rFonts w:ascii="Arial" w:hAnsi="Arial"/>
          <w:color w:val="0E101A"/>
          <w:sz w:val="24"/>
          <w:szCs w:val="24"/>
          <w:u w:color="0E101A"/>
        </w:rPr>
        <w:t xml:space="preserve">level </w:t>
      </w:r>
      <w:r>
        <w:rPr>
          <w:rFonts w:ascii="Arial" w:hAnsi="Arial"/>
          <w:color w:val="0E101A"/>
          <w:sz w:val="24"/>
          <w:szCs w:val="24"/>
          <w:u w:color="0E101A"/>
        </w:rPr>
        <w:t>according to individual mastery level</w:t>
      </w:r>
      <w:r w:rsidR="0030162E">
        <w:rPr>
          <w:rFonts w:ascii="Arial" w:hAnsi="Arial"/>
          <w:color w:val="0E101A"/>
          <w:sz w:val="24"/>
          <w:szCs w:val="24"/>
          <w:u w:color="0E101A"/>
        </w:rPr>
        <w:t xml:space="preserve"> of algorithms</w:t>
      </w:r>
      <w:r>
        <w:rPr>
          <w:rFonts w:ascii="Arial" w:hAnsi="Arial"/>
          <w:color w:val="0E101A"/>
          <w:sz w:val="24"/>
          <w:szCs w:val="24"/>
          <w:u w:color="0E101A"/>
        </w:rPr>
        <w:t>.</w:t>
      </w:r>
    </w:p>
    <w:p w14:paraId="3ECF2BC4" w14:textId="316A7843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lastRenderedPageBreak/>
        <w:t>A user shall be able to select a type of sorting algorithm.</w:t>
      </w:r>
    </w:p>
    <w:p w14:paraId="2CCEC589" w14:textId="228B9A5E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 xml:space="preserve">A user shall be able to </w:t>
      </w:r>
      <w:r w:rsidR="0030162E">
        <w:rPr>
          <w:rFonts w:ascii="Arial" w:hAnsi="Arial"/>
          <w:color w:val="0E101A"/>
          <w:sz w:val="24"/>
          <w:szCs w:val="24"/>
          <w:u w:color="0E101A"/>
        </w:rPr>
        <w:t>view</w:t>
      </w:r>
      <w:r>
        <w:rPr>
          <w:rFonts w:ascii="Arial" w:hAnsi="Arial"/>
          <w:color w:val="0E101A"/>
          <w:sz w:val="24"/>
          <w:szCs w:val="24"/>
          <w:u w:color="0E101A"/>
        </w:rPr>
        <w:t xml:space="preserve"> the animation, which shows the sorting algorithm process.</w:t>
      </w:r>
    </w:p>
    <w:p w14:paraId="137CEF9D" w14:textId="6FCCA81A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 xml:space="preserve">A user shall be able to </w:t>
      </w:r>
      <w:r w:rsidR="0030162E">
        <w:rPr>
          <w:rFonts w:ascii="Arial" w:hAnsi="Arial"/>
          <w:color w:val="0E101A"/>
          <w:sz w:val="24"/>
          <w:szCs w:val="24"/>
          <w:u w:color="0E101A"/>
        </w:rPr>
        <w:t>view</w:t>
      </w:r>
      <w:r>
        <w:rPr>
          <w:rFonts w:ascii="Arial" w:hAnsi="Arial"/>
          <w:color w:val="0E101A"/>
          <w:sz w:val="24"/>
          <w:szCs w:val="24"/>
          <w:u w:color="0E101A"/>
        </w:rPr>
        <w:t xml:space="preserve"> explanations of each step of sorting algorithms.</w:t>
      </w:r>
    </w:p>
    <w:p w14:paraId="3B012184" w14:textId="7490F07B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 xml:space="preserve">A user shall be able to </w:t>
      </w:r>
      <w:r w:rsidR="0030162E">
        <w:rPr>
          <w:rFonts w:ascii="Arial" w:hAnsi="Arial"/>
          <w:color w:val="0E101A"/>
          <w:sz w:val="24"/>
          <w:szCs w:val="24"/>
          <w:u w:color="0E101A"/>
        </w:rPr>
        <w:t xml:space="preserve">start from different time frames </w:t>
      </w:r>
      <w:r>
        <w:rPr>
          <w:rFonts w:ascii="Arial" w:hAnsi="Arial"/>
          <w:color w:val="0E101A"/>
          <w:sz w:val="24"/>
          <w:szCs w:val="24"/>
          <w:u w:color="0E101A"/>
        </w:rPr>
        <w:t xml:space="preserve">of </w:t>
      </w:r>
      <w:r w:rsidR="0030162E">
        <w:rPr>
          <w:rFonts w:ascii="Arial" w:hAnsi="Arial"/>
          <w:color w:val="0E101A"/>
          <w:sz w:val="24"/>
          <w:szCs w:val="24"/>
          <w:u w:color="0E101A"/>
        </w:rPr>
        <w:t>an</w:t>
      </w:r>
      <w:r>
        <w:rPr>
          <w:rFonts w:ascii="Arial" w:hAnsi="Arial"/>
          <w:color w:val="0E101A"/>
          <w:sz w:val="24"/>
          <w:szCs w:val="24"/>
          <w:u w:color="0E101A"/>
        </w:rPr>
        <w:t xml:space="preserve"> animation.</w:t>
      </w:r>
    </w:p>
    <w:p w14:paraId="356FA9BC" w14:textId="10C4D639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 xml:space="preserve">A user shall be able to </w:t>
      </w:r>
      <w:r w:rsidR="0030162E">
        <w:rPr>
          <w:rFonts w:ascii="Arial" w:hAnsi="Arial"/>
          <w:color w:val="0E101A"/>
          <w:sz w:val="24"/>
          <w:szCs w:val="24"/>
          <w:u w:color="0E101A"/>
        </w:rPr>
        <w:t>customize the array of numbers to be animated</w:t>
      </w:r>
      <w:r>
        <w:rPr>
          <w:rFonts w:ascii="Arial" w:hAnsi="Arial"/>
          <w:color w:val="0E101A"/>
          <w:sz w:val="24"/>
          <w:szCs w:val="24"/>
          <w:u w:color="0E101A"/>
        </w:rPr>
        <w:t xml:space="preserve"> </w:t>
      </w:r>
    </w:p>
    <w:p w14:paraId="17CF508A" w14:textId="77777777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>A user shall be able to ask the software to randomly generate input.</w:t>
      </w:r>
    </w:p>
    <w:p w14:paraId="07517D4D" w14:textId="66C7F29E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 xml:space="preserve">A user shall be able to test </w:t>
      </w:r>
      <w:del w:id="16" w:author="陈诗量" w:date="2020-11-26T12:38:00Z">
        <w:r w:rsidDel="00E937C7">
          <w:rPr>
            <w:rFonts w:ascii="Arial" w:hAnsi="Arial" w:hint="eastAsia"/>
            <w:color w:val="0E101A"/>
            <w:sz w:val="24"/>
            <w:szCs w:val="24"/>
            <w:u w:color="0E101A"/>
          </w:rPr>
          <w:delText xml:space="preserve">the </w:delText>
        </w:r>
      </w:del>
      <w:ins w:id="17" w:author="陈诗量" w:date="2020-11-26T12:38:00Z">
        <w:r w:rsidR="00E937C7">
          <w:rPr>
            <w:rFonts w:ascii="Arial" w:hAnsi="Arial" w:hint="eastAsia"/>
            <w:color w:val="0E101A"/>
            <w:sz w:val="24"/>
            <w:szCs w:val="24"/>
            <w:u w:color="0E101A"/>
          </w:rPr>
          <w:t>a</w:t>
        </w:r>
        <w:r w:rsidR="00E937C7">
          <w:rPr>
            <w:rFonts w:ascii="Arial" w:hAnsi="Arial"/>
            <w:color w:val="0E101A"/>
            <w:sz w:val="24"/>
            <w:szCs w:val="24"/>
            <w:u w:color="0E101A"/>
          </w:rPr>
          <w:t xml:space="preserve">n </w:t>
        </w:r>
      </w:ins>
      <w:r>
        <w:rPr>
          <w:rFonts w:ascii="Arial" w:hAnsi="Arial"/>
          <w:color w:val="0E101A"/>
          <w:sz w:val="24"/>
          <w:szCs w:val="24"/>
          <w:u w:color="0E101A"/>
        </w:rPr>
        <w:t>algorithm through several sets of legal inputs to see if it can work correctly.</w:t>
      </w:r>
    </w:p>
    <w:p w14:paraId="5C40AB2B" w14:textId="77777777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>A user shall be able to see explanations of sorting algorithms’ correctness.</w:t>
      </w:r>
    </w:p>
    <w:p w14:paraId="37F3734D" w14:textId="670D367C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 xml:space="preserve">A user shall be able to choose </w:t>
      </w:r>
      <w:r w:rsidR="0030162E">
        <w:rPr>
          <w:rFonts w:ascii="Arial" w:hAnsi="Arial"/>
          <w:color w:val="0E101A"/>
          <w:sz w:val="24"/>
          <w:szCs w:val="24"/>
          <w:u w:color="0E101A"/>
        </w:rPr>
        <w:t xml:space="preserve">from </w:t>
      </w:r>
      <w:r>
        <w:rPr>
          <w:rFonts w:ascii="Arial" w:hAnsi="Arial"/>
          <w:color w:val="0E101A"/>
          <w:sz w:val="24"/>
          <w:szCs w:val="24"/>
          <w:u w:color="0E101A"/>
        </w:rPr>
        <w:t>several sets of illegal inputs.</w:t>
      </w:r>
    </w:p>
    <w:p w14:paraId="119B3348" w14:textId="626E404E" w:rsidR="006E1E0A" w:rsidRDefault="00B72491">
      <w:pPr>
        <w:widowControl/>
        <w:spacing w:after="0" w:line="360" w:lineRule="auto"/>
        <w:jc w:val="left"/>
        <w:rPr>
          <w:ins w:id="18" w:author="陈诗量" w:date="2020-11-26T12:39:00Z"/>
          <w:rFonts w:ascii="Arial" w:hAnsi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 xml:space="preserve">A user shall be able to test </w:t>
      </w:r>
      <w:del w:id="19" w:author="陈诗量" w:date="2020-11-26T12:38:00Z">
        <w:r w:rsidDel="00E937C7">
          <w:rPr>
            <w:rFonts w:ascii="Arial" w:hAnsi="Arial"/>
            <w:color w:val="0E101A"/>
            <w:sz w:val="24"/>
            <w:szCs w:val="24"/>
            <w:u w:color="0E101A"/>
          </w:rPr>
          <w:delText xml:space="preserve">the </w:delText>
        </w:r>
      </w:del>
      <w:ins w:id="20" w:author="陈诗量" w:date="2020-11-26T12:38:00Z">
        <w:r w:rsidR="00E937C7">
          <w:rPr>
            <w:rFonts w:ascii="Arial" w:hAnsi="Arial"/>
            <w:color w:val="0E101A"/>
            <w:sz w:val="24"/>
            <w:szCs w:val="24"/>
            <w:u w:color="0E101A"/>
          </w:rPr>
          <w:t>an</w:t>
        </w:r>
        <w:r w:rsidR="00E937C7">
          <w:rPr>
            <w:rFonts w:ascii="Arial" w:hAnsi="Arial"/>
            <w:color w:val="0E101A"/>
            <w:sz w:val="24"/>
            <w:szCs w:val="24"/>
            <w:u w:color="0E101A"/>
          </w:rPr>
          <w:t xml:space="preserve"> </w:t>
        </w:r>
      </w:ins>
      <w:r>
        <w:rPr>
          <w:rFonts w:ascii="Arial" w:hAnsi="Arial"/>
          <w:color w:val="0E101A"/>
          <w:sz w:val="24"/>
          <w:szCs w:val="24"/>
          <w:u w:color="0E101A"/>
        </w:rPr>
        <w:t xml:space="preserve">algorithm </w:t>
      </w:r>
      <w:r w:rsidR="0030162E">
        <w:rPr>
          <w:rFonts w:ascii="Arial" w:hAnsi="Arial"/>
          <w:color w:val="0E101A"/>
          <w:sz w:val="24"/>
          <w:szCs w:val="24"/>
          <w:u w:color="0E101A"/>
        </w:rPr>
        <w:t xml:space="preserve">which </w:t>
      </w:r>
      <w:r>
        <w:rPr>
          <w:rFonts w:ascii="Arial" w:hAnsi="Arial"/>
          <w:color w:val="0E101A"/>
          <w:sz w:val="24"/>
          <w:szCs w:val="24"/>
          <w:u w:color="0E101A"/>
        </w:rPr>
        <w:t xml:space="preserve">cannot work out the </w:t>
      </w:r>
      <w:r w:rsidR="0030162E">
        <w:rPr>
          <w:rFonts w:ascii="Arial" w:hAnsi="Arial"/>
          <w:color w:val="0E101A"/>
          <w:sz w:val="24"/>
          <w:szCs w:val="24"/>
          <w:u w:color="0E101A"/>
        </w:rPr>
        <w:t>sorting job</w:t>
      </w:r>
      <w:ins w:id="21" w:author="陈诗量" w:date="2020-11-26T12:39:00Z">
        <w:r w:rsidR="00FD32AA">
          <w:rPr>
            <w:rFonts w:ascii="Arial" w:hAnsi="Arial"/>
            <w:color w:val="0E101A"/>
            <w:sz w:val="24"/>
            <w:szCs w:val="24"/>
            <w:u w:color="0E101A"/>
          </w:rPr>
          <w:t>.</w:t>
        </w:r>
      </w:ins>
      <w:del w:id="22" w:author="陈诗量" w:date="2020-11-26T12:39:00Z">
        <w:r w:rsidDel="00FD32AA">
          <w:rPr>
            <w:rFonts w:ascii="Arial" w:hAnsi="Arial"/>
            <w:color w:val="0E101A"/>
            <w:sz w:val="24"/>
            <w:szCs w:val="24"/>
            <w:u w:color="0E101A"/>
          </w:rPr>
          <w:delText xml:space="preserve"> and see explanations.  </w:delText>
        </w:r>
      </w:del>
    </w:p>
    <w:p w14:paraId="22465C46" w14:textId="55ECBEB3" w:rsidR="00E937C7" w:rsidRDefault="00E937C7">
      <w:pPr>
        <w:widowControl/>
        <w:spacing w:after="0" w:line="360" w:lineRule="auto"/>
        <w:jc w:val="left"/>
        <w:rPr>
          <w:rFonts w:ascii="Arial" w:hAnsi="Arial"/>
          <w:color w:val="0E101A"/>
          <w:sz w:val="24"/>
          <w:szCs w:val="24"/>
          <w:u w:color="0E101A"/>
        </w:rPr>
      </w:pPr>
      <w:ins w:id="23" w:author="陈诗量" w:date="2020-11-26T12:39:00Z">
        <w:r>
          <w:rPr>
            <w:rFonts w:ascii="Arial" w:hAnsi="Arial"/>
            <w:color w:val="0E101A"/>
            <w:sz w:val="24"/>
            <w:szCs w:val="24"/>
            <w:u w:color="0E101A"/>
          </w:rPr>
          <w:t>A user shall be able to</w:t>
        </w:r>
        <w:r>
          <w:rPr>
            <w:rFonts w:ascii="Arial" w:hAnsi="Arial"/>
            <w:color w:val="0E101A"/>
            <w:sz w:val="24"/>
            <w:szCs w:val="24"/>
            <w:u w:color="0E101A"/>
          </w:rPr>
          <w:t xml:space="preserve"> view </w:t>
        </w:r>
        <w:r w:rsidR="00FD32AA">
          <w:rPr>
            <w:rFonts w:ascii="Arial" w:hAnsi="Arial"/>
            <w:color w:val="0E101A"/>
            <w:sz w:val="24"/>
            <w:szCs w:val="24"/>
            <w:u w:color="0E101A"/>
          </w:rPr>
          <w:t xml:space="preserve">explanations of why a sorting job of </w:t>
        </w:r>
        <w:proofErr w:type="gramStart"/>
        <w:r w:rsidR="00FD32AA">
          <w:rPr>
            <w:rFonts w:ascii="Arial" w:hAnsi="Arial"/>
            <w:color w:val="0E101A"/>
            <w:sz w:val="24"/>
            <w:szCs w:val="24"/>
            <w:u w:color="0E101A"/>
          </w:rPr>
          <w:t>an</w:t>
        </w:r>
        <w:proofErr w:type="gramEnd"/>
        <w:r w:rsidR="00FD32AA">
          <w:rPr>
            <w:rFonts w:ascii="Arial" w:hAnsi="Arial"/>
            <w:color w:val="0E101A"/>
            <w:sz w:val="24"/>
            <w:szCs w:val="24"/>
            <w:u w:color="0E101A"/>
          </w:rPr>
          <w:t xml:space="preserve"> sorting alg</w:t>
        </w:r>
      </w:ins>
      <w:ins w:id="24" w:author="陈诗量" w:date="2020-11-26T12:40:00Z">
        <w:r w:rsidR="00FD32AA">
          <w:rPr>
            <w:rFonts w:ascii="Arial" w:hAnsi="Arial"/>
            <w:color w:val="0E101A"/>
            <w:sz w:val="24"/>
            <w:szCs w:val="24"/>
            <w:u w:color="0E101A"/>
          </w:rPr>
          <w:t xml:space="preserve">orithm </w:t>
        </w:r>
      </w:ins>
      <w:ins w:id="25" w:author="陈诗量" w:date="2020-11-26T12:39:00Z">
        <w:r w:rsidR="00FD32AA">
          <w:rPr>
            <w:rFonts w:ascii="Arial" w:hAnsi="Arial"/>
            <w:color w:val="0E101A"/>
            <w:sz w:val="24"/>
            <w:szCs w:val="24"/>
            <w:u w:color="0E101A"/>
          </w:rPr>
          <w:t>fails.</w:t>
        </w:r>
      </w:ins>
    </w:p>
    <w:p w14:paraId="7A31F200" w14:textId="5FB0B284" w:rsidR="00331E31" w:rsidRDefault="00331E3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 w:rsidRPr="00D552DB">
        <w:rPr>
          <w:rFonts w:ascii="Arial" w:hAnsi="Arial" w:hint="eastAsia"/>
          <w:color w:val="0E101A"/>
          <w:sz w:val="24"/>
          <w:szCs w:val="24"/>
          <w:u w:color="0E101A"/>
        </w:rPr>
        <w:t>A</w:t>
      </w:r>
      <w:r w:rsidRPr="00D552DB">
        <w:rPr>
          <w:rFonts w:ascii="Arial" w:hAnsi="Arial"/>
          <w:color w:val="0E101A"/>
          <w:sz w:val="24"/>
          <w:szCs w:val="24"/>
          <w:u w:color="0E101A"/>
        </w:rPr>
        <w:t xml:space="preserve"> user shall be able to</w:t>
      </w:r>
      <w:ins w:id="26" w:author="陈诗量" w:date="2020-11-26T12:40:00Z">
        <w:r w:rsidR="00FD32AA">
          <w:rPr>
            <w:rFonts w:ascii="Arial" w:hAnsi="Arial"/>
            <w:color w:val="0E101A"/>
            <w:sz w:val="24"/>
            <w:szCs w:val="24"/>
            <w:u w:color="0E101A"/>
          </w:rPr>
          <w:t xml:space="preserve"> access </w:t>
        </w:r>
      </w:ins>
      <w:del w:id="27" w:author="陈诗量" w:date="2020-11-26T12:40:00Z">
        <w:r w:rsidRPr="00D552DB" w:rsidDel="00FD32AA">
          <w:rPr>
            <w:rFonts w:ascii="Arial" w:hAnsi="Arial"/>
            <w:color w:val="0E101A"/>
            <w:sz w:val="24"/>
            <w:szCs w:val="24"/>
            <w:u w:color="0E101A"/>
          </w:rPr>
          <w:delText xml:space="preserve"> </w:delText>
        </w:r>
      </w:del>
      <w:r>
        <w:rPr>
          <w:rFonts w:ascii="Arial" w:hAnsi="Arial"/>
          <w:color w:val="0E101A"/>
          <w:sz w:val="24"/>
          <w:szCs w:val="24"/>
          <w:u w:color="0E101A"/>
        </w:rPr>
        <w:t>the source code of this</w:t>
      </w:r>
      <w:r w:rsidRPr="00331E31">
        <w:rPr>
          <w:rFonts w:ascii="Arial" w:hAnsi="Arial"/>
          <w:color w:val="0E101A"/>
          <w:sz w:val="24"/>
          <w:szCs w:val="24"/>
          <w:u w:color="0E101A"/>
        </w:rPr>
        <w:t xml:space="preserve"> software</w:t>
      </w:r>
      <w:r>
        <w:rPr>
          <w:rFonts w:ascii="Arial" w:hAnsi="Arial"/>
          <w:color w:val="0E101A"/>
          <w:sz w:val="24"/>
          <w:szCs w:val="24"/>
          <w:u w:color="0E101A"/>
        </w:rPr>
        <w:t>.</w:t>
      </w:r>
    </w:p>
    <w:p w14:paraId="0A0B10A0" w14:textId="77777777" w:rsidR="006E1E0A" w:rsidRDefault="006E1E0A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658977D4" w14:textId="357168A9" w:rsidR="006E1E0A" w:rsidRDefault="00B72491">
      <w:pPr>
        <w:widowControl/>
        <w:spacing w:after="0" w:line="360" w:lineRule="auto"/>
        <w:jc w:val="left"/>
        <w:rPr>
          <w:ins w:id="28" w:author="陈诗量" w:date="2020-11-26T12:41:00Z"/>
          <w:rFonts w:ascii="Arial" w:hAnsi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>Priority is 1.5:</w:t>
      </w:r>
    </w:p>
    <w:p w14:paraId="67C5CF60" w14:textId="77777777" w:rsidR="00FD32AA" w:rsidDel="00FD32AA" w:rsidRDefault="00FD32AA" w:rsidP="00FD32AA">
      <w:pPr>
        <w:widowControl/>
        <w:spacing w:after="0" w:line="360" w:lineRule="auto"/>
        <w:jc w:val="left"/>
        <w:rPr>
          <w:del w:id="29" w:author="陈诗量" w:date="2020-11-26T12:41:00Z"/>
          <w:moveTo w:id="30" w:author="陈诗量" w:date="2020-11-26T12:41:00Z"/>
          <w:rFonts w:ascii="Arial" w:eastAsia="Arial" w:hAnsi="Arial" w:cs="Arial"/>
          <w:color w:val="0E101A"/>
          <w:sz w:val="24"/>
          <w:szCs w:val="24"/>
          <w:u w:color="0E101A"/>
        </w:rPr>
      </w:pPr>
      <w:moveToRangeStart w:id="31" w:author="陈诗量" w:date="2020-11-26T12:41:00Z" w:name="move57286877"/>
      <w:moveTo w:id="32" w:author="陈诗量" w:date="2020-11-26T12:41:00Z">
        <w:r>
          <w:rPr>
            <w:rFonts w:ascii="Arial" w:hAnsi="Arial"/>
            <w:color w:val="0E101A"/>
            <w:sz w:val="24"/>
            <w:szCs w:val="24"/>
            <w:u w:color="0E101A"/>
          </w:rPr>
          <w:t>A user shall be able to view a user guide of software operations.</w:t>
        </w:r>
      </w:moveTo>
    </w:p>
    <w:moveToRangeEnd w:id="31"/>
    <w:p w14:paraId="5AC8E353" w14:textId="77777777" w:rsidR="00FD32AA" w:rsidRDefault="00FD32AA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65C6F893" w14:textId="5F5829D9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 xml:space="preserve">A user shall be able to follow </w:t>
      </w:r>
      <w:r w:rsidR="0030162E">
        <w:rPr>
          <w:rFonts w:ascii="Arial" w:hAnsi="Arial"/>
          <w:color w:val="0E101A"/>
          <w:sz w:val="24"/>
          <w:szCs w:val="24"/>
          <w:u w:color="0E101A"/>
        </w:rPr>
        <w:t>a</w:t>
      </w:r>
      <w:r>
        <w:rPr>
          <w:rFonts w:ascii="Arial" w:hAnsi="Arial"/>
          <w:color w:val="0E101A"/>
          <w:sz w:val="24"/>
          <w:szCs w:val="24"/>
          <w:u w:color="0E101A"/>
        </w:rPr>
        <w:t xml:space="preserve"> guide </w:t>
      </w:r>
      <w:r w:rsidR="005A523E">
        <w:rPr>
          <w:rFonts w:ascii="Arial" w:hAnsi="Arial" w:hint="eastAsia"/>
          <w:color w:val="0E101A"/>
          <w:sz w:val="24"/>
          <w:szCs w:val="24"/>
          <w:u w:color="0E101A"/>
        </w:rPr>
        <w:t>o</w:t>
      </w:r>
      <w:r w:rsidR="005A523E">
        <w:rPr>
          <w:rFonts w:ascii="Arial" w:hAnsi="Arial"/>
          <w:color w:val="0E101A"/>
          <w:sz w:val="24"/>
          <w:szCs w:val="24"/>
          <w:u w:color="0E101A"/>
        </w:rPr>
        <w:t xml:space="preserve">f </w:t>
      </w:r>
      <w:r>
        <w:rPr>
          <w:rFonts w:ascii="Arial" w:hAnsi="Arial"/>
          <w:color w:val="0E101A"/>
          <w:sz w:val="24"/>
          <w:szCs w:val="24"/>
          <w:u w:color="0E101A"/>
        </w:rPr>
        <w:t>basic algorithms.</w:t>
      </w:r>
    </w:p>
    <w:p w14:paraId="1D3B0336" w14:textId="4CAFB3AF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 xml:space="preserve">A user shall be able to </w:t>
      </w:r>
      <w:r w:rsidR="0030162E">
        <w:rPr>
          <w:rFonts w:ascii="Arial" w:hAnsi="Arial"/>
          <w:color w:val="0E101A"/>
          <w:sz w:val="24"/>
          <w:szCs w:val="24"/>
          <w:u w:color="0E101A"/>
        </w:rPr>
        <w:t>download</w:t>
      </w:r>
      <w:r>
        <w:rPr>
          <w:rFonts w:ascii="Arial" w:hAnsi="Arial"/>
          <w:color w:val="0E101A"/>
          <w:sz w:val="24"/>
          <w:szCs w:val="24"/>
          <w:u w:color="0E101A"/>
        </w:rPr>
        <w:t xml:space="preserve"> learning notes</w:t>
      </w:r>
      <w:r w:rsidR="0030162E">
        <w:rPr>
          <w:rFonts w:ascii="Arial" w:hAnsi="Arial"/>
          <w:color w:val="0E101A"/>
          <w:sz w:val="24"/>
          <w:szCs w:val="24"/>
          <w:u w:color="0E101A"/>
        </w:rPr>
        <w:t xml:space="preserve"> provided by the software</w:t>
      </w:r>
      <w:r>
        <w:rPr>
          <w:rFonts w:ascii="Arial" w:hAnsi="Arial"/>
          <w:color w:val="0E101A"/>
          <w:sz w:val="24"/>
          <w:szCs w:val="24"/>
          <w:u w:color="0E101A"/>
        </w:rPr>
        <w:t>.</w:t>
      </w:r>
    </w:p>
    <w:p w14:paraId="7BF6DFFE" w14:textId="52CD9F9F" w:rsidR="006E1E0A" w:rsidDel="00FD32AA" w:rsidRDefault="00B72491">
      <w:pPr>
        <w:widowControl/>
        <w:spacing w:after="0" w:line="360" w:lineRule="auto"/>
        <w:jc w:val="left"/>
        <w:rPr>
          <w:moveFrom w:id="33" w:author="陈诗量" w:date="2020-11-26T12:41:00Z"/>
          <w:rFonts w:ascii="Arial" w:eastAsia="Arial" w:hAnsi="Arial" w:cs="Arial"/>
          <w:color w:val="0E101A"/>
          <w:sz w:val="24"/>
          <w:szCs w:val="24"/>
          <w:u w:color="0E101A"/>
        </w:rPr>
      </w:pPr>
      <w:moveFromRangeStart w:id="34" w:author="陈诗量" w:date="2020-11-26T12:41:00Z" w:name="move57286877"/>
      <w:moveFrom w:id="35" w:author="陈诗量" w:date="2020-11-26T12:41:00Z">
        <w:r w:rsidDel="00FD32AA">
          <w:rPr>
            <w:rFonts w:ascii="Arial" w:hAnsi="Arial"/>
            <w:color w:val="0E101A"/>
            <w:sz w:val="24"/>
            <w:szCs w:val="24"/>
            <w:u w:color="0E101A"/>
          </w:rPr>
          <w:t xml:space="preserve">A user shall be able to </w:t>
        </w:r>
        <w:r w:rsidR="0030162E" w:rsidDel="00FD32AA">
          <w:rPr>
            <w:rFonts w:ascii="Arial" w:hAnsi="Arial"/>
            <w:color w:val="0E101A"/>
            <w:sz w:val="24"/>
            <w:szCs w:val="24"/>
            <w:u w:color="0E101A"/>
          </w:rPr>
          <w:t>view</w:t>
        </w:r>
        <w:r w:rsidDel="00FD32AA">
          <w:rPr>
            <w:rFonts w:ascii="Arial" w:hAnsi="Arial"/>
            <w:color w:val="0E101A"/>
            <w:sz w:val="24"/>
            <w:szCs w:val="24"/>
            <w:u w:color="0E101A"/>
          </w:rPr>
          <w:t xml:space="preserve"> </w:t>
        </w:r>
        <w:r w:rsidR="0030162E" w:rsidDel="00FD32AA">
          <w:rPr>
            <w:rFonts w:ascii="Arial" w:hAnsi="Arial"/>
            <w:color w:val="0E101A"/>
            <w:sz w:val="24"/>
            <w:szCs w:val="24"/>
            <w:u w:color="0E101A"/>
          </w:rPr>
          <w:t xml:space="preserve">a user guide of software </w:t>
        </w:r>
        <w:r w:rsidR="00331E31" w:rsidDel="00FD32AA">
          <w:rPr>
            <w:rFonts w:ascii="Arial" w:hAnsi="Arial"/>
            <w:color w:val="0E101A"/>
            <w:sz w:val="24"/>
            <w:szCs w:val="24"/>
            <w:u w:color="0E101A"/>
          </w:rPr>
          <w:t>operations</w:t>
        </w:r>
        <w:r w:rsidDel="00FD32AA">
          <w:rPr>
            <w:rFonts w:ascii="Arial" w:hAnsi="Arial"/>
            <w:color w:val="0E101A"/>
            <w:sz w:val="24"/>
            <w:szCs w:val="24"/>
            <w:u w:color="0E101A"/>
          </w:rPr>
          <w:t>.</w:t>
        </w:r>
      </w:moveFrom>
    </w:p>
    <w:moveFromRangeEnd w:id="34"/>
    <w:p w14:paraId="48FC0803" w14:textId="77777777" w:rsidR="006E1E0A" w:rsidRDefault="006E1E0A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07CC34EF" w14:textId="77777777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>Priority is 1:</w:t>
      </w:r>
    </w:p>
    <w:p w14:paraId="40176022" w14:textId="72BE3421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 xml:space="preserve">A user shall be able to 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>view</w:t>
      </w:r>
      <w:r w:rsidR="005A523E">
        <w:rPr>
          <w:rFonts w:ascii="Arial" w:hAnsi="Arial"/>
          <w:color w:val="0E101A"/>
          <w:sz w:val="24"/>
          <w:szCs w:val="24"/>
          <w:u w:color="0E101A"/>
        </w:rPr>
        <w:t xml:space="preserve"> history of </w:t>
      </w:r>
      <w:r>
        <w:rPr>
          <w:rFonts w:ascii="Arial" w:hAnsi="Arial"/>
          <w:color w:val="0E101A"/>
          <w:sz w:val="24"/>
          <w:szCs w:val="24"/>
          <w:u w:color="0E101A"/>
        </w:rPr>
        <w:t xml:space="preserve">the latest learned </w:t>
      </w:r>
      <w:del w:id="36" w:author="陈诗量" w:date="2020-11-26T12:41:00Z">
        <w:r w:rsidDel="00FD32AA">
          <w:rPr>
            <w:rFonts w:ascii="Arial" w:hAnsi="Arial"/>
            <w:color w:val="0E101A"/>
            <w:sz w:val="24"/>
            <w:szCs w:val="24"/>
            <w:u w:color="0E101A"/>
          </w:rPr>
          <w:delText>module</w:delText>
        </w:r>
      </w:del>
      <w:ins w:id="37" w:author="陈诗量" w:date="2020-11-26T12:41:00Z">
        <w:r w:rsidR="00FD32AA">
          <w:rPr>
            <w:rFonts w:ascii="Arial" w:hAnsi="Arial"/>
            <w:color w:val="0E101A"/>
            <w:sz w:val="24"/>
            <w:szCs w:val="24"/>
            <w:u w:color="0E101A"/>
          </w:rPr>
          <w:t>sorting algorithms</w:t>
        </w:r>
      </w:ins>
      <w:r>
        <w:rPr>
          <w:rFonts w:ascii="Arial" w:hAnsi="Arial"/>
          <w:color w:val="0E101A"/>
          <w:sz w:val="24"/>
          <w:szCs w:val="24"/>
          <w:u w:color="0E101A"/>
        </w:rPr>
        <w:t>.</w:t>
      </w:r>
    </w:p>
    <w:p w14:paraId="5BCFD1BD" w14:textId="77777777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>A user shall be able to compare different sorting algorithms’ time complexity.</w:t>
      </w:r>
    </w:p>
    <w:p w14:paraId="4EAE343F" w14:textId="1D35D24F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 xml:space="preserve">A user shall be able to 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>view</w:t>
      </w:r>
      <w:r>
        <w:rPr>
          <w:rFonts w:ascii="Arial" w:hAnsi="Arial"/>
          <w:color w:val="0E101A"/>
          <w:sz w:val="24"/>
          <w:szCs w:val="24"/>
          <w:u w:color="0E101A"/>
        </w:rPr>
        <w:t xml:space="preserve"> </w:t>
      </w:r>
      <w:r w:rsidR="005A523E">
        <w:rPr>
          <w:rFonts w:ascii="Arial" w:hAnsi="Arial"/>
          <w:color w:val="0E101A"/>
          <w:sz w:val="24"/>
          <w:szCs w:val="24"/>
          <w:u w:color="0E101A"/>
        </w:rPr>
        <w:t xml:space="preserve">individual </w:t>
      </w:r>
      <w:r>
        <w:rPr>
          <w:rFonts w:ascii="Arial" w:hAnsi="Arial"/>
          <w:color w:val="0E101A"/>
          <w:sz w:val="24"/>
          <w:szCs w:val="24"/>
          <w:u w:color="0E101A"/>
        </w:rPr>
        <w:t>learning progress</w:t>
      </w:r>
      <w:r w:rsidR="005A523E">
        <w:rPr>
          <w:rFonts w:ascii="Arial" w:hAnsi="Arial"/>
          <w:color w:val="0E101A"/>
          <w:sz w:val="24"/>
          <w:szCs w:val="24"/>
          <w:u w:color="0E101A"/>
        </w:rPr>
        <w:t>.</w:t>
      </w:r>
    </w:p>
    <w:p w14:paraId="0C174702" w14:textId="11906567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>A user shall be able to do after-class exercise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>s</w:t>
      </w:r>
      <w:r>
        <w:rPr>
          <w:rFonts w:ascii="Arial" w:hAnsi="Arial"/>
          <w:color w:val="0E101A"/>
          <w:sz w:val="24"/>
          <w:szCs w:val="24"/>
          <w:u w:color="0E101A"/>
        </w:rPr>
        <w:t>.</w:t>
      </w:r>
    </w:p>
    <w:p w14:paraId="740BBD56" w14:textId="77777777" w:rsidR="006E1E0A" w:rsidRDefault="006E1E0A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016B937E" w14:textId="77777777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>Priority is 0.5:</w:t>
      </w:r>
    </w:p>
    <w:p w14:paraId="1705F702" w14:textId="76743B05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 xml:space="preserve">A user shall be able to </w:t>
      </w:r>
      <w:ins w:id="38" w:author="陈诗量" w:date="2020-11-26T12:41:00Z">
        <w:r w:rsidR="00FD32AA">
          <w:rPr>
            <w:rFonts w:ascii="Arial" w:hAnsi="Arial"/>
            <w:color w:val="0E101A"/>
            <w:sz w:val="24"/>
            <w:szCs w:val="24"/>
            <w:u w:color="0E101A"/>
          </w:rPr>
          <w:t xml:space="preserve">practice by </w:t>
        </w:r>
      </w:ins>
      <w:r>
        <w:rPr>
          <w:rFonts w:ascii="Arial" w:hAnsi="Arial"/>
          <w:color w:val="0E101A"/>
          <w:sz w:val="24"/>
          <w:szCs w:val="24"/>
          <w:u w:color="0E101A"/>
        </w:rPr>
        <w:t>sort</w:t>
      </w:r>
      <w:ins w:id="39" w:author="陈诗量" w:date="2020-11-26T12:41:00Z">
        <w:r w:rsidR="00FD32AA">
          <w:rPr>
            <w:rFonts w:ascii="Arial" w:hAnsi="Arial"/>
            <w:color w:val="0E101A"/>
            <w:sz w:val="24"/>
            <w:szCs w:val="24"/>
            <w:u w:color="0E101A"/>
          </w:rPr>
          <w:t>ing</w:t>
        </w:r>
      </w:ins>
      <w:r>
        <w:rPr>
          <w:rFonts w:ascii="Arial" w:hAnsi="Arial"/>
          <w:color w:val="0E101A"/>
          <w:sz w:val="24"/>
          <w:szCs w:val="24"/>
          <w:u w:color="0E101A"/>
        </w:rPr>
        <w:t xml:space="preserve"> an array of numbers</w:t>
      </w:r>
      <w:r w:rsidR="005A523E">
        <w:rPr>
          <w:rFonts w:ascii="Arial" w:hAnsi="Arial"/>
          <w:color w:val="0E101A"/>
          <w:sz w:val="24"/>
          <w:szCs w:val="24"/>
          <w:u w:color="0E101A"/>
        </w:rPr>
        <w:t xml:space="preserve"> manually.</w:t>
      </w:r>
    </w:p>
    <w:p w14:paraId="5AE1BDF9" w14:textId="0022DDAA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 xml:space="preserve">A user shall be able to create breakpoints to see </w:t>
      </w:r>
      <w:del w:id="40" w:author="陈诗量" w:date="2020-11-26T12:42:00Z">
        <w:r w:rsidDel="00FD32AA">
          <w:rPr>
            <w:rFonts w:ascii="Arial" w:hAnsi="Arial"/>
            <w:color w:val="0E101A"/>
            <w:sz w:val="24"/>
            <w:szCs w:val="24"/>
            <w:u w:color="0E101A"/>
          </w:rPr>
          <w:delText xml:space="preserve">the </w:delText>
        </w:r>
      </w:del>
      <w:r>
        <w:rPr>
          <w:rFonts w:ascii="Arial" w:hAnsi="Arial"/>
          <w:color w:val="0E101A"/>
          <w:sz w:val="24"/>
          <w:szCs w:val="24"/>
          <w:u w:color="0E101A"/>
        </w:rPr>
        <w:t>output</w:t>
      </w:r>
      <w:ins w:id="41" w:author="陈诗量" w:date="2020-11-26T12:42:00Z">
        <w:r w:rsidR="00FD32AA">
          <w:rPr>
            <w:rFonts w:ascii="Arial" w:hAnsi="Arial"/>
            <w:color w:val="0E101A"/>
            <w:sz w:val="24"/>
            <w:szCs w:val="24"/>
            <w:u w:color="0E101A"/>
          </w:rPr>
          <w:t>s</w:t>
        </w:r>
      </w:ins>
      <w:ins w:id="42" w:author="陈诗量" w:date="2020-11-26T12:43:00Z">
        <w:r w:rsidR="00FD32AA">
          <w:rPr>
            <w:rFonts w:ascii="Arial" w:hAnsi="Arial"/>
            <w:color w:val="0E101A"/>
            <w:sz w:val="24"/>
            <w:szCs w:val="24"/>
            <w:u w:color="0E101A"/>
          </w:rPr>
          <w:t xml:space="preserve"> at that specific point.</w:t>
        </w:r>
      </w:ins>
      <w:del w:id="43" w:author="陈诗量" w:date="2020-11-26T12:43:00Z">
        <w:r w:rsidDel="00FD32AA">
          <w:rPr>
            <w:rFonts w:ascii="Arial" w:hAnsi="Arial"/>
            <w:color w:val="0E101A"/>
            <w:sz w:val="24"/>
            <w:szCs w:val="24"/>
            <w:u w:color="0E101A"/>
          </w:rPr>
          <w:delText xml:space="preserve"> for each step.</w:delText>
        </w:r>
      </w:del>
    </w:p>
    <w:p w14:paraId="2141F248" w14:textId="12724E52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 xml:space="preserve">A user shall be able to share the 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>information of the software</w:t>
      </w:r>
      <w:r>
        <w:rPr>
          <w:rFonts w:ascii="Arial" w:hAnsi="Arial"/>
          <w:color w:val="0E101A"/>
          <w:sz w:val="24"/>
          <w:szCs w:val="24"/>
          <w:u w:color="0E101A"/>
        </w:rPr>
        <w:t>.</w:t>
      </w:r>
    </w:p>
    <w:p w14:paraId="79F876D7" w14:textId="5929C29E" w:rsidR="006E1E0A" w:rsidRDefault="00B72491">
      <w:pPr>
        <w:widowControl/>
        <w:spacing w:after="0" w:line="360" w:lineRule="auto"/>
        <w:jc w:val="left"/>
        <w:rPr>
          <w:rFonts w:ascii="Arial" w:hAnsi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 xml:space="preserve">A user shall be able to 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>view</w:t>
      </w:r>
      <w:r>
        <w:rPr>
          <w:rFonts w:ascii="Arial" w:hAnsi="Arial"/>
          <w:color w:val="0E101A"/>
          <w:sz w:val="24"/>
          <w:szCs w:val="24"/>
          <w:u w:color="0E101A"/>
        </w:rPr>
        <w:t xml:space="preserve"> the pseudo-code of sorting algorithms.</w:t>
      </w:r>
    </w:p>
    <w:p w14:paraId="1D90D2D1" w14:textId="6AE7ED39" w:rsidR="005A523E" w:rsidRDefault="005A523E" w:rsidP="005A523E">
      <w:pPr>
        <w:widowControl/>
        <w:spacing w:after="0" w:line="360" w:lineRule="auto"/>
        <w:jc w:val="left"/>
        <w:rPr>
          <w:rFonts w:ascii="Arial" w:hAnsi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 xml:space="preserve">A user shall be able to 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>view</w:t>
      </w:r>
      <w:r>
        <w:rPr>
          <w:rFonts w:ascii="Arial" w:hAnsi="Arial"/>
          <w:color w:val="0E101A"/>
          <w:sz w:val="24"/>
          <w:szCs w:val="24"/>
          <w:u w:color="0E101A"/>
        </w:rPr>
        <w:t xml:space="preserve"> the programming code of sorting algorithms.</w:t>
      </w:r>
    </w:p>
    <w:p w14:paraId="60F1953C" w14:textId="70AE153E" w:rsidR="00D552DB" w:rsidRDefault="00D552DB" w:rsidP="00D552DB">
      <w:pPr>
        <w:widowControl/>
        <w:spacing w:after="0" w:line="360" w:lineRule="auto"/>
        <w:jc w:val="left"/>
        <w:rPr>
          <w:rFonts w:ascii="Arial" w:hAnsi="Arial"/>
          <w:color w:val="0E101A"/>
          <w:sz w:val="24"/>
          <w:szCs w:val="24"/>
          <w:u w:color="0E101A"/>
        </w:rPr>
      </w:pPr>
      <w:r w:rsidRPr="00D552DB">
        <w:rPr>
          <w:rFonts w:ascii="Arial" w:hAnsi="Arial" w:hint="eastAsia"/>
          <w:color w:val="0E101A"/>
          <w:sz w:val="24"/>
          <w:szCs w:val="24"/>
          <w:u w:color="0E101A"/>
        </w:rPr>
        <w:t>A</w:t>
      </w:r>
      <w:r w:rsidRPr="00D552DB">
        <w:rPr>
          <w:rFonts w:ascii="Arial" w:hAnsi="Arial"/>
          <w:color w:val="0E101A"/>
          <w:sz w:val="24"/>
          <w:szCs w:val="24"/>
          <w:u w:color="0E101A"/>
        </w:rPr>
        <w:t xml:space="preserve"> user shall be able to write feedback</w:t>
      </w:r>
      <w:ins w:id="44" w:author="陈诗量" w:date="2020-11-26T12:43:00Z">
        <w:r w:rsidR="00FD32AA">
          <w:rPr>
            <w:rFonts w:ascii="Arial" w:hAnsi="Arial"/>
            <w:color w:val="0E101A"/>
            <w:sz w:val="24"/>
            <w:szCs w:val="24"/>
            <w:u w:color="0E101A"/>
          </w:rPr>
          <w:t>s</w:t>
        </w:r>
      </w:ins>
      <w:r w:rsidRPr="00D552DB">
        <w:rPr>
          <w:rFonts w:ascii="Arial" w:hAnsi="Arial"/>
          <w:color w:val="0E101A"/>
          <w:sz w:val="24"/>
          <w:szCs w:val="24"/>
          <w:u w:color="0E101A"/>
        </w:rPr>
        <w:t xml:space="preserve"> to </w:t>
      </w:r>
      <w:del w:id="45" w:author="陈诗量" w:date="2020-11-26T12:44:00Z">
        <w:r w:rsidDel="00FD32AA">
          <w:rPr>
            <w:rFonts w:ascii="Arial" w:hAnsi="Arial"/>
            <w:color w:val="0E101A"/>
            <w:sz w:val="24"/>
            <w:szCs w:val="24"/>
            <w:u w:color="0E101A"/>
          </w:rPr>
          <w:delText>development</w:delText>
        </w:r>
      </w:del>
      <w:ins w:id="46" w:author="陈诗量" w:date="2020-11-26T12:44:00Z">
        <w:r w:rsidR="00FD32AA">
          <w:rPr>
            <w:rFonts w:ascii="Arial" w:hAnsi="Arial"/>
            <w:color w:val="0E101A"/>
            <w:sz w:val="24"/>
            <w:szCs w:val="24"/>
            <w:u w:color="0E101A"/>
          </w:rPr>
          <w:t>develop</w:t>
        </w:r>
        <w:r w:rsidR="00FD32AA">
          <w:rPr>
            <w:rFonts w:ascii="Arial" w:hAnsi="Arial"/>
            <w:color w:val="0E101A"/>
            <w:sz w:val="24"/>
            <w:szCs w:val="24"/>
            <w:u w:color="0E101A"/>
          </w:rPr>
          <w:t>ers</w:t>
        </w:r>
      </w:ins>
      <w:r>
        <w:rPr>
          <w:rFonts w:ascii="Arial" w:hAnsi="Arial"/>
          <w:color w:val="0E101A"/>
          <w:sz w:val="24"/>
          <w:szCs w:val="24"/>
          <w:u w:color="0E101A"/>
        </w:rPr>
        <w:t>.</w:t>
      </w:r>
    </w:p>
    <w:p w14:paraId="20FDC74C" w14:textId="5ED3FDA5" w:rsidR="00331E31" w:rsidRDefault="00331E31" w:rsidP="00D552DB">
      <w:pPr>
        <w:widowControl/>
        <w:spacing w:after="0" w:line="360" w:lineRule="auto"/>
        <w:jc w:val="left"/>
        <w:rPr>
          <w:rFonts w:ascii="Arial" w:hAnsi="Arial"/>
          <w:color w:val="0E101A"/>
          <w:sz w:val="24"/>
          <w:szCs w:val="24"/>
          <w:u w:color="0E101A"/>
        </w:rPr>
      </w:pPr>
      <w:r w:rsidRPr="00D552DB">
        <w:rPr>
          <w:rFonts w:ascii="Arial" w:hAnsi="Arial" w:hint="eastAsia"/>
          <w:color w:val="0E101A"/>
          <w:sz w:val="24"/>
          <w:szCs w:val="24"/>
          <w:u w:color="0E101A"/>
        </w:rPr>
        <w:lastRenderedPageBreak/>
        <w:t>A</w:t>
      </w:r>
      <w:r w:rsidRPr="00D552DB">
        <w:rPr>
          <w:rFonts w:ascii="Arial" w:hAnsi="Arial"/>
          <w:color w:val="0E101A"/>
          <w:sz w:val="24"/>
          <w:szCs w:val="24"/>
          <w:u w:color="0E101A"/>
        </w:rPr>
        <w:t xml:space="preserve"> user shall be able to </w:t>
      </w:r>
      <w:r>
        <w:rPr>
          <w:rFonts w:ascii="Arial" w:hAnsi="Arial"/>
          <w:color w:val="0E101A"/>
          <w:sz w:val="24"/>
          <w:szCs w:val="24"/>
          <w:u w:color="0E101A"/>
        </w:rPr>
        <w:t>switch languages</w:t>
      </w:r>
      <w:r>
        <w:rPr>
          <w:rFonts w:ascii="Arial" w:hAnsi="Arial"/>
          <w:color w:val="0E101A"/>
          <w:sz w:val="24"/>
          <w:szCs w:val="24"/>
          <w:u w:color="0E101A"/>
        </w:rPr>
        <w:t>.</w:t>
      </w:r>
    </w:p>
    <w:p w14:paraId="31E2633B" w14:textId="77777777" w:rsidR="00331E31" w:rsidRPr="00D552DB" w:rsidRDefault="00331E31" w:rsidP="00D552DB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26911911" w14:textId="77777777" w:rsidR="00D552DB" w:rsidRDefault="00D552DB">
      <w:pPr>
        <w:widowControl/>
        <w:spacing w:after="0" w:line="360" w:lineRule="auto"/>
        <w:jc w:val="left"/>
        <w:rPr>
          <w:rFonts w:ascii="Arial" w:hAnsi="Arial"/>
          <w:color w:val="0E101A"/>
          <w:sz w:val="24"/>
          <w:szCs w:val="24"/>
          <w:u w:color="0E101A"/>
        </w:rPr>
      </w:pPr>
    </w:p>
    <w:p w14:paraId="6C147CF2" w14:textId="77777777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commentRangeStart w:id="47"/>
      <w:r>
        <w:rPr>
          <w:rFonts w:ascii="Arial" w:hAnsi="Arial"/>
          <w:color w:val="0E101A"/>
          <w:sz w:val="24"/>
          <w:szCs w:val="24"/>
          <w:u w:color="0E101A"/>
        </w:rPr>
        <w:t>Non-functional Specifications</w:t>
      </w:r>
      <w:commentRangeEnd w:id="47"/>
      <w:r w:rsidR="00FD32AA">
        <w:rPr>
          <w:rStyle w:val="CommentReference"/>
        </w:rPr>
        <w:commentReference w:id="47"/>
      </w:r>
    </w:p>
    <w:p w14:paraId="690A4ACB" w14:textId="77777777" w:rsidR="006E1E0A" w:rsidRDefault="00B72491">
      <w:pPr>
        <w:widowControl/>
        <w:numPr>
          <w:ilvl w:val="0"/>
          <w:numId w:val="2"/>
        </w:numPr>
        <w:spacing w:after="0" w:line="360" w:lineRule="auto"/>
        <w:jc w:val="left"/>
        <w:rPr>
          <w:rFonts w:ascii="Arial" w:hAnsi="Arial"/>
          <w:color w:val="0E101A"/>
          <w:sz w:val="24"/>
          <w:szCs w:val="24"/>
        </w:rPr>
      </w:pPr>
      <w:r>
        <w:rPr>
          <w:rFonts w:ascii="Arial" w:hAnsi="Arial"/>
          <w:color w:val="0E101A"/>
          <w:sz w:val="24"/>
          <w:szCs w:val="24"/>
          <w:u w:color="0E101A"/>
        </w:rPr>
        <w:t>Interoperability</w:t>
      </w:r>
    </w:p>
    <w:p w14:paraId="4AE449C1" w14:textId="25064AF3" w:rsidR="006E1E0A" w:rsidRDefault="00B72491">
      <w:pPr>
        <w:pStyle w:val="ListParagraph"/>
        <w:widowControl/>
        <w:spacing w:after="0" w:line="360" w:lineRule="auto"/>
        <w:ind w:left="420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>The software</w:t>
      </w:r>
      <w:r w:rsidR="00F9638C">
        <w:rPr>
          <w:rFonts w:ascii="Arial" w:hAnsi="Arial"/>
          <w:color w:val="0E101A"/>
          <w:sz w:val="24"/>
          <w:szCs w:val="24"/>
          <w:u w:color="0E101A"/>
        </w:rPr>
        <w:t xml:space="preserve"> can only</w:t>
      </w:r>
      <w:r>
        <w:rPr>
          <w:rFonts w:ascii="Arial" w:hAnsi="Arial"/>
          <w:color w:val="0E101A"/>
          <w:sz w:val="24"/>
          <w:szCs w:val="24"/>
          <w:u w:color="0E101A"/>
        </w:rPr>
        <w:t xml:space="preserve"> run on </w:t>
      </w:r>
      <w:r w:rsidR="005A523E">
        <w:rPr>
          <w:rFonts w:ascii="Arial" w:hAnsi="Arial"/>
          <w:color w:val="0E101A"/>
          <w:sz w:val="24"/>
          <w:szCs w:val="24"/>
          <w:u w:color="0E101A"/>
        </w:rPr>
        <w:t>W</w:t>
      </w:r>
      <w:r>
        <w:rPr>
          <w:rFonts w:ascii="Arial" w:hAnsi="Arial"/>
          <w:color w:val="0E101A"/>
          <w:sz w:val="24"/>
          <w:szCs w:val="24"/>
          <w:u w:color="0E101A"/>
        </w:rPr>
        <w:t>indows</w:t>
      </w:r>
      <w:r w:rsidR="005A523E">
        <w:rPr>
          <w:rFonts w:ascii="Arial" w:hAnsi="Arial"/>
          <w:color w:val="0E101A"/>
          <w:sz w:val="24"/>
          <w:szCs w:val="24"/>
          <w:u w:color="0E101A"/>
        </w:rPr>
        <w:t xml:space="preserve"> system</w:t>
      </w:r>
      <w:r>
        <w:rPr>
          <w:rFonts w:ascii="Arial" w:hAnsi="Arial"/>
          <w:color w:val="0E101A"/>
          <w:sz w:val="24"/>
          <w:szCs w:val="24"/>
          <w:u w:color="0E101A"/>
        </w:rPr>
        <w:t>.</w:t>
      </w:r>
    </w:p>
    <w:p w14:paraId="33C1F036" w14:textId="77777777" w:rsidR="006E1E0A" w:rsidRDefault="006E1E0A" w:rsidP="00D552DB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32290C54" w14:textId="77777777" w:rsidR="006E1E0A" w:rsidRDefault="00B72491">
      <w:pPr>
        <w:widowControl/>
        <w:numPr>
          <w:ilvl w:val="0"/>
          <w:numId w:val="2"/>
        </w:numPr>
        <w:spacing w:after="0" w:line="360" w:lineRule="auto"/>
        <w:jc w:val="left"/>
        <w:rPr>
          <w:rFonts w:ascii="Arial" w:hAnsi="Arial"/>
          <w:color w:val="0E101A"/>
          <w:sz w:val="24"/>
          <w:szCs w:val="24"/>
        </w:rPr>
      </w:pPr>
      <w:r>
        <w:rPr>
          <w:rFonts w:ascii="Arial" w:hAnsi="Arial"/>
          <w:color w:val="0E101A"/>
          <w:sz w:val="24"/>
          <w:szCs w:val="24"/>
          <w:u w:color="0E101A"/>
        </w:rPr>
        <w:t>Usability:</w:t>
      </w:r>
    </w:p>
    <w:p w14:paraId="6BCABBA5" w14:textId="05503787" w:rsidR="006E1E0A" w:rsidRDefault="00331E31">
      <w:pPr>
        <w:pStyle w:val="ListParagraph"/>
        <w:widowControl/>
        <w:spacing w:after="0" w:line="360" w:lineRule="auto"/>
        <w:ind w:left="420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>The software can only support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 English</w:t>
      </w:r>
      <w:r>
        <w:rPr>
          <w:rFonts w:ascii="Arial" w:hAnsi="Arial"/>
          <w:color w:val="0E101A"/>
          <w:sz w:val="24"/>
          <w:szCs w:val="24"/>
          <w:u w:color="0E101A"/>
        </w:rPr>
        <w:t xml:space="preserve"> and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 Chinese</w:t>
      </w:r>
      <w:r>
        <w:rPr>
          <w:rFonts w:ascii="Arial" w:hAnsi="Arial"/>
          <w:color w:val="0E101A"/>
          <w:sz w:val="24"/>
          <w:szCs w:val="24"/>
          <w:u w:color="0E101A"/>
        </w:rPr>
        <w:t>.</w:t>
      </w:r>
    </w:p>
    <w:p w14:paraId="5B8D8D92" w14:textId="4F5A0690" w:rsidR="006E1E0A" w:rsidRDefault="00B72491">
      <w:pPr>
        <w:pStyle w:val="ListParagraph"/>
        <w:widowControl/>
        <w:spacing w:after="0" w:line="360" w:lineRule="auto"/>
        <w:ind w:left="420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 xml:space="preserve">The software 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>can only</w:t>
      </w:r>
      <w:r>
        <w:rPr>
          <w:rFonts w:ascii="Arial" w:hAnsi="Arial"/>
          <w:color w:val="0E101A"/>
          <w:sz w:val="24"/>
          <w:szCs w:val="24"/>
          <w:u w:color="0E101A"/>
        </w:rPr>
        <w:t xml:space="preserve"> provide 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>programming</w:t>
      </w:r>
      <w:r>
        <w:rPr>
          <w:rFonts w:ascii="Arial" w:hAnsi="Arial"/>
          <w:color w:val="0E101A"/>
          <w:sz w:val="24"/>
          <w:szCs w:val="24"/>
          <w:u w:color="0E101A"/>
        </w:rPr>
        <w:t xml:space="preserve"> code 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>in</w:t>
      </w:r>
      <w:r>
        <w:rPr>
          <w:rFonts w:ascii="Arial" w:hAnsi="Arial"/>
          <w:color w:val="0E101A"/>
          <w:sz w:val="24"/>
          <w:szCs w:val="24"/>
          <w:u w:color="0E101A"/>
        </w:rPr>
        <w:t xml:space="preserve"> C, Python, and Java language.</w:t>
      </w:r>
    </w:p>
    <w:p w14:paraId="607CF1C7" w14:textId="77777777" w:rsidR="006E1E0A" w:rsidRDefault="006E1E0A">
      <w:pPr>
        <w:widowControl/>
        <w:spacing w:after="0" w:line="360" w:lineRule="auto"/>
        <w:ind w:firstLine="72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34545408" w14:textId="77777777" w:rsidR="006E1E0A" w:rsidRDefault="00B72491">
      <w:pPr>
        <w:widowControl/>
        <w:numPr>
          <w:ilvl w:val="0"/>
          <w:numId w:val="2"/>
        </w:numPr>
        <w:spacing w:after="0" w:line="360" w:lineRule="auto"/>
        <w:jc w:val="left"/>
        <w:rPr>
          <w:rFonts w:ascii="Arial" w:hAnsi="Arial"/>
          <w:color w:val="0E101A"/>
          <w:sz w:val="24"/>
          <w:szCs w:val="24"/>
        </w:rPr>
      </w:pPr>
      <w:r>
        <w:rPr>
          <w:rFonts w:ascii="Arial" w:hAnsi="Arial"/>
          <w:color w:val="0E101A"/>
          <w:sz w:val="24"/>
          <w:szCs w:val="24"/>
          <w:u w:color="0E101A"/>
        </w:rPr>
        <w:t>Capability </w:t>
      </w:r>
    </w:p>
    <w:p w14:paraId="4F1CABD3" w14:textId="163A2095" w:rsidR="00331E31" w:rsidRDefault="00331E31">
      <w:pPr>
        <w:pStyle w:val="ListParagraph"/>
        <w:widowControl/>
        <w:spacing w:after="0" w:line="360" w:lineRule="auto"/>
        <w:ind w:left="420"/>
        <w:jc w:val="left"/>
        <w:rPr>
          <w:rFonts w:ascii="Arial" w:hAnsi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 xml:space="preserve">The </w:t>
      </w:r>
      <w:r w:rsidR="00E937C7">
        <w:rPr>
          <w:rFonts w:ascii="Arial" w:hAnsi="Arial"/>
          <w:color w:val="0E101A"/>
          <w:sz w:val="24"/>
          <w:szCs w:val="24"/>
          <w:u w:color="0E101A"/>
        </w:rPr>
        <w:t>hardware</w:t>
      </w:r>
      <w:r>
        <w:rPr>
          <w:rFonts w:ascii="Arial" w:hAnsi="Arial"/>
          <w:color w:val="0E101A"/>
          <w:sz w:val="24"/>
          <w:szCs w:val="24"/>
          <w:u w:color="0E101A"/>
        </w:rPr>
        <w:t xml:space="preserve"> requirement</w:t>
      </w:r>
      <w:r w:rsidR="00E937C7">
        <w:rPr>
          <w:rFonts w:ascii="Arial" w:hAnsi="Arial"/>
          <w:color w:val="0E101A"/>
          <w:sz w:val="24"/>
          <w:szCs w:val="24"/>
          <w:u w:color="0E101A"/>
        </w:rPr>
        <w:t>s</w:t>
      </w:r>
      <w:r>
        <w:rPr>
          <w:rFonts w:ascii="Arial" w:hAnsi="Arial"/>
          <w:color w:val="0E101A"/>
          <w:sz w:val="24"/>
          <w:szCs w:val="24"/>
          <w:u w:color="0E101A"/>
        </w:rPr>
        <w:t xml:space="preserve"> </w:t>
      </w:r>
      <w:r w:rsidR="00E937C7">
        <w:rPr>
          <w:rFonts w:ascii="Arial" w:hAnsi="Arial"/>
          <w:color w:val="0E101A"/>
          <w:sz w:val="24"/>
          <w:szCs w:val="24"/>
          <w:u w:color="0E101A"/>
        </w:rPr>
        <w:t>for basic</w:t>
      </w:r>
      <w:r>
        <w:rPr>
          <w:rFonts w:ascii="Arial" w:hAnsi="Arial"/>
          <w:color w:val="0E101A"/>
          <w:sz w:val="24"/>
          <w:szCs w:val="24"/>
          <w:u w:color="0E101A"/>
        </w:rPr>
        <w:t xml:space="preserve"> performance is </w:t>
      </w:r>
      <w:r w:rsidR="00E937C7">
        <w:rPr>
          <w:rFonts w:ascii="Arial" w:hAnsi="Arial"/>
          <w:color w:val="0E101A"/>
          <w:sz w:val="24"/>
          <w:szCs w:val="24"/>
          <w:u w:color="0E101A"/>
        </w:rPr>
        <w:t>2</w:t>
      </w:r>
      <w:r>
        <w:rPr>
          <w:rFonts w:ascii="Arial" w:hAnsi="Arial"/>
          <w:color w:val="0E101A"/>
          <w:sz w:val="24"/>
          <w:szCs w:val="24"/>
          <w:u w:color="0E101A"/>
        </w:rPr>
        <w:t xml:space="preserve">GB RAM and </w:t>
      </w:r>
      <w:r w:rsidR="00E937C7">
        <w:rPr>
          <w:rFonts w:ascii="Arial" w:hAnsi="Arial"/>
          <w:color w:val="0E101A"/>
          <w:sz w:val="24"/>
          <w:szCs w:val="24"/>
          <w:u w:color="0E101A"/>
        </w:rPr>
        <w:t>200MB storage.</w:t>
      </w:r>
    </w:p>
    <w:p w14:paraId="22289099" w14:textId="4BBA8F6A" w:rsidR="006E1E0A" w:rsidRDefault="00B72491">
      <w:pPr>
        <w:pStyle w:val="ListParagraph"/>
        <w:widowControl/>
        <w:spacing w:after="0" w:line="360" w:lineRule="auto"/>
        <w:ind w:left="420"/>
        <w:jc w:val="left"/>
      </w:pPr>
      <w:commentRangeStart w:id="48"/>
      <w:r>
        <w:rPr>
          <w:rFonts w:ascii="Arial" w:hAnsi="Arial"/>
          <w:color w:val="0E101A"/>
          <w:sz w:val="24"/>
          <w:szCs w:val="24"/>
          <w:u w:color="0E101A"/>
        </w:rPr>
        <w:t>The software should be able to open in 1 second by users.</w:t>
      </w:r>
      <w:commentRangeEnd w:id="48"/>
      <w:r w:rsidR="00FD32AA">
        <w:rPr>
          <w:rStyle w:val="CommentReference"/>
        </w:rPr>
        <w:commentReference w:id="48"/>
      </w:r>
    </w:p>
    <w:sectPr w:rsidR="006E1E0A">
      <w:pgSz w:w="11900" w:h="16840"/>
      <w:pgMar w:top="1440" w:right="1800" w:bottom="1440" w:left="1800" w:header="851" w:footer="992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陈诗量" w:date="2020-11-26T12:35:00Z" w:initials="陈诗量">
    <w:p w14:paraId="359A2440" w14:textId="77777777" w:rsidR="00E937C7" w:rsidRDefault="00E937C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这里</w:t>
      </w:r>
      <w:proofErr w:type="spellStart"/>
      <w:r>
        <w:rPr>
          <w:rFonts w:hint="eastAsia"/>
        </w:rPr>
        <w:t>heshan</w:t>
      </w:r>
      <w:proofErr w:type="spellEnd"/>
      <w:r>
        <w:rPr>
          <w:rFonts w:hint="eastAsia"/>
        </w:rPr>
        <w:t>好像说有问题</w:t>
      </w:r>
    </w:p>
    <w:p w14:paraId="68446A4E" w14:textId="3DE3D13B" w:rsidR="00E937C7" w:rsidRDefault="00E937C7">
      <w:pPr>
        <w:pStyle w:val="CommentText"/>
        <w:rPr>
          <w:rFonts w:hint="eastAsia"/>
        </w:rPr>
      </w:pPr>
      <w:r>
        <w:rPr>
          <w:rFonts w:hint="eastAsia"/>
        </w:rPr>
        <w:t>这句话语法有点问题，可能需要艺捷</w:t>
      </w:r>
      <w:r w:rsidR="00FD32AA">
        <w:rPr>
          <w:rFonts w:hint="eastAsia"/>
        </w:rPr>
        <w:t>修正</w:t>
      </w:r>
      <w:r>
        <w:rPr>
          <w:rFonts w:hint="eastAsia"/>
        </w:rPr>
        <w:t>一下</w:t>
      </w:r>
    </w:p>
  </w:comment>
  <w:comment w:id="47" w:author="陈诗量" w:date="2020-11-26T12:45:00Z" w:initials="陈诗量">
    <w:p w14:paraId="5FEEDF7B" w14:textId="40C974D5" w:rsidR="00FD32AA" w:rsidRDefault="00FD32AA">
      <w:pPr>
        <w:pStyle w:val="CommentText"/>
      </w:pPr>
      <w:r>
        <w:rPr>
          <w:rStyle w:val="CommentReference"/>
        </w:rPr>
        <w:annotationRef/>
      </w:r>
      <w:r>
        <w:t>C</w:t>
      </w:r>
      <w:r>
        <w:rPr>
          <w:rFonts w:hint="eastAsia"/>
        </w:rPr>
        <w:t>onstraints</w:t>
      </w:r>
      <w:r>
        <w:t xml:space="preserve"> and limitations of the requirements</w:t>
      </w:r>
    </w:p>
  </w:comment>
  <w:comment w:id="48" w:author="陈诗量" w:date="2020-11-26T12:44:00Z" w:initials="陈诗量">
    <w:p w14:paraId="6171D95E" w14:textId="064353B4" w:rsidR="00FD32AA" w:rsidRDefault="00FD32A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这条</w:t>
      </w:r>
      <w:proofErr w:type="spellStart"/>
      <w:r>
        <w:rPr>
          <w:rFonts w:hint="eastAsia"/>
        </w:rPr>
        <w:t>bgl</w:t>
      </w:r>
      <w:proofErr w:type="spellEnd"/>
      <w:r>
        <w:rPr>
          <w:rFonts w:hint="eastAsia"/>
        </w:rPr>
        <w:t>说不好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8446A4E" w15:done="0"/>
  <w15:commentEx w15:paraId="5FEEDF7B" w15:done="0"/>
  <w15:commentEx w15:paraId="6171D9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A1F7D" w16cex:dateUtc="2020-11-26T04:35:00Z"/>
  <w16cex:commentExtensible w16cex:durableId="236A21D4" w16cex:dateUtc="2020-11-26T04:45:00Z"/>
  <w16cex:commentExtensible w16cex:durableId="236A21BE" w16cex:dateUtc="2020-11-26T0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8446A4E" w16cid:durableId="236A1F7D"/>
  <w16cid:commentId w16cid:paraId="5FEEDF7B" w16cid:durableId="236A21D4"/>
  <w16cid:commentId w16cid:paraId="6171D95E" w16cid:durableId="236A21B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5335A" w14:textId="77777777" w:rsidR="00CF6897" w:rsidRDefault="00CF6897">
      <w:pPr>
        <w:spacing w:after="0" w:line="240" w:lineRule="auto"/>
      </w:pPr>
      <w:r>
        <w:separator/>
      </w:r>
    </w:p>
  </w:endnote>
  <w:endnote w:type="continuationSeparator" w:id="0">
    <w:p w14:paraId="6EDF1AAE" w14:textId="77777777" w:rsidR="00CF6897" w:rsidRDefault="00CF6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Arial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25B151" w14:textId="77777777" w:rsidR="00CF6897" w:rsidRDefault="00CF6897">
      <w:pPr>
        <w:spacing w:after="0" w:line="240" w:lineRule="auto"/>
      </w:pPr>
      <w:r>
        <w:separator/>
      </w:r>
    </w:p>
  </w:footnote>
  <w:footnote w:type="continuationSeparator" w:id="0">
    <w:p w14:paraId="0E76F5F7" w14:textId="77777777" w:rsidR="00CF6897" w:rsidRDefault="00CF6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D7B8B"/>
    <w:multiLevelType w:val="hybridMultilevel"/>
    <w:tmpl w:val="EA507F1E"/>
    <w:numStyleLink w:val="1"/>
  </w:abstractNum>
  <w:abstractNum w:abstractNumId="1" w15:restartNumberingAfterBreak="0">
    <w:nsid w:val="45CE2653"/>
    <w:multiLevelType w:val="hybridMultilevel"/>
    <w:tmpl w:val="EA507F1E"/>
    <w:styleLink w:val="1"/>
    <w:lvl w:ilvl="0" w:tplc="3FB2FFF8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F2369A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570FFBA">
      <w:start w:val="1"/>
      <w:numFmt w:val="lowerRoman"/>
      <w:lvlText w:val="%3."/>
      <w:lvlJc w:val="left"/>
      <w:pPr>
        <w:ind w:left="126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910B108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CE03FC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82F48C">
      <w:start w:val="1"/>
      <w:numFmt w:val="lowerRoman"/>
      <w:lvlText w:val="%6."/>
      <w:lvlJc w:val="left"/>
      <w:pPr>
        <w:ind w:left="252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E49F48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12AA8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2E882C">
      <w:start w:val="1"/>
      <w:numFmt w:val="lowerRoman"/>
      <w:lvlText w:val="%9."/>
      <w:lvlJc w:val="left"/>
      <w:pPr>
        <w:ind w:left="378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陈诗量">
    <w15:presenceInfo w15:providerId="None" w15:userId="陈诗量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displayBackgroundShape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E0A"/>
    <w:rsid w:val="00095A53"/>
    <w:rsid w:val="0030162E"/>
    <w:rsid w:val="00331E31"/>
    <w:rsid w:val="005A523E"/>
    <w:rsid w:val="006E1E0A"/>
    <w:rsid w:val="007B34D4"/>
    <w:rsid w:val="00B72491"/>
    <w:rsid w:val="00CF6897"/>
    <w:rsid w:val="00D552DB"/>
    <w:rsid w:val="00E937C7"/>
    <w:rsid w:val="00F9638C"/>
    <w:rsid w:val="00FD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F5B89"/>
  <w15:docId w15:val="{2BCA9A3D-6286-4A88-8ED4-8994FB52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rFonts w:ascii="等线" w:eastAsia="等线" w:hAnsi="等线" w:cs="等线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已导入的样式“1”"/>
    <w:pPr>
      <w:numPr>
        <w:numId w:val="1"/>
      </w:numPr>
    </w:pPr>
  </w:style>
  <w:style w:type="paragraph" w:styleId="ListParagraph">
    <w:name w:val="List Paragraph"/>
    <w:pPr>
      <w:widowControl w:val="0"/>
      <w:spacing w:after="160" w:line="259" w:lineRule="auto"/>
      <w:ind w:left="720"/>
      <w:jc w:val="both"/>
    </w:pPr>
    <w:rPr>
      <w:rFonts w:ascii="等线" w:eastAsia="等线" w:hAnsi="等线" w:cs="等线"/>
      <w:color w:val="000000"/>
      <w:sz w:val="22"/>
      <w:szCs w:val="22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7B34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4D4"/>
    <w:rPr>
      <w:rFonts w:ascii="等线" w:eastAsia="等线" w:hAnsi="等线" w:cs="等线"/>
      <w:color w:val="000000"/>
      <w:sz w:val="22"/>
      <w:szCs w:val="22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7B34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4D4"/>
    <w:rPr>
      <w:rFonts w:ascii="等线" w:eastAsia="等线" w:hAnsi="等线" w:cs="等线"/>
      <w:color w:val="000000"/>
      <w:sz w:val="22"/>
      <w:szCs w:val="22"/>
      <w:u w:color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E937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37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37C7"/>
    <w:rPr>
      <w:rFonts w:ascii="等线" w:eastAsia="等线" w:hAnsi="等线" w:cs="等线"/>
      <w:color w:val="000000"/>
      <w:u w:color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7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7C7"/>
    <w:rPr>
      <w:rFonts w:ascii="等线" w:eastAsia="等线" w:hAnsi="等线" w:cs="等线"/>
      <w:b/>
      <w:bCs/>
      <w:color w:val="000000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7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7C7"/>
    <w:rPr>
      <w:rFonts w:ascii="Segoe UI" w:eastAsia="等线" w:hAnsi="Segoe UI" w:cs="Segoe UI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陈诗量</cp:lastModifiedBy>
  <cp:revision>2</cp:revision>
  <dcterms:created xsi:type="dcterms:W3CDTF">2020-11-26T04:46:00Z</dcterms:created>
  <dcterms:modified xsi:type="dcterms:W3CDTF">2020-11-26T04:46:00Z</dcterms:modified>
</cp:coreProperties>
</file>