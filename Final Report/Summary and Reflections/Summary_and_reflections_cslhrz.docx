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5182" w14:textId="78013578" w:rsidR="004E0624" w:rsidRPr="001B5BFA" w:rsidRDefault="004E0624">
      <w:pPr>
        <w:rPr>
          <w:b/>
          <w:bCs/>
          <w:sz w:val="28"/>
          <w:szCs w:val="36"/>
        </w:rPr>
      </w:pPr>
      <w:r w:rsidRPr="001B5BFA">
        <w:rPr>
          <w:b/>
          <w:bCs/>
          <w:sz w:val="28"/>
          <w:szCs w:val="36"/>
        </w:rPr>
        <w:t xml:space="preserve">Summary and </w:t>
      </w:r>
      <w:del w:id="0" w:author="陈诗量" w:date="2021-03-31T00:44:00Z">
        <w:r w:rsidRPr="001B5BFA" w:rsidDel="00B92157">
          <w:rPr>
            <w:b/>
            <w:bCs/>
            <w:sz w:val="28"/>
            <w:szCs w:val="36"/>
          </w:rPr>
          <w:delText>reflections</w:delText>
        </w:r>
      </w:del>
      <w:ins w:id="1" w:author="陈诗量" w:date="2021-03-31T00:44:00Z">
        <w:r w:rsidR="00B92157">
          <w:rPr>
            <w:b/>
            <w:bCs/>
            <w:sz w:val="28"/>
            <w:szCs w:val="36"/>
          </w:rPr>
          <w:t>R</w:t>
        </w:r>
        <w:r w:rsidR="00B92157" w:rsidRPr="001B5BFA">
          <w:rPr>
            <w:b/>
            <w:bCs/>
            <w:sz w:val="28"/>
            <w:szCs w:val="36"/>
          </w:rPr>
          <w:t>eflection</w:t>
        </w:r>
      </w:ins>
    </w:p>
    <w:p w14:paraId="6F8D0C1B" w14:textId="534EC50F" w:rsidR="00B8540E" w:rsidRDefault="00B8540E">
      <w:r w:rsidRPr="00B8540E">
        <w:t>This chapter will introduce how the project was managed</w:t>
      </w:r>
      <w:ins w:id="2" w:author="Ruizi HAN (20125115)" w:date="2021-03-30T01:33:00Z">
        <w:r w:rsidR="00621FD0">
          <w:rPr>
            <w:lang w:val="en-US"/>
          </w:rPr>
          <w:t xml:space="preserve">. </w:t>
        </w:r>
      </w:ins>
      <w:ins w:id="3" w:author="Ruizi HAN (20125115)" w:date="2021-03-30T01:34:00Z">
        <w:r w:rsidR="00621FD0" w:rsidRPr="00B8540E">
          <w:t>Section 1</w:t>
        </w:r>
        <w:r w:rsidR="00621FD0">
          <w:t xml:space="preserve"> will include </w:t>
        </w:r>
        <w:del w:id="4" w:author="陈诗量" w:date="2021-03-30T21:22:00Z">
          <w:r w:rsidR="00621FD0" w:rsidDel="00833269">
            <w:rPr>
              <w:lang w:val="en-US"/>
            </w:rPr>
            <w:delText>the</w:delText>
          </w:r>
        </w:del>
      </w:ins>
      <w:ins w:id="5" w:author="陈诗量" w:date="2021-03-30T21:22:00Z">
        <w:r w:rsidR="00833269">
          <w:rPr>
            <w:lang w:val="en-US"/>
          </w:rPr>
          <w:t>a</w:t>
        </w:r>
      </w:ins>
      <w:ins w:id="6" w:author="Ruizi HAN (20125115)" w:date="2021-03-30T01:34:00Z">
        <w:r w:rsidR="00621FD0">
          <w:rPr>
            <w:lang w:val="en-US"/>
          </w:rPr>
          <w:t xml:space="preserve"> d</w:t>
        </w:r>
      </w:ins>
      <w:ins w:id="7" w:author="Ruizi HAN (20125115)" w:date="2021-03-30T01:33:00Z">
        <w:r w:rsidR="00621FD0">
          <w:rPr>
            <w:lang w:val="en-US"/>
          </w:rPr>
          <w:t>iscussio</w:t>
        </w:r>
      </w:ins>
      <w:ins w:id="8" w:author="Ruizi HAN (20125115)" w:date="2021-03-30T01:34:00Z">
        <w:r w:rsidR="00621FD0">
          <w:rPr>
            <w:lang w:val="en-US"/>
          </w:rPr>
          <w:t>n on</w:t>
        </w:r>
      </w:ins>
      <w:ins w:id="9" w:author="Ruizi HAN (20125115)" w:date="2021-03-30T01:35:00Z">
        <w:r w:rsidR="00621FD0">
          <w:rPr>
            <w:lang w:val="en-US"/>
          </w:rPr>
          <w:t xml:space="preserve"> </w:t>
        </w:r>
      </w:ins>
      <w:del w:id="10" w:author="Ruizi HAN (20125115)" w:date="2021-03-30T01:33:00Z">
        <w:r w:rsidRPr="00B8540E" w:rsidDel="00621FD0">
          <w:delText xml:space="preserve"> by </w:delText>
        </w:r>
      </w:del>
      <w:r w:rsidRPr="00B8540E">
        <w:t>specific tools and methodologies</w:t>
      </w:r>
      <w:ins w:id="11" w:author="Ruizi HAN (20125115)" w:date="2021-03-30T01:34:00Z">
        <w:r w:rsidR="00621FD0">
          <w:t xml:space="preserve"> the team used</w:t>
        </w:r>
      </w:ins>
      <w:del w:id="12" w:author="Ruizi HAN (20125115)" w:date="2021-03-30T01:35:00Z">
        <w:r w:rsidRPr="00B8540E" w:rsidDel="00621FD0">
          <w:delText xml:space="preserve"> in</w:delText>
        </w:r>
      </w:del>
      <w:del w:id="13" w:author="Ruizi HAN (20125115)" w:date="2021-03-30T01:34:00Z">
        <w:r w:rsidRPr="00B8540E" w:rsidDel="00621FD0">
          <w:delText xml:space="preserve"> Section 1</w:delText>
        </w:r>
      </w:del>
      <w:r w:rsidRPr="00B8540E">
        <w:t>. Reflective remarks will also be demonstrated in Section 2 of this chapter.</w:t>
      </w:r>
    </w:p>
    <w:p w14:paraId="5BFAB9C6" w14:textId="77777777" w:rsidR="00E8117C" w:rsidRDefault="00E8117C"/>
    <w:p w14:paraId="45D2A5F0" w14:textId="55BDDB25" w:rsidR="004E0624" w:rsidRDefault="001B5BFA">
      <w:pPr>
        <w:rPr>
          <w:b/>
          <w:bCs/>
          <w:sz w:val="24"/>
          <w:szCs w:val="32"/>
        </w:rPr>
      </w:pPr>
      <w:r>
        <w:rPr>
          <w:b/>
          <w:bCs/>
          <w:sz w:val="24"/>
          <w:szCs w:val="32"/>
        </w:rPr>
        <w:t xml:space="preserve">1 </w:t>
      </w:r>
      <w:r w:rsidR="004E0624" w:rsidRPr="001B5BFA">
        <w:rPr>
          <w:b/>
          <w:bCs/>
          <w:sz w:val="24"/>
          <w:szCs w:val="32"/>
        </w:rPr>
        <w:t>Project management</w:t>
      </w:r>
    </w:p>
    <w:p w14:paraId="26191CAD" w14:textId="65F3C486" w:rsidR="00E8117C" w:rsidRDefault="00E8117C">
      <w:pPr>
        <w:rPr>
          <w:lang w:val="en-US"/>
        </w:rPr>
      </w:pPr>
      <w:r w:rsidRPr="00E8117C">
        <w:rPr>
          <w:lang w:val="en-US"/>
        </w:rPr>
        <w:t xml:space="preserve">This section </w:t>
      </w:r>
      <w:del w:id="14" w:author="Ruizi HAN (20125115)" w:date="2021-03-30T01:41:00Z">
        <w:r w:rsidRPr="00E8117C" w:rsidDel="00621FD0">
          <w:rPr>
            <w:rFonts w:hint="eastAsia"/>
            <w:lang w:val="en-US"/>
          </w:rPr>
          <w:delText xml:space="preserve">introduces </w:delText>
        </w:r>
      </w:del>
      <w:ins w:id="15" w:author="Ruizi HAN (20125115)" w:date="2021-03-30T01:41:00Z">
        <w:r w:rsidR="00621FD0">
          <w:rPr>
            <w:lang w:val="en-US"/>
          </w:rPr>
          <w:t xml:space="preserve">presents </w:t>
        </w:r>
      </w:ins>
      <w:r w:rsidRPr="00E8117C">
        <w:rPr>
          <w:lang w:val="en-US"/>
        </w:rPr>
        <w:t xml:space="preserve">three main supporting tools for managing the project and how the team distributes jobs and </w:t>
      </w:r>
      <w:del w:id="16" w:author="Ruizi HAN (20125115)" w:date="2021-03-30T01:42:00Z">
        <w:r w:rsidRPr="00E8117C" w:rsidDel="00621FD0">
          <w:rPr>
            <w:rFonts w:hint="eastAsia"/>
            <w:lang w:val="en-US"/>
          </w:rPr>
          <w:delText xml:space="preserve">utilises </w:delText>
        </w:r>
      </w:del>
      <w:ins w:id="17" w:author="Ruizi HAN (20125115)" w:date="2021-03-30T01:42:00Z">
        <w:r w:rsidR="00621FD0">
          <w:rPr>
            <w:rFonts w:hint="eastAsia"/>
            <w:lang w:val="en-US"/>
          </w:rPr>
          <w:t>adopts</w:t>
        </w:r>
        <w:r w:rsidR="00621FD0">
          <w:rPr>
            <w:lang w:val="en-US"/>
          </w:rPr>
          <w:t xml:space="preserve"> </w:t>
        </w:r>
      </w:ins>
      <w:r w:rsidRPr="00E8117C">
        <w:rPr>
          <w:lang w:val="en-US"/>
        </w:rPr>
        <w:t>agile methodology.</w:t>
      </w:r>
    </w:p>
    <w:p w14:paraId="0D8343F6" w14:textId="77777777" w:rsidR="00E8117C" w:rsidRDefault="00E8117C">
      <w:pPr>
        <w:rPr>
          <w:lang w:val="en-US"/>
        </w:rPr>
      </w:pPr>
    </w:p>
    <w:p w14:paraId="32029EFB" w14:textId="6642A74D" w:rsidR="004E0624" w:rsidRDefault="001B5BFA">
      <w:pPr>
        <w:rPr>
          <w:b/>
          <w:bCs/>
          <w:sz w:val="22"/>
          <w:szCs w:val="28"/>
        </w:rPr>
      </w:pPr>
      <w:r>
        <w:rPr>
          <w:b/>
          <w:bCs/>
          <w:sz w:val="22"/>
          <w:szCs w:val="28"/>
        </w:rPr>
        <w:t xml:space="preserve">1.1 </w:t>
      </w:r>
      <w:r w:rsidR="004E0624" w:rsidRPr="001B5BFA">
        <w:rPr>
          <w:b/>
          <w:bCs/>
          <w:sz w:val="22"/>
          <w:szCs w:val="28"/>
        </w:rPr>
        <w:t xml:space="preserve">Supporting </w:t>
      </w:r>
      <w:proofErr w:type="gramStart"/>
      <w:r w:rsidR="00F57C52">
        <w:rPr>
          <w:b/>
          <w:bCs/>
          <w:sz w:val="22"/>
          <w:szCs w:val="28"/>
        </w:rPr>
        <w:t>T</w:t>
      </w:r>
      <w:r w:rsidR="004E0624" w:rsidRPr="001B5BFA">
        <w:rPr>
          <w:b/>
          <w:bCs/>
          <w:sz w:val="22"/>
          <w:szCs w:val="28"/>
        </w:rPr>
        <w:t>ools</w:t>
      </w:r>
      <w:proofErr w:type="gramEnd"/>
    </w:p>
    <w:p w14:paraId="61C6D01B" w14:textId="33EA6151" w:rsidR="001B5BFA" w:rsidRDefault="00E8117C" w:rsidP="001B5BFA">
      <w:r w:rsidRPr="00E8117C">
        <w:t xml:space="preserve">The team utilised some </w:t>
      </w:r>
      <w:del w:id="18" w:author="Ruizi HAN (20125115)" w:date="2021-03-30T01:37:00Z">
        <w:r w:rsidRPr="00E8117C" w:rsidDel="00621FD0">
          <w:rPr>
            <w:rFonts w:hint="eastAsia"/>
          </w:rPr>
          <w:delText xml:space="preserve">valuable </w:delText>
        </w:r>
      </w:del>
      <w:ins w:id="19" w:author="Ruizi HAN (20125115)" w:date="2021-03-30T01:37:00Z">
        <w:r w:rsidR="00621FD0">
          <w:t>practical</w:t>
        </w:r>
        <w:r w:rsidR="00621FD0">
          <w:rPr>
            <w:lang w:val="en-US"/>
          </w:rPr>
          <w:t xml:space="preserve"> </w:t>
        </w:r>
      </w:ins>
      <w:r w:rsidRPr="00E8117C">
        <w:t>tools to manage the team and</w:t>
      </w:r>
      <w:ins w:id="20" w:author="Ruizi HAN (20125115)" w:date="2021-03-30T01:39:00Z">
        <w:r w:rsidR="00621FD0">
          <w:t xml:space="preserve"> the</w:t>
        </w:r>
      </w:ins>
      <w:r w:rsidRPr="00E8117C">
        <w:t xml:space="preserve"> project. </w:t>
      </w:r>
      <w:del w:id="21" w:author="Ruizi HAN (20125115)" w:date="2021-03-30T01:43:00Z">
        <w:r w:rsidRPr="00E8117C" w:rsidDel="00630BCF">
          <w:delText xml:space="preserve">Section 1.1.1 will introduce </w:delText>
        </w:r>
      </w:del>
      <w:ins w:id="22" w:author="Ruizi HAN (20125115)" w:date="2021-03-30T01:42:00Z">
        <w:r w:rsidR="00630BCF">
          <w:t>T</w:t>
        </w:r>
      </w:ins>
      <w:del w:id="23" w:author="Ruizi HAN (20125115)" w:date="2021-03-30T01:42:00Z">
        <w:r w:rsidRPr="00E8117C" w:rsidDel="00630BCF">
          <w:delText>t</w:delText>
        </w:r>
      </w:del>
      <w:r w:rsidRPr="00E8117C">
        <w:t>he usage of Git</w:t>
      </w:r>
      <w:ins w:id="24" w:author="Ruizi HAN (20125115)" w:date="2021-03-30T01:42:00Z">
        <w:r w:rsidR="00630BCF">
          <w:t xml:space="preserve"> in this project </w:t>
        </w:r>
      </w:ins>
      <w:ins w:id="25" w:author="Ruizi HAN (20125115)" w:date="2021-03-30T01:43:00Z">
        <w:r w:rsidR="00630BCF">
          <w:t>will be included in Section 1.1.1</w:t>
        </w:r>
      </w:ins>
      <w:r w:rsidRPr="00E8117C">
        <w:t>. In section 1.1</w:t>
      </w:r>
      <w:ins w:id="26" w:author="Ruizi HAN (20125115)" w:date="2021-03-30T01:43:00Z">
        <w:r w:rsidR="00630BCF">
          <w:t>.</w:t>
        </w:r>
      </w:ins>
      <w:r w:rsidRPr="00E8117C">
        <w:t xml:space="preserve">2, a documentation tool is </w:t>
      </w:r>
      <w:del w:id="27" w:author="Ruizi HAN (20125115)" w:date="2021-03-30T01:44:00Z">
        <w:r w:rsidRPr="00E8117C" w:rsidDel="00630BCF">
          <w:delText>explained</w:delText>
        </w:r>
      </w:del>
      <w:ins w:id="28" w:author="Ruizi HAN (20125115)" w:date="2021-03-30T01:44:00Z">
        <w:r w:rsidR="00630BCF">
          <w:t>introduced</w:t>
        </w:r>
      </w:ins>
      <w:r w:rsidRPr="00E8117C">
        <w:t>. Section 1.1.3 shows how the team is managed with the help of GitHub.</w:t>
      </w:r>
    </w:p>
    <w:p w14:paraId="2E900236" w14:textId="77777777" w:rsidR="001B5BFA" w:rsidRPr="001B5BFA" w:rsidRDefault="001B5BFA">
      <w:pPr>
        <w:rPr>
          <w:b/>
          <w:bCs/>
          <w:sz w:val="22"/>
          <w:szCs w:val="28"/>
        </w:rPr>
      </w:pPr>
    </w:p>
    <w:p w14:paraId="2DD38191" w14:textId="61F8F243" w:rsidR="004E0624" w:rsidRPr="001B5BFA" w:rsidRDefault="001B5BFA">
      <w:pPr>
        <w:rPr>
          <w:b/>
          <w:bCs/>
        </w:rPr>
      </w:pPr>
      <w:r>
        <w:rPr>
          <w:b/>
          <w:bCs/>
        </w:rPr>
        <w:t xml:space="preserve">1.1.1 </w:t>
      </w:r>
      <w:r w:rsidRPr="001B5BFA">
        <w:rPr>
          <w:rFonts w:hint="eastAsia"/>
          <w:b/>
          <w:bCs/>
        </w:rPr>
        <w:t>V</w:t>
      </w:r>
      <w:r w:rsidRPr="001B5BFA">
        <w:rPr>
          <w:b/>
          <w:bCs/>
        </w:rPr>
        <w:t>ersion Control – Git</w:t>
      </w:r>
    </w:p>
    <w:p w14:paraId="0CC437BF" w14:textId="1B39BDFA" w:rsidR="004E0624" w:rsidRDefault="00E8117C">
      <w:r w:rsidRPr="00E8117C">
        <w:t xml:space="preserve">Git is a version control tool that can trace </w:t>
      </w:r>
      <w:del w:id="29" w:author="Ruizi HAN (20125115)" w:date="2021-03-30T01:45:00Z">
        <w:r w:rsidRPr="00E8117C" w:rsidDel="00630BCF">
          <w:delText xml:space="preserve">any </w:delText>
        </w:r>
      </w:del>
      <w:r w:rsidRPr="00E8117C">
        <w:t xml:space="preserve">code changes. </w:t>
      </w:r>
      <w:del w:id="30" w:author="陈诗量" w:date="2021-03-30T21:24:00Z">
        <w:r w:rsidRPr="00E8117C" w:rsidDel="00E3554D">
          <w:delText xml:space="preserve">Each commit will record all the code status at a specific time node. </w:delText>
        </w:r>
      </w:del>
      <w:r w:rsidRPr="00E8117C">
        <w:t xml:space="preserve">The utilisation of Git allows the team to </w:t>
      </w:r>
      <w:del w:id="31" w:author="Ruizi HAN (20125115)" w:date="2021-03-30T10:52:00Z">
        <w:r w:rsidRPr="00E8117C" w:rsidDel="00B122A1">
          <w:delText xml:space="preserve">easily </w:delText>
        </w:r>
      </w:del>
      <w:r w:rsidRPr="00E8117C">
        <w:t xml:space="preserve">spot positions of bugs </w:t>
      </w:r>
      <w:ins w:id="32" w:author="Ruizi HAN (20125115)" w:date="2021-03-30T10:52:00Z">
        <w:r w:rsidR="00B122A1" w:rsidRPr="00E8117C">
          <w:t xml:space="preserve">easily </w:t>
        </w:r>
      </w:ins>
      <w:r w:rsidRPr="00E8117C">
        <w:t>and notice what</w:t>
      </w:r>
      <w:ins w:id="33" w:author="Ruizi HAN (20125115)" w:date="2021-03-30T10:52:00Z">
        <w:r w:rsidR="00B122A1">
          <w:t xml:space="preserve"> change</w:t>
        </w:r>
      </w:ins>
      <w:r w:rsidRPr="00E8117C">
        <w:rPr>
          <w:rFonts w:hint="eastAsia"/>
        </w:rPr>
        <w:t xml:space="preserve"> </w:t>
      </w:r>
      <w:r w:rsidRPr="00E8117C">
        <w:t xml:space="preserve">has affected the software. </w:t>
      </w:r>
      <w:del w:id="34" w:author="Ruizi HAN (20125115)" w:date="2021-03-30T11:04:00Z">
        <w:r w:rsidRPr="00E8117C" w:rsidDel="00B52BA3">
          <w:delText>With c</w:delText>
        </w:r>
      </w:del>
      <w:ins w:id="35" w:author="Ruizi HAN (20125115)" w:date="2021-03-30T11:04:00Z">
        <w:r w:rsidR="00B52BA3">
          <w:t>C</w:t>
        </w:r>
      </w:ins>
      <w:r w:rsidRPr="00E8117C">
        <w:t>ommit messages</w:t>
      </w:r>
      <w:del w:id="36" w:author="Ruizi HAN (20125115)" w:date="2021-03-30T11:04:00Z">
        <w:r w:rsidRPr="00E8117C" w:rsidDel="00B52BA3">
          <w:delText>, it</w:delText>
        </w:r>
      </w:del>
      <w:r w:rsidRPr="00E8117C">
        <w:t xml:space="preserve"> also makes communication more efficient. Git provides </w:t>
      </w:r>
      <w:del w:id="37" w:author="陈诗量" w:date="2021-03-30T21:25:00Z">
        <w:r w:rsidRPr="00E8117C" w:rsidDel="00E3554D">
          <w:delText>a convenient feature, branch</w:delText>
        </w:r>
      </w:del>
      <w:ins w:id="38" w:author="Ruizi HAN (20125115)" w:date="2021-03-30T11:05:00Z">
        <w:del w:id="39" w:author="陈诗量" w:date="2021-03-30T21:25:00Z">
          <w:r w:rsidR="00B52BA3" w:rsidDel="00E3554D">
            <w:delText>,</w:delText>
          </w:r>
        </w:del>
      </w:ins>
      <w:del w:id="40" w:author="陈诗量" w:date="2021-03-30T21:25:00Z">
        <w:r w:rsidRPr="00E8117C" w:rsidDel="00E3554D">
          <w:delText xml:space="preserve"> as well. B</w:delText>
        </w:r>
      </w:del>
      <w:ins w:id="41" w:author="陈诗量" w:date="2021-03-30T21:25:00Z">
        <w:r w:rsidR="00E3554D">
          <w:t>b</w:t>
        </w:r>
      </w:ins>
      <w:r w:rsidRPr="00E8117C">
        <w:t xml:space="preserve">ranch </w:t>
      </w:r>
      <w:ins w:id="42" w:author="陈诗量" w:date="2021-03-30T21:25:00Z">
        <w:r w:rsidR="00E3554D">
          <w:t xml:space="preserve">to </w:t>
        </w:r>
      </w:ins>
      <w:del w:id="43" w:author="陈诗量" w:date="2021-03-30T21:25:00Z">
        <w:r w:rsidRPr="00E8117C" w:rsidDel="00E3554D">
          <w:delText xml:space="preserve">simplifies </w:delText>
        </w:r>
      </w:del>
      <w:ins w:id="44" w:author="陈诗量" w:date="2021-03-30T21:25:00Z">
        <w:r w:rsidR="00E3554D" w:rsidRPr="00E8117C">
          <w:t>simplif</w:t>
        </w:r>
        <w:r w:rsidR="00E3554D">
          <w:t>y</w:t>
        </w:r>
        <w:r w:rsidR="00E3554D" w:rsidRPr="00E8117C">
          <w:t xml:space="preserve"> </w:t>
        </w:r>
      </w:ins>
      <w:r w:rsidRPr="00E8117C">
        <w:t xml:space="preserve">team collaboration. </w:t>
      </w:r>
      <w:del w:id="45" w:author="Ruizi HAN (20125115)" w:date="2021-03-30T11:05:00Z">
        <w:r w:rsidRPr="00E8117C" w:rsidDel="00B52BA3">
          <w:rPr>
            <w:rFonts w:hint="eastAsia"/>
          </w:rPr>
          <w:delText xml:space="preserve">Each </w:delText>
        </w:r>
      </w:del>
      <w:ins w:id="46" w:author="Ruizi HAN (20125115)" w:date="2021-03-30T11:05:00Z">
        <w:r w:rsidR="00B52BA3">
          <w:rPr>
            <w:lang w:val="en-US"/>
          </w:rPr>
          <w:t xml:space="preserve">Every </w:t>
        </w:r>
      </w:ins>
      <w:r w:rsidRPr="00E8117C">
        <w:t xml:space="preserve">time a member needs to develop a new feature, </w:t>
      </w:r>
      <w:ins w:id="47" w:author="Ruizi HAN (20125115)" w:date="2021-03-30T11:06:00Z">
        <w:r w:rsidR="00B52BA3">
          <w:t xml:space="preserve">creating </w:t>
        </w:r>
      </w:ins>
      <w:r w:rsidRPr="00E8117C">
        <w:t>a new branch would help ensure the new feature will not affect the main software</w:t>
      </w:r>
      <w:ins w:id="48" w:author="Ruizi HAN (20125115)" w:date="2021-03-30T11:06:00Z">
        <w:r w:rsidR="00B52BA3">
          <w:t xml:space="preserve"> code</w:t>
        </w:r>
      </w:ins>
      <w:r w:rsidRPr="00E8117C">
        <w:t>.</w:t>
      </w:r>
    </w:p>
    <w:p w14:paraId="6118F1FB" w14:textId="77777777" w:rsidR="00E8117C" w:rsidRDefault="00E8117C"/>
    <w:p w14:paraId="0709C8D5" w14:textId="21F6734A" w:rsidR="004E0624" w:rsidRDefault="001B5BFA">
      <w:pPr>
        <w:rPr>
          <w:b/>
          <w:bCs/>
        </w:rPr>
      </w:pPr>
      <w:r>
        <w:rPr>
          <w:b/>
          <w:bCs/>
        </w:rPr>
        <w:t>1.1.</w:t>
      </w:r>
      <w:r w:rsidR="00213EB7">
        <w:rPr>
          <w:b/>
          <w:bCs/>
        </w:rPr>
        <w:t>2</w:t>
      </w:r>
      <w:r>
        <w:rPr>
          <w:b/>
          <w:bCs/>
        </w:rPr>
        <w:t xml:space="preserve"> </w:t>
      </w:r>
      <w:r w:rsidRPr="001B5BFA">
        <w:rPr>
          <w:rFonts w:hint="eastAsia"/>
          <w:b/>
          <w:bCs/>
        </w:rPr>
        <w:t>D</w:t>
      </w:r>
      <w:r w:rsidRPr="001B5BFA">
        <w:rPr>
          <w:b/>
          <w:bCs/>
        </w:rPr>
        <w:t xml:space="preserve">ocumentation – Style </w:t>
      </w:r>
      <w:proofErr w:type="spellStart"/>
      <w:r w:rsidRPr="001B5BFA">
        <w:rPr>
          <w:b/>
          <w:bCs/>
        </w:rPr>
        <w:t>Guidist</w:t>
      </w:r>
      <w:proofErr w:type="spellEnd"/>
    </w:p>
    <w:p w14:paraId="6AB08ADE" w14:textId="5F669BE9" w:rsidR="001B5BFA" w:rsidRDefault="002C7658">
      <w:r w:rsidRPr="002C7658">
        <w:t xml:space="preserve">The team takes JavaScript as the programming language. </w:t>
      </w:r>
      <w:del w:id="49" w:author="Ruizi HAN (20125115)" w:date="2021-03-30T11:10:00Z">
        <w:r w:rsidRPr="002C7658" w:rsidDel="00B52BA3">
          <w:delText>However, we noticed</w:delText>
        </w:r>
      </w:del>
      <w:ins w:id="50" w:author="Ruizi HAN (20125115)" w:date="2021-03-30T11:10:00Z">
        <w:r w:rsidR="00B52BA3">
          <w:t>Noticing</w:t>
        </w:r>
      </w:ins>
      <w:r w:rsidRPr="002C7658">
        <w:t xml:space="preserve"> that </w:t>
      </w:r>
      <w:proofErr w:type="spellStart"/>
      <w:r w:rsidRPr="002C7658">
        <w:t>JavaDoc</w:t>
      </w:r>
      <w:proofErr w:type="spellEnd"/>
      <w:r w:rsidRPr="002C7658">
        <w:t xml:space="preserve"> is a powerful tool for demonstrating the usage of code with proper documentation</w:t>
      </w:r>
      <w:ins w:id="51" w:author="Ruizi HAN (20125115)" w:date="2021-03-30T11:15:00Z">
        <w:r w:rsidR="00B62038">
          <w:t xml:space="preserve">, the team decided to adopt </w:t>
        </w:r>
      </w:ins>
      <w:ins w:id="52" w:author="Ruizi HAN (20125115)" w:date="2021-03-30T11:16:00Z">
        <w:r w:rsidR="00B62038">
          <w:rPr>
            <w:lang w:val="en-US"/>
          </w:rPr>
          <w:t>a</w:t>
        </w:r>
      </w:ins>
      <w:ins w:id="53" w:author="陈诗量" w:date="2021-03-30T21:26:00Z">
        <w:r w:rsidR="009F04EC">
          <w:rPr>
            <w:lang w:val="en-US"/>
          </w:rPr>
          <w:t xml:space="preserve"> similar</w:t>
        </w:r>
      </w:ins>
      <w:ins w:id="54" w:author="Ruizi HAN (20125115)" w:date="2021-03-30T11:16:00Z">
        <w:r w:rsidR="00B62038">
          <w:rPr>
            <w:lang w:val="en-US"/>
          </w:rPr>
          <w:t xml:space="preserve"> tool</w:t>
        </w:r>
        <w:del w:id="55" w:author="陈诗量" w:date="2021-03-30T21:26:00Z">
          <w:r w:rsidR="00B62038" w:rsidDel="009F04EC">
            <w:rPr>
              <w:lang w:val="en-US"/>
            </w:rPr>
            <w:delText xml:space="preserve"> of the same kind</w:delText>
          </w:r>
        </w:del>
      </w:ins>
      <w:r w:rsidRPr="002C7658">
        <w:rPr>
          <w:rFonts w:hint="eastAsia"/>
        </w:rPr>
        <w:t>.</w:t>
      </w:r>
      <w:r w:rsidRPr="002C7658">
        <w:t xml:space="preserve"> </w:t>
      </w:r>
      <w:del w:id="56" w:author="Ruizi HAN (20125115)" w:date="2021-03-30T11:16:00Z">
        <w:r w:rsidRPr="002C7658" w:rsidDel="00B62038">
          <w:delText xml:space="preserve">For further maintenance, the team uses </w:delText>
        </w:r>
      </w:del>
      <w:r w:rsidRPr="002C7658">
        <w:t xml:space="preserve">Style </w:t>
      </w:r>
      <w:proofErr w:type="spellStart"/>
      <w:r w:rsidRPr="002C7658">
        <w:t>Guidist</w:t>
      </w:r>
      <w:proofErr w:type="spellEnd"/>
      <w:ins w:id="57" w:author="Ruizi HAN (20125115)" w:date="2021-03-30T11:16:00Z">
        <w:r w:rsidR="00B62038">
          <w:t xml:space="preserve"> is used</w:t>
        </w:r>
      </w:ins>
      <w:r w:rsidRPr="002C7658">
        <w:t xml:space="preserve"> as the documentation tool</w:t>
      </w:r>
      <w:ins w:id="58" w:author="Ruizi HAN (20125115)" w:date="2021-03-30T11:16:00Z">
        <w:r w:rsidR="00B62038">
          <w:t xml:space="preserve"> f</w:t>
        </w:r>
        <w:r w:rsidR="00B62038" w:rsidRPr="002C7658">
          <w:t>or further maintenance</w:t>
        </w:r>
      </w:ins>
      <w:r w:rsidRPr="002C7658">
        <w:t xml:space="preserve">. With an extra Markdown file in each folder, Style </w:t>
      </w:r>
      <w:proofErr w:type="spellStart"/>
      <w:r w:rsidRPr="002C7658">
        <w:t>Guidist</w:t>
      </w:r>
      <w:proofErr w:type="spellEnd"/>
      <w:r w:rsidRPr="002C7658">
        <w:t xml:space="preserve"> will automatically generate a </w:t>
      </w:r>
      <w:proofErr w:type="spellStart"/>
      <w:r w:rsidRPr="002C7658">
        <w:t>JavaScriptDoc</w:t>
      </w:r>
      <w:proofErr w:type="spellEnd"/>
      <w:r w:rsidRPr="002C7658">
        <w:t xml:space="preserve"> in </w:t>
      </w:r>
      <w:ins w:id="59" w:author="Ruizi HAN (20125115)" w:date="2021-03-30T11:17:00Z">
        <w:r w:rsidR="00B62038">
          <w:t>the</w:t>
        </w:r>
      </w:ins>
      <w:del w:id="60" w:author="Ruizi HAN (20125115)" w:date="2021-03-30T11:17:00Z">
        <w:r w:rsidRPr="002C7658" w:rsidDel="00B62038">
          <w:delText>a</w:delText>
        </w:r>
      </w:del>
      <w:r w:rsidRPr="002C7658">
        <w:t xml:space="preserve"> web. </w:t>
      </w:r>
      <w:ins w:id="61" w:author="Ruizi HAN (20125115)" w:date="2021-03-30T11:18:00Z">
        <w:r w:rsidR="00B62038">
          <w:rPr>
            <w:lang w:val="en-US"/>
          </w:rPr>
          <w:t xml:space="preserve">This </w:t>
        </w:r>
        <w:proofErr w:type="spellStart"/>
        <w:r w:rsidR="00B62038">
          <w:rPr>
            <w:lang w:val="en-US"/>
          </w:rPr>
          <w:t>JavaScriptDoc</w:t>
        </w:r>
      </w:ins>
      <w:proofErr w:type="spellEnd"/>
      <w:del w:id="62" w:author="Ruizi HAN (20125115)" w:date="2021-03-30T11:18:00Z">
        <w:r w:rsidRPr="002C7658" w:rsidDel="00B62038">
          <w:delText>It</w:delText>
        </w:r>
      </w:del>
      <w:r w:rsidRPr="002C7658">
        <w:t xml:space="preserve"> would help the future maintenance team</w:t>
      </w:r>
      <w:ins w:id="63" w:author="Ruizi HAN (20125115)" w:date="2021-03-30T11:09:00Z">
        <w:r w:rsidR="00B52BA3" w:rsidRPr="00B52BA3">
          <w:t xml:space="preserve"> </w:t>
        </w:r>
        <w:r w:rsidR="00B52BA3">
          <w:t>or</w:t>
        </w:r>
        <w:r w:rsidR="00B52BA3" w:rsidRPr="002C7658">
          <w:t xml:space="preserve"> anyone who is interested in our design</w:t>
        </w:r>
      </w:ins>
      <w:r w:rsidRPr="002C7658">
        <w:t xml:space="preserve"> to understand</w:t>
      </w:r>
      <w:ins w:id="64" w:author="Ruizi HAN (20125115)" w:date="2021-03-30T11:08:00Z">
        <w:r w:rsidR="00B52BA3">
          <w:t xml:space="preserve"> </w:t>
        </w:r>
      </w:ins>
      <w:ins w:id="65" w:author="Ruizi HAN (20125115)" w:date="2021-03-30T11:09:00Z">
        <w:r w:rsidR="00B52BA3">
          <w:rPr>
            <w:lang w:val="en-US"/>
          </w:rPr>
          <w:t>the software code</w:t>
        </w:r>
      </w:ins>
      <w:del w:id="66" w:author="Ruizi HAN (20125115)" w:date="2021-03-30T11:09:00Z">
        <w:r w:rsidRPr="002C7658" w:rsidDel="00B52BA3">
          <w:delText xml:space="preserve"> and help anyone who is interested in our design</w:delText>
        </w:r>
      </w:del>
      <w:r w:rsidRPr="002C7658">
        <w:t>.</w:t>
      </w:r>
    </w:p>
    <w:p w14:paraId="26DA1DB4" w14:textId="77777777" w:rsidR="002C7658" w:rsidRDefault="002C7658"/>
    <w:p w14:paraId="69C1CE14" w14:textId="7EEA0C21" w:rsidR="00213EB7" w:rsidRDefault="00213EB7" w:rsidP="009B69DD">
      <w:pPr>
        <w:jc w:val="left"/>
        <w:rPr>
          <w:b/>
          <w:bCs/>
        </w:rPr>
      </w:pPr>
      <w:r w:rsidRPr="001B5BFA">
        <w:rPr>
          <w:b/>
          <w:bCs/>
        </w:rPr>
        <w:t>1.1.</w:t>
      </w:r>
      <w:r>
        <w:rPr>
          <w:b/>
          <w:bCs/>
        </w:rPr>
        <w:t>3</w:t>
      </w:r>
      <w:r w:rsidRPr="001B5BFA">
        <w:rPr>
          <w:b/>
          <w:bCs/>
        </w:rPr>
        <w:t xml:space="preserve"> Teamwork Organisation and Remote Repository </w:t>
      </w:r>
      <w:r w:rsidR="00410143">
        <w:rPr>
          <w:b/>
          <w:bCs/>
        </w:rPr>
        <w:t>–</w:t>
      </w:r>
      <w:r w:rsidRPr="001B5BFA">
        <w:rPr>
          <w:b/>
          <w:bCs/>
        </w:rPr>
        <w:t xml:space="preserve"> </w:t>
      </w:r>
      <w:r w:rsidR="00D65794">
        <w:rPr>
          <w:b/>
          <w:bCs/>
        </w:rPr>
        <w:t>GitHub</w:t>
      </w:r>
    </w:p>
    <w:p w14:paraId="5EB03860" w14:textId="5F7BDE05" w:rsidR="000A3326" w:rsidRDefault="002C7658">
      <w:pPr>
        <w:rPr>
          <w:ins w:id="67" w:author="陈诗量" w:date="2021-03-30T21:28:00Z"/>
        </w:rPr>
      </w:pPr>
      <w:r w:rsidRPr="002C7658">
        <w:t>GitHub works not only as a remote repository but also</w:t>
      </w:r>
      <w:del w:id="68" w:author="Ruizi HAN (20125115)" w:date="2021-03-30T11:19:00Z">
        <w:r w:rsidRPr="002C7658" w:rsidDel="00B62038">
          <w:delText xml:space="preserve"> as</w:delText>
        </w:r>
      </w:del>
      <w:r w:rsidRPr="002C7658">
        <w:t xml:space="preserve"> a teamwork organisation tool. </w:t>
      </w:r>
      <w:del w:id="69" w:author="陈诗量" w:date="2021-03-31T00:46:00Z">
        <w:r w:rsidRPr="002C7658" w:rsidDel="008D4310">
          <w:delText xml:space="preserve">GitHub </w:delText>
        </w:r>
      </w:del>
      <w:del w:id="70" w:author="陈诗量" w:date="2021-03-30T21:27:00Z">
        <w:r w:rsidRPr="002C7658" w:rsidDel="000A3326">
          <w:delText xml:space="preserve">stores branches and </w:delText>
        </w:r>
      </w:del>
      <w:ins w:id="71" w:author="Ruizi HAN (20125115)" w:date="2021-03-30T11:20:00Z">
        <w:del w:id="72" w:author="陈诗量" w:date="2021-03-30T21:27:00Z">
          <w:r w:rsidR="00B62038" w:rsidDel="000A3326">
            <w:delText xml:space="preserve">commit </w:delText>
          </w:r>
        </w:del>
      </w:ins>
      <w:del w:id="73" w:author="陈诗量" w:date="2021-03-30T21:27:00Z">
        <w:r w:rsidRPr="002C7658" w:rsidDel="000A3326">
          <w:delText>records on the cloud as a remote repository</w:delText>
        </w:r>
      </w:del>
      <w:ins w:id="74" w:author="Ruizi HAN (20125115)" w:date="2021-03-30T11:21:00Z">
        <w:del w:id="75" w:author="陈诗量" w:date="2021-03-30T21:27:00Z">
          <w:r w:rsidR="00B62038" w:rsidDel="000A3326">
            <w:delText>, so</w:delText>
          </w:r>
        </w:del>
      </w:ins>
      <w:del w:id="76" w:author="陈诗量" w:date="2021-03-31T00:46:00Z">
        <w:r w:rsidRPr="002C7658" w:rsidDel="008D4310">
          <w:delText xml:space="preserve"> to share the code</w:delText>
        </w:r>
      </w:del>
      <w:ins w:id="77" w:author="Ruizi HAN (20125115)" w:date="2021-03-30T11:21:00Z">
        <w:del w:id="78" w:author="陈诗量" w:date="2021-03-31T00:46:00Z">
          <w:r w:rsidR="00B62038" w:rsidDel="008D4310">
            <w:delText xml:space="preserve"> </w:delText>
          </w:r>
        </w:del>
        <w:del w:id="79" w:author="陈诗量" w:date="2021-03-30T21:27:00Z">
          <w:r w:rsidR="00B62038" w:rsidDel="000A3326">
            <w:delText>can</w:delText>
          </w:r>
        </w:del>
        <w:del w:id="80" w:author="陈诗量" w:date="2021-03-31T00:46:00Z">
          <w:r w:rsidR="00B62038" w:rsidDel="008D4310">
            <w:delText xml:space="preserve"> be shared</w:delText>
          </w:r>
        </w:del>
      </w:ins>
      <w:del w:id="81" w:author="陈诗量" w:date="2021-03-31T00:46:00Z">
        <w:r w:rsidRPr="002C7658" w:rsidDel="008D4310">
          <w:delText xml:space="preserve"> among all the members. </w:delText>
        </w:r>
      </w:del>
      <w:r w:rsidRPr="002C7658">
        <w:t xml:space="preserve">CI is </w:t>
      </w:r>
      <w:del w:id="82" w:author="陈诗量" w:date="2021-03-31T00:46:00Z">
        <w:r w:rsidRPr="002C7658" w:rsidDel="008D4310">
          <w:delText xml:space="preserve">also </w:delText>
        </w:r>
      </w:del>
      <w:r w:rsidRPr="002C7658">
        <w:t xml:space="preserve">applied by a feature called Action on GitHub. Action will automatically run all the tests and build the project </w:t>
      </w:r>
      <w:del w:id="83" w:author="Ruizi HAN (20125115)" w:date="2021-03-30T11:23:00Z">
        <w:r w:rsidRPr="002C7658" w:rsidDel="00B62038">
          <w:delText xml:space="preserve">when </w:delText>
        </w:r>
      </w:del>
      <w:ins w:id="84" w:author="Ruizi HAN (20125115)" w:date="2021-03-30T12:16:00Z">
        <w:r w:rsidR="00C231D4">
          <w:t>after</w:t>
        </w:r>
      </w:ins>
      <w:ins w:id="85" w:author="Ruizi HAN (20125115)" w:date="2021-03-30T11:23:00Z">
        <w:r w:rsidR="00B62038" w:rsidRPr="002C7658">
          <w:t xml:space="preserve"> </w:t>
        </w:r>
      </w:ins>
      <w:r w:rsidRPr="002C7658">
        <w:t>GitHub receives a push operation</w:t>
      </w:r>
      <w:ins w:id="86" w:author="Ruizi HAN (20125115)" w:date="2021-03-30T12:17:00Z">
        <w:r w:rsidR="00C231D4">
          <w:t xml:space="preserve">. </w:t>
        </w:r>
        <w:del w:id="87" w:author="陈诗量" w:date="2021-03-31T00:46:00Z">
          <w:r w:rsidR="00C231D4" w:rsidDel="008D4310">
            <w:delText>In that case, there is no need to run t</w:delText>
          </w:r>
        </w:del>
      </w:ins>
      <w:ins w:id="88" w:author="Ruizi HAN (20125115)" w:date="2021-03-30T12:18:00Z">
        <w:del w:id="89" w:author="陈诗量" w:date="2021-03-31T00:46:00Z">
          <w:r w:rsidR="00C231D4" w:rsidDel="008D4310">
            <w:delText>ests before push code,</w:delText>
          </w:r>
        </w:del>
      </w:ins>
      <w:ins w:id="90" w:author="Ruizi HAN (20125115)" w:date="2021-03-30T11:27:00Z">
        <w:del w:id="91" w:author="陈诗量" w:date="2021-03-31T00:46:00Z">
          <w:r w:rsidR="00650471" w:rsidDel="008D4310">
            <w:delText xml:space="preserve"> which saves the time </w:delText>
          </w:r>
        </w:del>
      </w:ins>
      <w:ins w:id="92" w:author="Ruizi HAN (20125115)" w:date="2021-03-30T12:12:00Z">
        <w:del w:id="93" w:author="陈诗量" w:date="2021-03-31T00:46:00Z">
          <w:r w:rsidR="00C231D4" w:rsidDel="008D4310">
            <w:delText xml:space="preserve">waiting </w:delText>
          </w:r>
        </w:del>
      </w:ins>
      <w:ins w:id="94" w:author="Ruizi HAN (20125115)" w:date="2021-03-30T12:15:00Z">
        <w:del w:id="95" w:author="陈诗量" w:date="2021-03-31T00:46:00Z">
          <w:r w:rsidR="00C231D4" w:rsidDel="008D4310">
            <w:rPr>
              <w:lang w:val="en-US"/>
            </w:rPr>
            <w:delText>for tests to finish running</w:delText>
          </w:r>
        </w:del>
      </w:ins>
      <w:ins w:id="96" w:author="Ruizi HAN (20125115)" w:date="2021-03-30T11:24:00Z">
        <w:del w:id="97" w:author="陈诗量" w:date="2021-03-31T00:46:00Z">
          <w:r w:rsidR="00B62038" w:rsidDel="008D4310">
            <w:rPr>
              <w:rFonts w:hint="eastAsia"/>
            </w:rPr>
            <w:delText>.</w:delText>
          </w:r>
        </w:del>
      </w:ins>
      <w:del w:id="98" w:author="陈诗量" w:date="2021-03-31T00:46:00Z">
        <w:r w:rsidRPr="002C7658" w:rsidDel="008D4310">
          <w:delText xml:space="preserve"> </w:delText>
        </w:r>
      </w:del>
      <w:ins w:id="99" w:author="Ruizi HAN (20125115)" w:date="2021-03-30T11:24:00Z">
        <w:r w:rsidR="00B62038">
          <w:t>It</w:t>
        </w:r>
      </w:ins>
      <w:ins w:id="100" w:author="Ruizi HAN (20125115)" w:date="2021-03-30T11:25:00Z">
        <w:r w:rsidR="00650471">
          <w:rPr>
            <w:rFonts w:hint="eastAsia"/>
          </w:rPr>
          <w:t xml:space="preserve"> </w:t>
        </w:r>
        <w:r w:rsidR="00650471">
          <w:rPr>
            <w:lang w:val="en-US"/>
          </w:rPr>
          <w:t>helps</w:t>
        </w:r>
      </w:ins>
      <w:del w:id="101" w:author="Ruizi HAN (20125115)" w:date="2021-03-30T11:24:00Z">
        <w:r w:rsidRPr="002C7658" w:rsidDel="00B62038">
          <w:rPr>
            <w:rFonts w:hint="eastAsia"/>
          </w:rPr>
          <w:delText>t</w:delText>
        </w:r>
        <w:r w:rsidRPr="002C7658" w:rsidDel="00B62038">
          <w:delText>o</w:delText>
        </w:r>
      </w:del>
      <w:r w:rsidRPr="002C7658">
        <w:t xml:space="preserve"> automate testing and prevent potential long-term errors. </w:t>
      </w:r>
    </w:p>
    <w:p w14:paraId="107DB91F" w14:textId="2EADDAD0" w:rsidR="004E0624" w:rsidRDefault="002C7658">
      <w:del w:id="102" w:author="陈诗量" w:date="2021-03-30T21:28:00Z">
        <w:r w:rsidRPr="002C7658" w:rsidDel="000A3326">
          <w:delText>GitHub also provides issues, milestones and Kanban</w:delText>
        </w:r>
      </w:del>
      <w:ins w:id="103" w:author="Ruizi HAN (20125115)" w:date="2021-03-30T12:19:00Z">
        <w:del w:id="104" w:author="陈诗量" w:date="2021-03-30T21:28:00Z">
          <w:r w:rsidR="00C231D4" w:rsidDel="000A3326">
            <w:delText xml:space="preserve"> which is helpful </w:delText>
          </w:r>
        </w:del>
      </w:ins>
      <w:ins w:id="105" w:author="Ruizi HAN (20125115)" w:date="2021-03-30T12:20:00Z">
        <w:del w:id="106" w:author="陈诗量" w:date="2021-03-30T21:28:00Z">
          <w:r w:rsidR="00C231D4" w:rsidDel="000A3326">
            <w:delText xml:space="preserve">for tasks </w:delText>
          </w:r>
        </w:del>
      </w:ins>
      <w:ins w:id="107" w:author="Ruizi HAN (20125115)" w:date="2021-03-30T12:22:00Z">
        <w:del w:id="108" w:author="陈诗量" w:date="2021-03-30T21:28:00Z">
          <w:r w:rsidR="00C231D4" w:rsidDel="000A3326">
            <w:delText>assignment</w:delText>
          </w:r>
        </w:del>
      </w:ins>
      <w:ins w:id="109" w:author="Ruizi HAN (20125115)" w:date="2021-03-30T12:20:00Z">
        <w:del w:id="110" w:author="陈诗量" w:date="2021-03-30T21:28:00Z">
          <w:r w:rsidR="00C231D4" w:rsidDel="000A3326">
            <w:delText xml:space="preserve"> and </w:delText>
          </w:r>
        </w:del>
      </w:ins>
      <w:ins w:id="111" w:author="Ruizi HAN (20125115)" w:date="2021-03-30T12:22:00Z">
        <w:del w:id="112" w:author="陈诗量" w:date="2021-03-30T21:28:00Z">
          <w:r w:rsidR="00C231D4" w:rsidDel="000A3326">
            <w:delText>time</w:delText>
          </w:r>
        </w:del>
      </w:ins>
      <w:ins w:id="113" w:author="Ruizi HAN (20125115)" w:date="2021-03-30T12:20:00Z">
        <w:del w:id="114" w:author="陈诗量" w:date="2021-03-30T21:28:00Z">
          <w:r w:rsidR="00C231D4" w:rsidDel="000A3326">
            <w:delText xml:space="preserve"> management</w:delText>
          </w:r>
        </w:del>
      </w:ins>
      <w:del w:id="115" w:author="陈诗量" w:date="2021-03-30T21:28:00Z">
        <w:r w:rsidRPr="002C7658" w:rsidDel="000A3326">
          <w:delText xml:space="preserve">. </w:delText>
        </w:r>
      </w:del>
      <w:r w:rsidRPr="002C7658">
        <w:t xml:space="preserve">The team assigns tasks and raises questions and bugs by issues. Kanban will automatically take issues and assign them into </w:t>
      </w:r>
      <w:del w:id="116" w:author="Ruizi HAN (20125115)" w:date="2021-03-30T12:21:00Z">
        <w:r w:rsidRPr="002C7658" w:rsidDel="00C231D4">
          <w:delText>TODO, In Progress and Done</w:delText>
        </w:r>
      </w:del>
      <w:ins w:id="117" w:author="Ruizi HAN (20125115)" w:date="2021-03-30T12:21:00Z">
        <w:r w:rsidR="00C231D4">
          <w:t>corresponding</w:t>
        </w:r>
      </w:ins>
      <w:r w:rsidRPr="002C7658">
        <w:t xml:space="preserve"> columns. Milestone</w:t>
      </w:r>
      <w:ins w:id="118" w:author="Ruizi HAN (20125115)" w:date="2021-03-30T12:21:00Z">
        <w:r w:rsidR="00C231D4">
          <w:t>s</w:t>
        </w:r>
      </w:ins>
      <w:r w:rsidRPr="002C7658">
        <w:t xml:space="preserve"> will display each sprint’s tasks and encourage members to complete tasks soon.</w:t>
      </w:r>
      <w:del w:id="119" w:author="Ruizi HAN (20125115)" w:date="2021-03-30T12:22:00Z">
        <w:r w:rsidRPr="002C7658" w:rsidDel="00C231D4">
          <w:delText xml:space="preserve"> These three features help a lot in task assignment and time management.</w:delText>
        </w:r>
      </w:del>
      <w:r w:rsidRPr="002C7658">
        <w:t xml:space="preserve"> All </w:t>
      </w:r>
      <w:del w:id="120" w:author="Ruizi HAN (20125115)" w:date="2021-03-30T12:21:00Z">
        <w:r w:rsidRPr="002C7658" w:rsidDel="00C231D4">
          <w:delText xml:space="preserve">the </w:delText>
        </w:r>
      </w:del>
      <w:r w:rsidRPr="002C7658">
        <w:t>members could have a clear view of the current state.</w:t>
      </w:r>
    </w:p>
    <w:p w14:paraId="79EE1A38" w14:textId="3E70CDA1" w:rsidR="002C7658" w:rsidRDefault="002C7658"/>
    <w:p w14:paraId="088D79ED" w14:textId="77777777" w:rsidR="002C7658" w:rsidRDefault="002C7658"/>
    <w:p w14:paraId="501F9227" w14:textId="543FBC2A" w:rsidR="00F57C52" w:rsidRPr="008A28C9" w:rsidRDefault="00F57C52">
      <w:pPr>
        <w:rPr>
          <w:b/>
          <w:bCs/>
        </w:rPr>
      </w:pPr>
      <w:r w:rsidRPr="008A28C9">
        <w:rPr>
          <w:rFonts w:hint="eastAsia"/>
          <w:b/>
          <w:bCs/>
        </w:rPr>
        <w:t>1</w:t>
      </w:r>
      <w:r w:rsidRPr="008A28C9">
        <w:rPr>
          <w:b/>
          <w:bCs/>
        </w:rPr>
        <w:t>.2 Task and Responsibility Distribution</w:t>
      </w:r>
    </w:p>
    <w:p w14:paraId="22A6ECD5" w14:textId="08E70EBB" w:rsidR="002C7658" w:rsidDel="00C62984" w:rsidRDefault="002C7658" w:rsidP="00C62984">
      <w:pPr>
        <w:rPr>
          <w:del w:id="121" w:author="陈诗量" w:date="2021-03-31T00:42:00Z"/>
        </w:rPr>
        <w:pPrChange w:id="122" w:author="陈诗量" w:date="2021-03-31T00:42:00Z">
          <w:pPr/>
        </w:pPrChange>
      </w:pPr>
      <w:r w:rsidRPr="002C7658">
        <w:t>Design</w:t>
      </w:r>
      <w:ins w:id="123" w:author="Ruizi HAN (20125115)" w:date="2021-03-30T12:23:00Z">
        <w:r w:rsidR="009F4A23">
          <w:t>ing</w:t>
        </w:r>
      </w:ins>
      <w:r w:rsidRPr="002C7658">
        <w:t xml:space="preserve"> and develop</w:t>
      </w:r>
      <w:ins w:id="124" w:author="Ruizi HAN (20125115)" w:date="2021-03-30T12:23:00Z">
        <w:r w:rsidR="009F4A23">
          <w:t>ing</w:t>
        </w:r>
      </w:ins>
      <w:r w:rsidRPr="002C7658">
        <w:t xml:space="preserve"> software from scratch not only need the ability of programming</w:t>
      </w:r>
      <w:ins w:id="125" w:author="Ruizi HAN (20125115)" w:date="2021-03-30T12:23:00Z">
        <w:r w:rsidR="009F4A23">
          <w:t>,</w:t>
        </w:r>
      </w:ins>
      <w:del w:id="126" w:author="Ruizi HAN (20125115)" w:date="2021-03-30T12:23:00Z">
        <w:r w:rsidRPr="002C7658" w:rsidDel="009F4A23">
          <w:delText>.</w:delText>
        </w:r>
      </w:del>
      <w:r w:rsidRPr="002C7658">
        <w:t xml:space="preserve"> </w:t>
      </w:r>
      <w:ins w:id="127" w:author="Ruizi HAN (20125115)" w:date="2021-03-30T12:23:00Z">
        <w:r w:rsidR="009F4A23">
          <w:lastRenderedPageBreak/>
          <w:t>t</w:t>
        </w:r>
      </w:ins>
      <w:del w:id="128" w:author="Ruizi HAN (20125115)" w:date="2021-03-30T12:23:00Z">
        <w:r w:rsidRPr="002C7658" w:rsidDel="009F4A23">
          <w:delText>T</w:delText>
        </w:r>
      </w:del>
      <w:r w:rsidRPr="002C7658">
        <w:t xml:space="preserve">he skills </w:t>
      </w:r>
      <w:ins w:id="129" w:author="Ruizi HAN (20125115)" w:date="2021-03-30T12:23:00Z">
        <w:r w:rsidR="009F4A23">
          <w:t>in</w:t>
        </w:r>
      </w:ins>
      <w:del w:id="130" w:author="Ruizi HAN (20125115)" w:date="2021-03-30T12:23:00Z">
        <w:r w:rsidRPr="002C7658" w:rsidDel="009F4A23">
          <w:delText>of</w:delText>
        </w:r>
      </w:del>
      <w:r w:rsidRPr="002C7658">
        <w:t xml:space="preserve"> </w:t>
      </w:r>
      <w:del w:id="131" w:author="陈诗量" w:date="2021-03-31T01:06:00Z">
        <w:r w:rsidRPr="002C7658" w:rsidDel="0056274C">
          <w:delText xml:space="preserve">UI </w:delText>
        </w:r>
      </w:del>
      <w:ins w:id="132" w:author="陈诗量" w:date="2021-03-31T01:06:00Z">
        <w:r w:rsidR="0056274C">
          <w:t>U</w:t>
        </w:r>
        <w:r w:rsidR="00C54D06">
          <w:rPr>
            <w:rFonts w:hint="eastAsia"/>
          </w:rPr>
          <w:t>ser</w:t>
        </w:r>
        <w:r w:rsidR="00C54D06">
          <w:t xml:space="preserve"> Interface (UI) </w:t>
        </w:r>
      </w:ins>
      <w:r w:rsidRPr="002C7658">
        <w:t xml:space="preserve">design, structure design and testing are also required. The team explored each member’s unique skills and strength, which allows the team to </w:t>
      </w:r>
      <w:del w:id="133" w:author="Ruizi HAN (20125115)" w:date="2021-03-30T13:07:00Z">
        <w:r w:rsidRPr="002C7658" w:rsidDel="001F432C">
          <w:rPr>
            <w:rFonts w:hint="eastAsia"/>
          </w:rPr>
          <w:delText>take advantages of every member</w:delText>
        </w:r>
      </w:del>
      <w:ins w:id="134" w:author="Ruizi HAN (20125115)" w:date="2021-03-30T13:07:00Z">
        <w:r w:rsidR="001F432C">
          <w:rPr>
            <w:lang w:val="en-US"/>
          </w:rPr>
          <w:t>make t</w:t>
        </w:r>
      </w:ins>
      <w:ins w:id="135" w:author="Ruizi HAN (20125115)" w:date="2021-03-30T13:08:00Z">
        <w:r w:rsidR="001F432C">
          <w:rPr>
            <w:lang w:val="en-US"/>
          </w:rPr>
          <w:t xml:space="preserve">he most of </w:t>
        </w:r>
      </w:ins>
      <w:ins w:id="136" w:author="Ruizi HAN (20125115)" w:date="2021-03-30T13:09:00Z">
        <w:r w:rsidR="001F432C">
          <w:rPr>
            <w:lang w:val="en-US"/>
          </w:rPr>
          <w:t>members’ ability</w:t>
        </w:r>
      </w:ins>
      <w:r w:rsidRPr="002C7658">
        <w:rPr>
          <w:rFonts w:hint="eastAsia"/>
        </w:rPr>
        <w:t>.</w:t>
      </w:r>
      <w:r w:rsidRPr="002C7658">
        <w:t xml:space="preserve"> </w:t>
      </w:r>
      <w:del w:id="137" w:author="Ruizi HAN (20125115)" w:date="2021-03-30T13:09:00Z">
        <w:r w:rsidRPr="002C7658" w:rsidDel="001F432C">
          <w:delText>E.g.</w:delText>
        </w:r>
      </w:del>
      <w:ins w:id="138" w:author="Ruizi HAN (20125115)" w:date="2021-03-30T13:09:00Z">
        <w:r w:rsidR="001F432C">
          <w:t>For example</w:t>
        </w:r>
      </w:ins>
      <w:r w:rsidRPr="002C7658">
        <w:t>, people who are creative</w:t>
      </w:r>
      <w:ins w:id="139" w:author="Ruizi HAN (20125115)" w:date="2021-03-30T13:10:00Z">
        <w:r w:rsidR="001F432C">
          <w:t xml:space="preserve"> are assigned to</w:t>
        </w:r>
      </w:ins>
      <w:r w:rsidRPr="002C7658">
        <w:t xml:space="preserve"> design the software structure first. Experienced UI designers are responsible for designing UI. Members who are familiar with programming will implement designed features. After the design was confirmed, the team of designers will </w:t>
      </w:r>
      <w:del w:id="140" w:author="Ruizi HAN (20125115)" w:date="2021-03-30T13:12:00Z">
        <w:r w:rsidRPr="002C7658" w:rsidDel="001F432C">
          <w:delText xml:space="preserve">also </w:delText>
        </w:r>
      </w:del>
      <w:ins w:id="141" w:author="Ruizi HAN (20125115)" w:date="2021-03-30T13:12:00Z">
        <w:r w:rsidR="001F432C">
          <w:t>t</w:t>
        </w:r>
      </w:ins>
      <w:ins w:id="142" w:author="Ruizi HAN (20125115)" w:date="2021-03-30T13:13:00Z">
        <w:r w:rsidR="001F432C">
          <w:t>hen</w:t>
        </w:r>
      </w:ins>
      <w:ins w:id="143" w:author="Ruizi HAN (20125115)" w:date="2021-03-30T13:12:00Z">
        <w:r w:rsidR="001F432C" w:rsidRPr="002C7658">
          <w:t xml:space="preserve"> </w:t>
        </w:r>
      </w:ins>
      <w:r w:rsidRPr="002C7658">
        <w:t>join the quality assurance team. Clear responsibilities make members focused</w:t>
      </w:r>
      <w:ins w:id="144" w:author="Ruizi HAN (20125115)" w:date="2021-03-30T13:13:00Z">
        <w:r w:rsidR="001F432C">
          <w:t xml:space="preserve"> on their work</w:t>
        </w:r>
      </w:ins>
      <w:r w:rsidRPr="002C7658">
        <w:t xml:space="preserve">, and the whole team become efficient. </w:t>
      </w:r>
      <w:del w:id="145" w:author="陈诗量" w:date="2021-03-30T21:29:00Z">
        <w:r w:rsidRPr="002C7658" w:rsidDel="00F01D6B">
          <w:delText>Labor</w:delText>
        </w:r>
      </w:del>
      <w:del w:id="146" w:author="陈诗量" w:date="2021-03-31T00:42:00Z">
        <w:r w:rsidRPr="002C7658" w:rsidDel="00C62984">
          <w:delText xml:space="preserve"> division is as follows.</w:delText>
        </w:r>
      </w:del>
    </w:p>
    <w:p w14:paraId="709F211F" w14:textId="67EE3CF0" w:rsidR="00A735F6" w:rsidDel="00C62984" w:rsidRDefault="00A735F6" w:rsidP="00C62984">
      <w:pPr>
        <w:rPr>
          <w:del w:id="147" w:author="陈诗量" w:date="2021-03-31T00:42:00Z"/>
          <w:lang w:val="en-US"/>
        </w:rPr>
        <w:pPrChange w:id="148" w:author="陈诗量" w:date="2021-03-31T00:42:00Z">
          <w:pPr/>
        </w:pPrChange>
      </w:pPr>
      <w:del w:id="149" w:author="陈诗量" w:date="2021-03-31T00:42:00Z">
        <w:r w:rsidDel="00C62984">
          <w:rPr>
            <w:rFonts w:hint="eastAsia"/>
            <w:lang w:val="en-US"/>
          </w:rPr>
          <w:delText>T</w:delText>
        </w:r>
        <w:r w:rsidDel="00C62984">
          <w:rPr>
            <w:lang w:val="en-US"/>
          </w:rPr>
          <w:delText>eam Leader: Shiliang Chen</w:delText>
        </w:r>
      </w:del>
    </w:p>
    <w:p w14:paraId="2DF05044" w14:textId="633E543D" w:rsidR="00A735F6" w:rsidDel="00C62984" w:rsidRDefault="00A735F6" w:rsidP="00C62984">
      <w:pPr>
        <w:rPr>
          <w:del w:id="150" w:author="陈诗量" w:date="2021-03-31T00:42:00Z"/>
          <w:lang w:val="en-US"/>
        </w:rPr>
        <w:pPrChange w:id="151" w:author="陈诗量" w:date="2021-03-31T00:42:00Z">
          <w:pPr/>
        </w:pPrChange>
      </w:pPr>
      <w:del w:id="152" w:author="陈诗量" w:date="2021-03-31T00:42:00Z">
        <w:r w:rsidDel="00C62984">
          <w:rPr>
            <w:rFonts w:hint="eastAsia"/>
            <w:lang w:val="en-US"/>
          </w:rPr>
          <w:delText>U</w:delText>
        </w:r>
        <w:r w:rsidDel="00C62984">
          <w:rPr>
            <w:lang w:val="en-US"/>
          </w:rPr>
          <w:delText>I Design Team: Yiming Tang, Yani Huang</w:delText>
        </w:r>
      </w:del>
    </w:p>
    <w:p w14:paraId="0CE0BF40" w14:textId="1061DFF4" w:rsidR="00A735F6" w:rsidDel="00C62984" w:rsidRDefault="00A735F6" w:rsidP="00C62984">
      <w:pPr>
        <w:rPr>
          <w:del w:id="153" w:author="陈诗量" w:date="2021-03-31T00:42:00Z"/>
          <w:lang w:val="en-US"/>
        </w:rPr>
        <w:pPrChange w:id="154" w:author="陈诗量" w:date="2021-03-31T00:42:00Z">
          <w:pPr/>
        </w:pPrChange>
      </w:pPr>
      <w:del w:id="155" w:author="陈诗量" w:date="2021-03-31T00:42:00Z">
        <w:r w:rsidDel="00C62984">
          <w:rPr>
            <w:rFonts w:hint="eastAsia"/>
            <w:lang w:val="en-US"/>
          </w:rPr>
          <w:delText>T</w:delText>
        </w:r>
        <w:r w:rsidDel="00C62984">
          <w:rPr>
            <w:lang w:val="en-US"/>
          </w:rPr>
          <w:delText>echnical Team: Shiliang Chen, Yijie Lu, Yuting Jiang, Ruizi Han</w:delText>
        </w:r>
      </w:del>
    </w:p>
    <w:p w14:paraId="0E89C373" w14:textId="4C89F00F" w:rsidR="00A735F6" w:rsidRPr="00621FD0" w:rsidDel="00C62984" w:rsidRDefault="00A735F6" w:rsidP="00C62984">
      <w:pPr>
        <w:rPr>
          <w:del w:id="156" w:author="陈诗量" w:date="2021-03-31T00:42:00Z"/>
          <w:lang w:val="en-US"/>
        </w:rPr>
        <w:pPrChange w:id="157" w:author="陈诗量" w:date="2021-03-31T00:42:00Z">
          <w:pPr/>
        </w:pPrChange>
      </w:pPr>
      <w:del w:id="158" w:author="陈诗量" w:date="2021-03-31T00:42:00Z">
        <w:r w:rsidDel="00C62984">
          <w:rPr>
            <w:lang w:val="en-US"/>
          </w:rPr>
          <w:delText>Quality Assurance Team: Yiming Tang, Yani Huang</w:delText>
        </w:r>
      </w:del>
    </w:p>
    <w:p w14:paraId="3667973A" w14:textId="2E3CF13C" w:rsidR="00A735F6" w:rsidRPr="00A735F6" w:rsidRDefault="00A735F6" w:rsidP="00C62984">
      <w:pPr>
        <w:rPr>
          <w:lang w:val="en-US"/>
        </w:rPr>
      </w:pPr>
      <w:del w:id="159" w:author="陈诗量" w:date="2021-03-31T00:42:00Z">
        <w:r w:rsidDel="00C62984">
          <w:rPr>
            <w:rFonts w:hint="eastAsia"/>
            <w:lang w:val="en-US"/>
          </w:rPr>
          <w:delText>R</w:delText>
        </w:r>
        <w:r w:rsidDel="00C62984">
          <w:rPr>
            <w:lang w:val="en-US"/>
          </w:rPr>
          <w:delText>eport Editor: Yuting Jiang, Yijie Lu</w:delText>
        </w:r>
      </w:del>
    </w:p>
    <w:p w14:paraId="411FBB99" w14:textId="7E5B184E" w:rsidR="0016235E" w:rsidRDefault="0016235E"/>
    <w:p w14:paraId="2F4AAF85" w14:textId="183B46BF" w:rsidR="00A735F6" w:rsidDel="00131C22" w:rsidRDefault="002C7658">
      <w:pPr>
        <w:rPr>
          <w:del w:id="160" w:author="陈诗量" w:date="2021-03-30T21:29:00Z"/>
        </w:rPr>
      </w:pPr>
      <w:del w:id="161" w:author="陈诗量" w:date="2021-03-30T21:29:00Z">
        <w:r w:rsidRPr="002C7658" w:rsidDel="00131C22">
          <w:delText xml:space="preserve">Meetings are conducted twice a week, </w:delText>
        </w:r>
      </w:del>
      <w:ins w:id="162" w:author="Ruizi HAN (20125115)" w:date="2021-03-30T13:14:00Z">
        <w:del w:id="163" w:author="陈诗量" w:date="2021-03-30T21:29:00Z">
          <w:r w:rsidR="001F432C" w:rsidDel="00131C22">
            <w:delText xml:space="preserve">one </w:delText>
          </w:r>
        </w:del>
      </w:ins>
      <w:del w:id="164" w:author="陈诗量" w:date="2021-03-30T21:29:00Z">
        <w:r w:rsidRPr="002C7658" w:rsidDel="00131C22">
          <w:delText>formal</w:delText>
        </w:r>
      </w:del>
      <w:ins w:id="165" w:author="Ruizi HAN (20125115)" w:date="2021-03-30T13:14:00Z">
        <w:del w:id="166" w:author="陈诗量" w:date="2021-03-30T21:29:00Z">
          <w:r w:rsidR="001F432C" w:rsidDel="00131C22">
            <w:delText xml:space="preserve"> meeting</w:delText>
          </w:r>
        </w:del>
      </w:ins>
      <w:del w:id="167" w:author="陈诗量" w:date="2021-03-30T21:29:00Z">
        <w:r w:rsidRPr="002C7658" w:rsidDel="00131C22">
          <w:delText xml:space="preserve">ly and </w:delText>
        </w:r>
      </w:del>
      <w:ins w:id="168" w:author="Ruizi HAN (20125115)" w:date="2021-03-30T13:14:00Z">
        <w:del w:id="169" w:author="陈诗量" w:date="2021-03-30T21:29:00Z">
          <w:r w:rsidR="001F432C" w:rsidDel="00131C22">
            <w:delText xml:space="preserve">one </w:delText>
          </w:r>
        </w:del>
      </w:ins>
      <w:del w:id="170" w:author="陈诗量" w:date="2021-03-30T21:29:00Z">
        <w:r w:rsidRPr="002C7658" w:rsidDel="00131C22">
          <w:delText>informal</w:delText>
        </w:r>
      </w:del>
      <w:ins w:id="171" w:author="Ruizi HAN (20125115)" w:date="2021-03-30T13:14:00Z">
        <w:del w:id="172" w:author="陈诗量" w:date="2021-03-30T21:29:00Z">
          <w:r w:rsidR="001F432C" w:rsidDel="00131C22">
            <w:delText xml:space="preserve"> meeting</w:delText>
          </w:r>
        </w:del>
      </w:ins>
      <w:del w:id="173" w:author="陈诗量" w:date="2021-03-30T21:29:00Z">
        <w:r w:rsidRPr="002C7658" w:rsidDel="00131C22">
          <w:delText xml:space="preserve">ly. </w:delText>
        </w:r>
      </w:del>
      <w:ins w:id="174" w:author="Ruizi HAN (20125115)" w:date="2021-03-30T13:15:00Z">
        <w:del w:id="175" w:author="陈诗量" w:date="2021-03-30T21:29:00Z">
          <w:r w:rsidR="001F432C" w:rsidDel="00131C22">
            <w:delText>Members take turns to be c</w:delText>
          </w:r>
        </w:del>
      </w:ins>
      <w:del w:id="176" w:author="陈诗量" w:date="2021-03-30T21:29:00Z">
        <w:r w:rsidRPr="002C7658" w:rsidDel="00131C22">
          <w:delText>Chairperson and secretary are changed in turn. Tasks are distributed after the meeting</w:delText>
        </w:r>
      </w:del>
      <w:ins w:id="177" w:author="Ruizi HAN (20125115)" w:date="2021-03-30T13:15:00Z">
        <w:del w:id="178" w:author="陈诗量" w:date="2021-03-30T21:29:00Z">
          <w:r w:rsidR="001F432C" w:rsidDel="00131C22">
            <w:delText>.</w:delText>
          </w:r>
        </w:del>
      </w:ins>
      <w:del w:id="179" w:author="陈诗量" w:date="2021-03-30T21:29:00Z">
        <w:r w:rsidRPr="002C7658" w:rsidDel="00131C22">
          <w:delText>, and m</w:delText>
        </w:r>
      </w:del>
      <w:ins w:id="180" w:author="Ruizi HAN (20125115)" w:date="2021-03-30T13:15:00Z">
        <w:del w:id="181" w:author="陈诗量" w:date="2021-03-30T21:29:00Z">
          <w:r w:rsidR="001F432C" w:rsidDel="00131C22">
            <w:delText>M</w:delText>
          </w:r>
        </w:del>
      </w:ins>
      <w:del w:id="182" w:author="陈诗量" w:date="2021-03-30T21:29:00Z">
        <w:r w:rsidRPr="002C7658" w:rsidDel="00131C22">
          <w:delText xml:space="preserve">inutes are </w:delText>
        </w:r>
      </w:del>
      <w:ins w:id="183" w:author="Ruizi HAN (20125115)" w:date="2021-03-30T13:15:00Z">
        <w:del w:id="184" w:author="陈诗量" w:date="2021-03-30T21:29:00Z">
          <w:r w:rsidR="001F432C" w:rsidDel="00131C22">
            <w:delText>of formal meeting</w:delText>
          </w:r>
        </w:del>
      </w:ins>
      <w:ins w:id="185" w:author="Ruizi HAN (20125115)" w:date="2021-03-30T13:34:00Z">
        <w:del w:id="186" w:author="陈诗量" w:date="2021-03-30T21:29:00Z">
          <w:r w:rsidR="004C608C" w:rsidDel="00131C22">
            <w:delText>s</w:delText>
          </w:r>
        </w:del>
      </w:ins>
      <w:ins w:id="187" w:author="Ruizi HAN (20125115)" w:date="2021-03-30T13:15:00Z">
        <w:del w:id="188" w:author="陈诗量" w:date="2021-03-30T21:29:00Z">
          <w:r w:rsidR="001F432C" w:rsidDel="00131C22">
            <w:delText xml:space="preserve"> can be found</w:delText>
          </w:r>
          <w:r w:rsidR="001F432C" w:rsidRPr="002C7658" w:rsidDel="00131C22">
            <w:delText xml:space="preserve"> </w:delText>
          </w:r>
        </w:del>
      </w:ins>
      <w:del w:id="189" w:author="陈诗量" w:date="2021-03-30T21:29:00Z">
        <w:r w:rsidRPr="002C7658" w:rsidDel="00131C22">
          <w:delText>in appendix X.</w:delText>
        </w:r>
      </w:del>
    </w:p>
    <w:p w14:paraId="59E26B18" w14:textId="77777777" w:rsidR="002C7658" w:rsidRPr="00621FD0" w:rsidRDefault="002C7658"/>
    <w:p w14:paraId="4FC4AB0C" w14:textId="2BCBE458" w:rsidR="00A735F6" w:rsidRPr="00D65794" w:rsidRDefault="00A735F6">
      <w:pPr>
        <w:rPr>
          <w:b/>
          <w:bCs/>
        </w:rPr>
      </w:pPr>
      <w:r w:rsidRPr="00D65794">
        <w:rPr>
          <w:b/>
          <w:bCs/>
        </w:rPr>
        <w:t>1.3 Agile Methodology</w:t>
      </w:r>
      <w:r w:rsidR="00684A20" w:rsidRPr="00D65794">
        <w:rPr>
          <w:b/>
          <w:bCs/>
        </w:rPr>
        <w:t xml:space="preserve"> with Requirements Documentation</w:t>
      </w:r>
    </w:p>
    <w:p w14:paraId="15562D92" w14:textId="71EEB81A" w:rsidR="0047739C" w:rsidRDefault="0047739C" w:rsidP="0047739C">
      <w:r>
        <w:t xml:space="preserve">The team decided to apply the agile methodology for the development of software. </w:t>
      </w:r>
      <w:commentRangeStart w:id="190"/>
      <w:proofErr w:type="gramStart"/>
      <w:r>
        <w:t>However</w:t>
      </w:r>
      <w:commentRangeEnd w:id="190"/>
      <w:proofErr w:type="gramEnd"/>
      <w:r w:rsidR="004C608C">
        <w:rPr>
          <w:rStyle w:val="CommentReference"/>
        </w:rPr>
        <w:commentReference w:id="190"/>
      </w:r>
      <w:r>
        <w:t xml:space="preserve">, </w:t>
      </w:r>
      <w:del w:id="191" w:author="Ruizi HAN (20125115)" w:date="2021-03-30T13:35:00Z">
        <w:r w:rsidDel="004C608C">
          <w:delText xml:space="preserve">in the beginning, </w:delText>
        </w:r>
      </w:del>
      <w:r>
        <w:t>the team has made</w:t>
      </w:r>
      <w:ins w:id="192" w:author="Ruizi HAN (20125115)" w:date="2021-03-30T13:35:00Z">
        <w:r w:rsidR="004C608C">
          <w:t xml:space="preserve"> a</w:t>
        </w:r>
      </w:ins>
      <w:r>
        <w:t xml:space="preserve"> detailed requirements documentation </w:t>
      </w:r>
      <w:ins w:id="193" w:author="陈诗量" w:date="2021-03-30T21:31:00Z">
        <w:r w:rsidR="00027AD8">
          <w:t xml:space="preserve">in a conventional way </w:t>
        </w:r>
      </w:ins>
      <w:r>
        <w:t xml:space="preserve">to clarify </w:t>
      </w:r>
      <w:del w:id="194" w:author="陈诗量" w:date="2021-03-30T21:31:00Z">
        <w:r w:rsidDel="00027AD8">
          <w:delText xml:space="preserve">all the </w:delText>
        </w:r>
      </w:del>
      <w:r>
        <w:t>basic requirements from stakeholders</w:t>
      </w:r>
      <w:ins w:id="195" w:author="Ruizi HAN (20125115)" w:date="2021-03-30T13:35:00Z">
        <w:r w:rsidR="004C608C" w:rsidRPr="004C608C">
          <w:t xml:space="preserve"> </w:t>
        </w:r>
        <w:r w:rsidR="004C608C">
          <w:t>in the beginning</w:t>
        </w:r>
      </w:ins>
      <w:r>
        <w:t xml:space="preserve">. </w:t>
      </w:r>
      <w:del w:id="196" w:author="Ruizi HAN (20125115)" w:date="2021-03-30T13:35:00Z">
        <w:r w:rsidDel="004C608C">
          <w:rPr>
            <w:rFonts w:hint="eastAsia"/>
          </w:rPr>
          <w:delText>The requirements documentation</w:delText>
        </w:r>
      </w:del>
      <w:ins w:id="197" w:author="Ruizi HAN (20125115)" w:date="2021-03-30T13:35:00Z">
        <w:r w:rsidR="004C608C">
          <w:rPr>
            <w:lang w:val="en-US"/>
          </w:rPr>
          <w:t>It</w:t>
        </w:r>
      </w:ins>
      <w:r>
        <w:rPr>
          <w:rFonts w:hint="eastAsia"/>
        </w:rPr>
        <w:t xml:space="preserve"> </w:t>
      </w:r>
      <w:r>
        <w:t>also functions as a checklist with our supervisor.</w:t>
      </w:r>
    </w:p>
    <w:p w14:paraId="261EF5AF" w14:textId="5F592DD4" w:rsidR="0047739C" w:rsidRDefault="0047739C" w:rsidP="0047739C">
      <w:r>
        <w:t xml:space="preserve">During the development, the team wrote user stories to specify features </w:t>
      </w:r>
      <w:del w:id="198" w:author="Ruizi HAN (20125115)" w:date="2021-03-30T13:38:00Z">
        <w:r w:rsidDel="00957AE9">
          <w:delText xml:space="preserve">that </w:delText>
        </w:r>
      </w:del>
      <w:r>
        <w:t xml:space="preserve">needed to be built. </w:t>
      </w:r>
      <w:del w:id="199" w:author="Ruizi HAN (20125115)" w:date="2021-03-30T13:38:00Z">
        <w:r w:rsidDel="00957AE9">
          <w:delText xml:space="preserve">With </w:delText>
        </w:r>
      </w:del>
      <w:ins w:id="200" w:author="Ruizi HAN (20125115)" w:date="2021-03-30T13:38:00Z">
        <w:r w:rsidR="00957AE9">
          <w:t xml:space="preserve">Based on </w:t>
        </w:r>
      </w:ins>
      <w:r>
        <w:t xml:space="preserve">those user stories, the team discussed features to achieve in each week’s informal meeting and develop the features during the week’s sprint. In </w:t>
      </w:r>
      <w:del w:id="201" w:author="Ruizi HAN (20125115)" w:date="2021-03-30T13:40:00Z">
        <w:r w:rsidDel="00957AE9">
          <w:delText xml:space="preserve">the </w:delText>
        </w:r>
      </w:del>
      <w:ins w:id="202" w:author="Ruizi HAN (20125115)" w:date="2021-03-30T13:40:00Z">
        <w:r w:rsidR="00957AE9">
          <w:t xml:space="preserve">every week’s </w:t>
        </w:r>
      </w:ins>
      <w:r>
        <w:t>formal meeting</w:t>
      </w:r>
      <w:del w:id="203" w:author="Ruizi HAN (20125115)" w:date="2021-03-30T13:40:00Z">
        <w:r w:rsidDel="00957AE9">
          <w:delText xml:space="preserve"> of the week</w:delText>
        </w:r>
      </w:del>
      <w:r>
        <w:t xml:space="preserve">, we confirmed </w:t>
      </w:r>
      <w:del w:id="204" w:author="Ruizi HAN (20125115)" w:date="2021-03-30T13:40:00Z">
        <w:r w:rsidDel="00957AE9">
          <w:delText xml:space="preserve">that </w:delText>
        </w:r>
      </w:del>
      <w:ins w:id="205" w:author="Ruizi HAN (20125115)" w:date="2021-03-30T13:40:00Z">
        <w:r w:rsidR="00957AE9">
          <w:t xml:space="preserve">the </w:t>
        </w:r>
      </w:ins>
      <w:r>
        <w:t xml:space="preserve">week’s achievements with the supervisor. In this case, the level of customer engagement was high, and any </w:t>
      </w:r>
      <w:ins w:id="206" w:author="Ruizi HAN (20125115)" w:date="2021-03-30T13:48:00Z">
        <w:r w:rsidR="001C0924">
          <w:rPr>
            <w:lang w:val="en-US"/>
          </w:rPr>
          <w:t xml:space="preserve">things that go to a wrong direction </w:t>
        </w:r>
      </w:ins>
      <w:del w:id="207" w:author="Ruizi HAN (20125115)" w:date="2021-03-30T13:42:00Z">
        <w:r w:rsidDel="00957AE9">
          <w:rPr>
            <w:rFonts w:hint="eastAsia"/>
          </w:rPr>
          <w:delText>u</w:delText>
        </w:r>
        <w:r w:rsidDel="00957AE9">
          <w:delText xml:space="preserve">nsatisfied things </w:delText>
        </w:r>
      </w:del>
      <w:r>
        <w:t xml:space="preserve">could be fixed </w:t>
      </w:r>
      <w:del w:id="208" w:author="Ruizi HAN (20125115)" w:date="2021-03-30T13:48:00Z">
        <w:r w:rsidDel="001C0924">
          <w:delText xml:space="preserve">very </w:delText>
        </w:r>
      </w:del>
      <w:del w:id="209" w:author="陈诗量" w:date="2021-03-30T21:32:00Z">
        <w:r w:rsidDel="00027AD8">
          <w:delText>soon</w:delText>
        </w:r>
      </w:del>
      <w:ins w:id="210" w:author="陈诗量" w:date="2021-03-30T21:32:00Z">
        <w:r w:rsidR="00027AD8">
          <w:t>quickly</w:t>
        </w:r>
      </w:ins>
      <w:r>
        <w:t>.</w:t>
      </w:r>
    </w:p>
    <w:p w14:paraId="0CC40488" w14:textId="62ABF38A" w:rsidR="0047739C" w:rsidRDefault="0047739C" w:rsidP="0047739C">
      <w:r>
        <w:t xml:space="preserve">The team also </w:t>
      </w:r>
      <w:del w:id="211" w:author="陈诗量" w:date="2021-03-30T21:32:00Z">
        <w:r w:rsidDel="00027AD8">
          <w:delText xml:space="preserve">utilises </w:delText>
        </w:r>
      </w:del>
      <w:ins w:id="212" w:author="陈诗量" w:date="2021-03-30T21:32:00Z">
        <w:r w:rsidR="00027AD8">
          <w:t xml:space="preserve">utilised </w:t>
        </w:r>
      </w:ins>
      <w:r>
        <w:t>stand-up</w:t>
      </w:r>
      <w:ins w:id="213" w:author="Ruizi HAN (20125115)" w:date="2021-03-30T13:48:00Z">
        <w:r w:rsidR="001C0924">
          <w:t xml:space="preserve"> meeting</w:t>
        </w:r>
      </w:ins>
      <w:r>
        <w:t xml:space="preserve">, which is a short meeting of about 5 minutes held every day except those days with meetings. Stand-up </w:t>
      </w:r>
      <w:ins w:id="214" w:author="Ruizi HAN (20125115)" w:date="2021-03-30T13:50:00Z">
        <w:r w:rsidR="001C0924">
          <w:t>meeting</w:t>
        </w:r>
      </w:ins>
      <w:ins w:id="215" w:author="陈诗量" w:date="2021-03-30T21:33:00Z">
        <w:r w:rsidR="00BB31C2">
          <w:t>s</w:t>
        </w:r>
      </w:ins>
      <w:ins w:id="216" w:author="Ruizi HAN (20125115)" w:date="2021-03-30T13:50:00Z">
        <w:r w:rsidR="001C0924">
          <w:t xml:space="preserve"> </w:t>
        </w:r>
      </w:ins>
      <w:del w:id="217" w:author="Ruizi HAN (20125115)" w:date="2021-03-30T13:50:00Z">
        <w:r w:rsidDel="001C0924">
          <w:delText xml:space="preserve">allows </w:delText>
        </w:r>
      </w:del>
      <w:ins w:id="218" w:author="Ruizi HAN (20125115)" w:date="2021-03-30T13:50:00Z">
        <w:r w:rsidR="001C0924">
          <w:t>ask</w:t>
        </w:r>
        <w:del w:id="219" w:author="陈诗量" w:date="2021-03-30T21:33:00Z">
          <w:r w:rsidR="001C0924" w:rsidDel="00BB31C2">
            <w:delText>s</w:delText>
          </w:r>
        </w:del>
        <w:r w:rsidR="001C0924">
          <w:t xml:space="preserve"> </w:t>
        </w:r>
      </w:ins>
      <w:r>
        <w:t>everyone to report</w:t>
      </w:r>
      <w:ins w:id="220" w:author="Ruizi HAN (20125115)" w:date="2021-03-30T13:50:00Z">
        <w:r w:rsidR="001C0924">
          <w:t xml:space="preserve"> their</w:t>
        </w:r>
      </w:ins>
      <w:r>
        <w:t xml:space="preserve"> daily progress and problems encountered, which helps the team </w:t>
      </w:r>
      <w:del w:id="221" w:author="Ruizi HAN (20125115)" w:date="2021-03-30T13:50:00Z">
        <w:r w:rsidDel="001C0924">
          <w:delText xml:space="preserve">clear </w:delText>
        </w:r>
      </w:del>
      <w:ins w:id="222" w:author="Ruizi HAN (20125115)" w:date="2021-03-30T13:50:00Z">
        <w:r w:rsidR="001C0924">
          <w:t xml:space="preserve">finish </w:t>
        </w:r>
      </w:ins>
      <w:r>
        <w:t xml:space="preserve">tasks </w:t>
      </w:r>
      <w:del w:id="223" w:author="Ruizi HAN (20125115)" w:date="2021-03-30T13:50:00Z">
        <w:r w:rsidDel="001C0924">
          <w:delText xml:space="preserve">in time </w:delText>
        </w:r>
      </w:del>
      <w:r>
        <w:t>and handle issues and problems in time.</w:t>
      </w:r>
    </w:p>
    <w:p w14:paraId="22448C51" w14:textId="2208D63A" w:rsidR="00A61134" w:rsidDel="00C62984" w:rsidRDefault="0047739C" w:rsidP="0047739C">
      <w:pPr>
        <w:rPr>
          <w:del w:id="224" w:author="陈诗量" w:date="2021-03-31T00:42:00Z"/>
        </w:rPr>
      </w:pPr>
      <w:del w:id="225" w:author="陈诗量" w:date="2021-03-31T00:42:00Z">
        <w:r w:rsidDel="00C62984">
          <w:delText xml:space="preserve">Peer programming was applied strictly during the </w:delText>
        </w:r>
      </w:del>
      <w:ins w:id="226" w:author="Ruizi HAN (20125115)" w:date="2021-03-30T15:03:00Z">
        <w:del w:id="227" w:author="陈诗量" w:date="2021-03-31T00:42:00Z">
          <w:r w:rsidR="00826F09" w:rsidDel="00C62984">
            <w:delText>S</w:delText>
          </w:r>
        </w:del>
      </w:ins>
      <w:del w:id="228" w:author="陈诗量" w:date="2021-03-31T00:42:00Z">
        <w:r w:rsidDel="00C62984">
          <w:delText xml:space="preserve">spring </w:delText>
        </w:r>
      </w:del>
      <w:ins w:id="229" w:author="Ruizi HAN (20125115)" w:date="2021-03-30T15:03:00Z">
        <w:del w:id="230" w:author="陈诗量" w:date="2021-03-31T00:42:00Z">
          <w:r w:rsidR="00826F09" w:rsidDel="00C62984">
            <w:delText>F</w:delText>
          </w:r>
        </w:del>
      </w:ins>
      <w:del w:id="231" w:author="陈诗量" w:date="2021-03-31T00:42:00Z">
        <w:r w:rsidDel="00C62984">
          <w:delText>festival. Each task was assigned to two of the technical team members. One would be responsible for the coding, and the other will take care of monitor</w:delText>
        </w:r>
      </w:del>
      <w:ins w:id="232" w:author="Ruizi HAN (20125115)" w:date="2021-03-30T13:52:00Z">
        <w:del w:id="233" w:author="陈诗量" w:date="2021-03-31T00:42:00Z">
          <w:r w:rsidR="001C0924" w:rsidDel="00C62984">
            <w:delText xml:space="preserve"> the process</w:delText>
          </w:r>
        </w:del>
      </w:ins>
      <w:del w:id="234" w:author="陈诗量" w:date="2021-03-31T00:42:00Z">
        <w:r w:rsidDel="00C62984">
          <w:delText xml:space="preserve">ing and checking whether there was anything wrong with commenting, naming, etc. Peer programming improves code quality considerably and increases efficiency </w:delText>
        </w:r>
      </w:del>
      <w:ins w:id="235" w:author="Ruizi HAN (20125115)" w:date="2021-03-30T13:54:00Z">
        <w:del w:id="236" w:author="陈诗量" w:date="2021-03-31T00:42:00Z">
          <w:r w:rsidR="001C0924" w:rsidDel="00C62984">
            <w:delText>since members can</w:delText>
          </w:r>
        </w:del>
      </w:ins>
      <w:del w:id="237" w:author="陈诗量" w:date="2021-03-31T00:42:00Z">
        <w:r w:rsidDel="00C62984">
          <w:delText xml:space="preserve">by </w:delText>
        </w:r>
      </w:del>
      <w:del w:id="238" w:author="陈诗量" w:date="2021-03-30T21:33:00Z">
        <w:r w:rsidDel="00F93C32">
          <w:delText>exchang</w:delText>
        </w:r>
      </w:del>
      <w:del w:id="239" w:author="陈诗量" w:date="2021-03-31T00:42:00Z">
        <w:r w:rsidDel="00C62984">
          <w:delText>ing ideas between peers</w:delText>
        </w:r>
      </w:del>
      <w:ins w:id="240" w:author="Ruizi HAN (20125115)" w:date="2021-03-30T13:54:00Z">
        <w:del w:id="241" w:author="陈诗量" w:date="2021-03-31T00:42:00Z">
          <w:r w:rsidR="001C0924" w:rsidDel="00C62984">
            <w:delText>each other</w:delText>
          </w:r>
        </w:del>
      </w:ins>
      <w:del w:id="242" w:author="陈诗量" w:date="2021-03-31T00:42:00Z">
        <w:r w:rsidDel="00C62984">
          <w:delText>.</w:delText>
        </w:r>
      </w:del>
    </w:p>
    <w:p w14:paraId="1AF8F027" w14:textId="5B21C143" w:rsidR="00A61134" w:rsidRDefault="00A61134"/>
    <w:p w14:paraId="390010EA" w14:textId="5295B839" w:rsidR="00A61134" w:rsidRDefault="00A61134"/>
    <w:p w14:paraId="54C94D08" w14:textId="499CFC14" w:rsidR="00A61134" w:rsidRDefault="00A61134"/>
    <w:p w14:paraId="267F72BE" w14:textId="0261B6F2" w:rsidR="00A61134" w:rsidRDefault="00A61134"/>
    <w:p w14:paraId="79B4262C" w14:textId="0F295209" w:rsidR="00A61134" w:rsidRDefault="00A61134"/>
    <w:p w14:paraId="3F3CEAFA" w14:textId="77777777" w:rsidR="00A61134" w:rsidRDefault="00A61134"/>
    <w:p w14:paraId="09D42A41" w14:textId="77777777" w:rsidR="00E731E4" w:rsidRDefault="00E731E4">
      <w:pPr>
        <w:rPr>
          <w:b/>
          <w:bCs/>
          <w:sz w:val="24"/>
          <w:szCs w:val="32"/>
        </w:rPr>
      </w:pPr>
    </w:p>
    <w:p w14:paraId="51ED9982" w14:textId="3CE72070" w:rsidR="004E0624" w:rsidRPr="00A61134" w:rsidRDefault="001B5BFA">
      <w:pPr>
        <w:rPr>
          <w:b/>
          <w:bCs/>
          <w:sz w:val="24"/>
          <w:szCs w:val="32"/>
        </w:rPr>
      </w:pPr>
      <w:r w:rsidRPr="00A61134">
        <w:rPr>
          <w:b/>
          <w:bCs/>
          <w:sz w:val="24"/>
          <w:szCs w:val="32"/>
        </w:rPr>
        <w:t xml:space="preserve">2 </w:t>
      </w:r>
      <w:r w:rsidR="008A28C9" w:rsidRPr="00A61134">
        <w:rPr>
          <w:b/>
          <w:bCs/>
          <w:sz w:val="24"/>
          <w:szCs w:val="32"/>
        </w:rPr>
        <w:t>R</w:t>
      </w:r>
      <w:r w:rsidR="004E0624" w:rsidRPr="00A61134">
        <w:rPr>
          <w:b/>
          <w:bCs/>
          <w:sz w:val="24"/>
          <w:szCs w:val="32"/>
        </w:rPr>
        <w:t>eflection</w:t>
      </w:r>
    </w:p>
    <w:p w14:paraId="7C7803F4" w14:textId="5403FCEB" w:rsidR="00D96986" w:rsidRDefault="00D96986">
      <w:pPr>
        <w:rPr>
          <w:lang w:val="en-US"/>
        </w:rPr>
      </w:pPr>
      <w:commentRangeStart w:id="243"/>
      <w:r w:rsidRPr="00D96986">
        <w:rPr>
          <w:lang w:val="en-US"/>
        </w:rPr>
        <w:t xml:space="preserve">The team </w:t>
      </w:r>
      <w:del w:id="244" w:author="Ruizi HAN (20125115)" w:date="2021-03-30T13:54:00Z">
        <w:r w:rsidRPr="00D96986" w:rsidDel="001C0924">
          <w:rPr>
            <w:lang w:val="en-US"/>
          </w:rPr>
          <w:delText xml:space="preserve">learned </w:delText>
        </w:r>
      </w:del>
      <w:ins w:id="245" w:author="Ruizi HAN (20125115)" w:date="2021-03-30T13:54:00Z">
        <w:r w:rsidR="001C0924">
          <w:rPr>
            <w:lang w:val="en-US"/>
          </w:rPr>
          <w:t>gained valuable</w:t>
        </w:r>
        <w:r w:rsidR="001C0924" w:rsidRPr="00D96986">
          <w:rPr>
            <w:lang w:val="en-US"/>
          </w:rPr>
          <w:t xml:space="preserve"> </w:t>
        </w:r>
      </w:ins>
      <w:r w:rsidRPr="00D96986">
        <w:rPr>
          <w:lang w:val="en-US"/>
        </w:rPr>
        <w:t xml:space="preserve">experience from the project. This section will share some of the reflective remarks </w:t>
      </w:r>
      <w:del w:id="246" w:author="陈诗量" w:date="2021-03-30T21:34:00Z">
        <w:r w:rsidRPr="00D96986" w:rsidDel="00E15F75">
          <w:rPr>
            <w:lang w:val="en-US"/>
          </w:rPr>
          <w:delText xml:space="preserve">from this project </w:delText>
        </w:r>
      </w:del>
      <w:r w:rsidRPr="00D96986">
        <w:rPr>
          <w:lang w:val="en-US"/>
        </w:rPr>
        <w:t>and future expectations</w:t>
      </w:r>
      <w:del w:id="247" w:author="陈诗量" w:date="2021-03-30T21:34:00Z">
        <w:r w:rsidRPr="00D96986" w:rsidDel="00E15F75">
          <w:rPr>
            <w:lang w:val="en-US"/>
          </w:rPr>
          <w:delText xml:space="preserve"> on it</w:delText>
        </w:r>
      </w:del>
      <w:r w:rsidRPr="00D96986">
        <w:rPr>
          <w:lang w:val="en-US"/>
        </w:rPr>
        <w:t>.</w:t>
      </w:r>
      <w:commentRangeEnd w:id="243"/>
      <w:r w:rsidR="009B47B6">
        <w:rPr>
          <w:rStyle w:val="CommentReference"/>
        </w:rPr>
        <w:commentReference w:id="243"/>
      </w:r>
    </w:p>
    <w:p w14:paraId="3DD13774" w14:textId="77777777" w:rsidR="00000220" w:rsidRDefault="00000220">
      <w:pPr>
        <w:rPr>
          <w:lang w:val="en-US"/>
        </w:rPr>
      </w:pPr>
    </w:p>
    <w:p w14:paraId="66E407B1" w14:textId="1475558E" w:rsidR="0097484C" w:rsidRDefault="0097484C">
      <w:pPr>
        <w:rPr>
          <w:b/>
          <w:bCs/>
        </w:rPr>
      </w:pPr>
      <w:r>
        <w:rPr>
          <w:rFonts w:hint="eastAsia"/>
          <w:b/>
          <w:bCs/>
        </w:rPr>
        <w:t>2</w:t>
      </w:r>
      <w:r>
        <w:rPr>
          <w:b/>
          <w:bCs/>
        </w:rPr>
        <w:t xml:space="preserve">.1 Requirements </w:t>
      </w:r>
      <w:r w:rsidR="005557FD">
        <w:rPr>
          <w:b/>
          <w:bCs/>
        </w:rPr>
        <w:t>Engineering</w:t>
      </w:r>
      <w:ins w:id="248" w:author="陈诗量" w:date="2021-03-31T00:48:00Z">
        <w:r w:rsidR="00C142E2">
          <w:rPr>
            <w:b/>
            <w:bCs/>
          </w:rPr>
          <w:t xml:space="preserve"> </w:t>
        </w:r>
      </w:ins>
      <w:ins w:id="249" w:author="陈诗量" w:date="2021-03-31T00:49:00Z">
        <w:r w:rsidR="00054967">
          <w:rPr>
            <w:b/>
            <w:bCs/>
          </w:rPr>
          <w:t>–</w:t>
        </w:r>
      </w:ins>
      <w:ins w:id="250" w:author="陈诗量" w:date="2021-03-31T00:48:00Z">
        <w:r w:rsidR="00C142E2">
          <w:rPr>
            <w:b/>
            <w:bCs/>
          </w:rPr>
          <w:t xml:space="preserve"> strong</w:t>
        </w:r>
      </w:ins>
      <w:ins w:id="251" w:author="陈诗量" w:date="2021-03-31T00:49:00Z">
        <w:r w:rsidR="00054967">
          <w:rPr>
            <w:b/>
            <w:bCs/>
          </w:rPr>
          <w:t xml:space="preserve"> &amp; weak</w:t>
        </w:r>
      </w:ins>
    </w:p>
    <w:p w14:paraId="14AB7EA7" w14:textId="638470A4" w:rsidR="00000220" w:rsidRDefault="00000220" w:rsidP="00000220">
      <w:proofErr w:type="gramStart"/>
      <w:r>
        <w:t>In order to</w:t>
      </w:r>
      <w:proofErr w:type="gramEnd"/>
      <w:r>
        <w:t xml:space="preserve"> build software from scratch, requirements engineering is </w:t>
      </w:r>
      <w:ins w:id="252" w:author="Ruizi HAN (20125115)" w:date="2021-03-30T13:54:00Z">
        <w:r w:rsidR="001C0924">
          <w:t>considered</w:t>
        </w:r>
      </w:ins>
      <w:ins w:id="253" w:author="Ruizi HAN (20125115)" w:date="2021-03-30T13:55:00Z">
        <w:r w:rsidR="001C0924">
          <w:t xml:space="preserve"> as </w:t>
        </w:r>
      </w:ins>
      <w:r>
        <w:t>the most fundamental</w:t>
      </w:r>
      <w:ins w:id="254" w:author="Ruizi HAN (20125115)" w:date="2021-03-30T13:55:00Z">
        <w:r w:rsidR="001C0924">
          <w:t xml:space="preserve"> and important</w:t>
        </w:r>
      </w:ins>
      <w:r>
        <w:t xml:space="preserve"> thing</w:t>
      </w:r>
      <w:del w:id="255" w:author="Ruizi HAN (20125115)" w:date="2021-03-30T13:55:00Z">
        <w:r w:rsidDel="001C0924">
          <w:delText xml:space="preserve"> but also most important</w:delText>
        </w:r>
      </w:del>
      <w:r>
        <w:t xml:space="preserve">. The team </w:t>
      </w:r>
      <w:del w:id="256" w:author="陈诗量" w:date="2021-03-30T21:35:00Z">
        <w:r w:rsidDel="007E02DC">
          <w:delText xml:space="preserve">finds </w:delText>
        </w:r>
      </w:del>
      <w:ins w:id="257" w:author="陈诗量" w:date="2021-03-30T21:35:00Z">
        <w:r w:rsidR="007E02DC">
          <w:t xml:space="preserve">found </w:t>
        </w:r>
      </w:ins>
      <w:r>
        <w:t xml:space="preserve">requirements engineering </w:t>
      </w:r>
      <w:del w:id="258" w:author="陈诗量" w:date="2021-03-30T21:35:00Z">
        <w:r w:rsidDel="007E02DC">
          <w:delText xml:space="preserve">is </w:delText>
        </w:r>
      </w:del>
      <w:ins w:id="259" w:author="陈诗量" w:date="2021-03-30T21:35:00Z">
        <w:r w:rsidR="007E02DC">
          <w:t xml:space="preserve">was </w:t>
        </w:r>
      </w:ins>
      <w:r>
        <w:t xml:space="preserve">a relatively prosperous part of the project. Team 10 learned how to perform a survey, focus group and interview through this process. Survey gave us an overall user preference for the software, while the focus group allows users to share more specific ideas about the software. Survey and focus group helped the team decide the software's platform and style and come up with practical and </w:t>
      </w:r>
      <w:proofErr w:type="spellStart"/>
      <w:r>
        <w:t>innovational</w:t>
      </w:r>
      <w:proofErr w:type="spellEnd"/>
      <w:r>
        <w:t xml:space="preserve"> features. The </w:t>
      </w:r>
      <w:ins w:id="260" w:author="Ruizi HAN (20125115)" w:date="2021-03-30T14:03:00Z">
        <w:r w:rsidR="004B0B0C">
          <w:t>f</w:t>
        </w:r>
      </w:ins>
      <w:del w:id="261" w:author="Ruizi HAN (20125115)" w:date="2021-03-30T14:03:00Z">
        <w:r w:rsidDel="004B0B0C">
          <w:delText>F</w:delText>
        </w:r>
      </w:del>
      <w:r>
        <w:t xml:space="preserve">ocus group even aspired us to design a tutorial </w:t>
      </w:r>
      <w:r>
        <w:lastRenderedPageBreak/>
        <w:t>section for newcomers to programming. The interview collected opinions from a lecturer</w:t>
      </w:r>
      <w:ins w:id="262" w:author="Ruizi HAN (20125115)" w:date="2021-03-30T14:05:00Z">
        <w:r w:rsidR="004B0B0C">
          <w:t xml:space="preserve"> </w:t>
        </w:r>
        <w:r w:rsidR="004B0B0C">
          <w:rPr>
            <w:lang w:val="en-US"/>
          </w:rPr>
          <w:t>who teaches algorithm course</w:t>
        </w:r>
      </w:ins>
      <w:ins w:id="263" w:author="陈诗量" w:date="2021-03-30T21:36:00Z">
        <w:r w:rsidR="007E02DC">
          <w:rPr>
            <w:lang w:val="en-US"/>
          </w:rPr>
          <w:t>s</w:t>
        </w:r>
      </w:ins>
      <w:r>
        <w:rPr>
          <w:rFonts w:hint="eastAsia"/>
        </w:rPr>
        <w:t>,</w:t>
      </w:r>
      <w:r>
        <w:t xml:space="preserve"> and </w:t>
      </w:r>
      <w:del w:id="264" w:author="Ruizi HAN (20125115)" w:date="2021-03-30T14:05:00Z">
        <w:r w:rsidDel="004B0B0C">
          <w:delText>the interviewee</w:delText>
        </w:r>
      </w:del>
      <w:ins w:id="265" w:author="Ruizi HAN (20125115)" w:date="2021-03-30T14:05:00Z">
        <w:r w:rsidR="004B0B0C">
          <w:t>he</w:t>
        </w:r>
      </w:ins>
      <w:r>
        <w:t xml:space="preserve"> helped us spread the survey</w:t>
      </w:r>
      <w:ins w:id="266" w:author="Ruizi HAN (20125115)" w:date="2021-03-30T14:07:00Z">
        <w:r w:rsidR="004B0B0C">
          <w:t xml:space="preserve"> to many our stakeholders</w:t>
        </w:r>
      </w:ins>
      <w:r>
        <w:rPr>
          <w:rFonts w:hint="eastAsia"/>
        </w:rPr>
        <w:t xml:space="preserve"> </w:t>
      </w:r>
      <w:del w:id="267" w:author="Ruizi HAN (20125115)" w:date="2021-03-30T14:07:00Z">
        <w:r w:rsidDel="004B0B0C">
          <w:delText xml:space="preserve">widely </w:delText>
        </w:r>
      </w:del>
      <w:ins w:id="268" w:author="Ruizi HAN (20125115)" w:date="2021-03-30T14:09:00Z">
        <w:r w:rsidR="004B0B0C">
          <w:rPr>
            <w:lang w:val="en-US"/>
          </w:rPr>
          <w:t>so the survey result</w:t>
        </w:r>
      </w:ins>
      <w:del w:id="269" w:author="Ruizi HAN (20125115)" w:date="2021-03-30T14:09:00Z">
        <w:r w:rsidDel="004B0B0C">
          <w:rPr>
            <w:rFonts w:hint="eastAsia"/>
          </w:rPr>
          <w:delText>t</w:delText>
        </w:r>
        <w:r w:rsidDel="004B0B0C">
          <w:delText>o</w:delText>
        </w:r>
      </w:del>
      <w:r>
        <w:t xml:space="preserve"> </w:t>
      </w:r>
      <w:del w:id="270" w:author="Ruizi HAN (20125115)" w:date="2021-03-30T14:10:00Z">
        <w:r w:rsidDel="000C5C37">
          <w:delText>conclude more general ideas</w:delText>
        </w:r>
      </w:del>
      <w:ins w:id="271" w:author="Ruizi HAN (20125115)" w:date="2021-03-30T14:10:00Z">
        <w:r w:rsidR="000C5C37">
          <w:t>became more convincing</w:t>
        </w:r>
      </w:ins>
      <w:r>
        <w:t>.</w:t>
      </w:r>
    </w:p>
    <w:p w14:paraId="2F303830" w14:textId="294922B3" w:rsidR="002677DB" w:rsidRDefault="00000220" w:rsidP="00000220">
      <w:r>
        <w:t xml:space="preserve">As for the </w:t>
      </w:r>
      <w:del w:id="272" w:author="Ruizi HAN (20125115)" w:date="2021-03-30T14:14:00Z">
        <w:r w:rsidDel="000C5C37">
          <w:rPr>
            <w:rFonts w:hint="eastAsia"/>
          </w:rPr>
          <w:delText xml:space="preserve">weakness </w:delText>
        </w:r>
      </w:del>
      <w:ins w:id="273" w:author="Ruizi HAN (20125115)" w:date="2021-03-30T14:14:00Z">
        <w:r w:rsidR="000C5C37">
          <w:rPr>
            <w:lang w:val="en-US"/>
          </w:rPr>
          <w:t xml:space="preserve">the team’s shortcoming </w:t>
        </w:r>
      </w:ins>
      <w:r>
        <w:rPr>
          <w:rFonts w:hint="eastAsia"/>
        </w:rPr>
        <w:t>i</w:t>
      </w:r>
      <w:r>
        <w:t>n requirements engineering, the questionnaire contains some questions which may not be that useful in the software design, such as "Through what you learn algorithms?"</w:t>
      </w:r>
      <w:ins w:id="274" w:author="Ruizi HAN (20125115)" w:date="2021-03-30T14:14:00Z">
        <w:r w:rsidR="000C5C37">
          <w:t>.</w:t>
        </w:r>
      </w:ins>
      <w:r>
        <w:t xml:space="preserve"> Since 207 students have</w:t>
      </w:r>
      <w:ins w:id="275" w:author="Ruizi HAN (20125115)" w:date="2021-03-30T14:15:00Z">
        <w:r w:rsidR="000C5C37">
          <w:t xml:space="preserve"> been</w:t>
        </w:r>
      </w:ins>
      <w:r>
        <w:t xml:space="preserve"> involved in the survey, more focused questions may help more.</w:t>
      </w:r>
    </w:p>
    <w:p w14:paraId="7970311F" w14:textId="77777777" w:rsidR="00000220" w:rsidRPr="00D65794" w:rsidRDefault="00000220" w:rsidP="00000220"/>
    <w:p w14:paraId="39B100F1" w14:textId="3C80623E" w:rsidR="0097484C" w:rsidRDefault="0097484C">
      <w:pPr>
        <w:rPr>
          <w:b/>
          <w:bCs/>
        </w:rPr>
      </w:pPr>
      <w:r>
        <w:rPr>
          <w:rFonts w:hint="eastAsia"/>
          <w:b/>
          <w:bCs/>
        </w:rPr>
        <w:t>2</w:t>
      </w:r>
      <w:r>
        <w:rPr>
          <w:b/>
          <w:bCs/>
        </w:rPr>
        <w:t>.2 Technical Research</w:t>
      </w:r>
      <w:ins w:id="276" w:author="陈诗量" w:date="2021-03-31T00:49:00Z">
        <w:r w:rsidR="00054967">
          <w:rPr>
            <w:b/>
            <w:bCs/>
          </w:rPr>
          <w:t xml:space="preserve"> – weak but learned a </w:t>
        </w:r>
        <w:proofErr w:type="gramStart"/>
        <w:r w:rsidR="00054967">
          <w:rPr>
            <w:b/>
            <w:bCs/>
          </w:rPr>
          <w:t>lesson</w:t>
        </w:r>
      </w:ins>
      <w:proofErr w:type="gramEnd"/>
    </w:p>
    <w:p w14:paraId="526E7507" w14:textId="4DD3BB1C" w:rsidR="005C6FEE" w:rsidRDefault="005C6FEE" w:rsidP="005C6FEE">
      <w:r>
        <w:t>Technical research was not conducted smoothly. It was assigned to be a week's research</w:t>
      </w:r>
      <w:ins w:id="277" w:author="Ruizi HAN (20125115)" w:date="2021-03-30T14:16:00Z">
        <w:r w:rsidR="000C5C37">
          <w:t xml:space="preserve"> task</w:t>
        </w:r>
      </w:ins>
      <w:r>
        <w:t xml:space="preserve"> on programming languages and tools we can use. However, because the task was </w:t>
      </w:r>
      <w:del w:id="278" w:author="Ruizi HAN (20125115)" w:date="2021-03-30T14:22:00Z">
        <w:r w:rsidDel="00447BE8">
          <w:rPr>
            <w:rFonts w:hint="eastAsia"/>
          </w:rPr>
          <w:delText xml:space="preserve">made </w:delText>
        </w:r>
      </w:del>
      <w:ins w:id="279" w:author="Ruizi HAN (20125115)" w:date="2021-03-30T14:22:00Z">
        <w:r w:rsidR="00447BE8">
          <w:rPr>
            <w:lang w:val="en-US"/>
          </w:rPr>
          <w:t xml:space="preserve">declared </w:t>
        </w:r>
      </w:ins>
      <w:r>
        <w:rPr>
          <w:rFonts w:hint="eastAsia"/>
        </w:rPr>
        <w:t>v</w:t>
      </w:r>
      <w:r>
        <w:t xml:space="preserve">aguely, </w:t>
      </w:r>
      <w:del w:id="280" w:author="Ruizi HAN (20125115)" w:date="2021-03-30T14:22:00Z">
        <w:r w:rsidDel="00447BE8">
          <w:delText xml:space="preserve">i.e., everyone goes to do technical research, </w:delText>
        </w:r>
      </w:del>
      <w:r>
        <w:t>it turned out that no one had done any</w:t>
      </w:r>
      <w:del w:id="281" w:author="Ruizi HAN (20125115)" w:date="2021-03-30T14:23:00Z">
        <w:r w:rsidDel="00447BE8">
          <w:delText>thing</w:delText>
        </w:r>
      </w:del>
      <w:r>
        <w:t xml:space="preserve"> useful</w:t>
      </w:r>
      <w:del w:id="282" w:author="Ruizi HAN (20125115)" w:date="2021-03-30T14:23:00Z">
        <w:r w:rsidDel="00447BE8">
          <w:delText xml:space="preserve"> related to</w:delText>
        </w:r>
      </w:del>
      <w:r>
        <w:t xml:space="preserve"> technical research. After that, the team discussed aspects of technical research and distributed work to different people. Technical research was </w:t>
      </w:r>
      <w:ins w:id="283" w:author="Ruizi HAN (20125115)" w:date="2021-03-30T14:29:00Z">
        <w:r w:rsidR="00447BE8">
          <w:t xml:space="preserve">partly </w:t>
        </w:r>
      </w:ins>
      <w:r>
        <w:t>done and enough for the interim report</w:t>
      </w:r>
      <w:del w:id="284" w:author="Ruizi HAN (20125115)" w:date="2021-03-30T14:31:00Z">
        <w:r w:rsidDel="00B24674">
          <w:delText xml:space="preserve"> at the end</w:delText>
        </w:r>
      </w:del>
      <w:r>
        <w:t xml:space="preserve">. </w:t>
      </w:r>
      <w:del w:id="285" w:author="Ruizi HAN (20125115)" w:date="2021-03-30T14:25:00Z">
        <w:r w:rsidDel="00447BE8">
          <w:rPr>
            <w:rFonts w:hint="eastAsia"/>
          </w:rPr>
          <w:delText>However</w:delText>
        </w:r>
      </w:del>
      <w:ins w:id="286" w:author="Ruizi HAN (20125115)" w:date="2021-03-30T14:25:00Z">
        <w:r w:rsidR="00447BE8">
          <w:rPr>
            <w:lang w:val="en-US"/>
          </w:rPr>
          <w:t>Nevertheless</w:t>
        </w:r>
      </w:ins>
      <w:r>
        <w:rPr>
          <w:rFonts w:hint="eastAsia"/>
        </w:rPr>
        <w:t>,</w:t>
      </w:r>
      <w:r>
        <w:t xml:space="preserve"> it was far from enough to help us decide the programming language at that time. The team has worked on complet</w:t>
      </w:r>
      <w:ins w:id="287" w:author="Ruizi HAN (20125115)" w:date="2021-03-30T14:32:00Z">
        <w:r w:rsidR="00B24674">
          <w:t>ing</w:t>
        </w:r>
      </w:ins>
      <w:del w:id="288" w:author="Ruizi HAN (20125115)" w:date="2021-03-30T14:32:00Z">
        <w:r w:rsidDel="00B24674">
          <w:delText>e</w:delText>
        </w:r>
      </w:del>
      <w:r>
        <w:t xml:space="preserve"> the part as asked to do</w:t>
      </w:r>
      <w:del w:id="289" w:author="Ruizi HAN (20125115)" w:date="2021-03-30T14:33:00Z">
        <w:r w:rsidDel="00B24674">
          <w:delText xml:space="preserve"> it</w:delText>
        </w:r>
      </w:del>
      <w:r>
        <w:t xml:space="preserve">, but </w:t>
      </w:r>
      <w:del w:id="290" w:author="Ruizi HAN (20125115)" w:date="2021-03-30T14:35:00Z">
        <w:r w:rsidDel="00B24674">
          <w:rPr>
            <w:rFonts w:hint="eastAsia"/>
          </w:rPr>
          <w:delText>not in order to</w:delText>
        </w:r>
      </w:del>
      <w:ins w:id="291" w:author="Ruizi HAN (20125115)" w:date="2021-03-30T14:35:00Z">
        <w:r w:rsidR="00B24674">
          <w:rPr>
            <w:lang w:val="en-US"/>
          </w:rPr>
          <w:t>did not</w:t>
        </w:r>
      </w:ins>
      <w:r>
        <w:rPr>
          <w:rFonts w:hint="eastAsia"/>
        </w:rPr>
        <w:t xml:space="preserve"> </w:t>
      </w:r>
      <w:del w:id="292" w:author="Ruizi HAN (20125115)" w:date="2021-03-30T14:35:00Z">
        <w:r w:rsidDel="00B24674">
          <w:delText xml:space="preserve">actually </w:delText>
        </w:r>
      </w:del>
      <w:ins w:id="293" w:author="Ruizi HAN (20125115)" w:date="2021-03-30T14:35:00Z">
        <w:r w:rsidR="00B24674">
          <w:t xml:space="preserve">implement the process in order and </w:t>
        </w:r>
      </w:ins>
      <w:r>
        <w:t xml:space="preserve">choose </w:t>
      </w:r>
      <w:del w:id="294" w:author="Ruizi HAN (20125115)" w:date="2021-03-30T14:35:00Z">
        <w:r w:rsidDel="00B24674">
          <w:delText xml:space="preserve">some </w:delText>
        </w:r>
      </w:del>
      <w:r>
        <w:t xml:space="preserve">technical </w:t>
      </w:r>
      <w:del w:id="295" w:author="Ruizi HAN (20125115)" w:date="2021-03-30T14:35:00Z">
        <w:r w:rsidDel="00B24674">
          <w:delText xml:space="preserve">things </w:delText>
        </w:r>
      </w:del>
      <w:ins w:id="296" w:author="Ruizi HAN (20125115)" w:date="2021-03-30T14:36:00Z">
        <w:r w:rsidR="00B24674">
          <w:t>language and tools</w:t>
        </w:r>
      </w:ins>
      <w:ins w:id="297" w:author="Ruizi HAN (20125115)" w:date="2021-03-30T14:35:00Z">
        <w:r w:rsidR="00B24674">
          <w:t xml:space="preserve"> </w:t>
        </w:r>
      </w:ins>
      <w:r>
        <w:t xml:space="preserve">properly. This </w:t>
      </w:r>
      <w:del w:id="298" w:author="Ruizi HAN (20125115)" w:date="2021-03-30T14:36:00Z">
        <w:r w:rsidDel="00B24674">
          <w:delText xml:space="preserve">was a big </w:delText>
        </w:r>
      </w:del>
      <w:r>
        <w:t xml:space="preserve">mistake </w:t>
      </w:r>
      <w:del w:id="299" w:author="Ruizi HAN (20125115)" w:date="2021-03-30T14:37:00Z">
        <w:r w:rsidDel="00B24674">
          <w:delText xml:space="preserve">and </w:delText>
        </w:r>
      </w:del>
      <w:r>
        <w:t xml:space="preserve">caused </w:t>
      </w:r>
      <w:ins w:id="300" w:author="Ruizi HAN (20125115)" w:date="2021-03-30T14:37:00Z">
        <w:r w:rsidR="00B24674">
          <w:t xml:space="preserve">a </w:t>
        </w:r>
      </w:ins>
      <w:del w:id="301" w:author="Ruizi HAN (20125115)" w:date="2021-03-30T14:36:00Z">
        <w:r w:rsidDel="00B24674">
          <w:delText xml:space="preserve">more </w:delText>
        </w:r>
      </w:del>
      <w:r>
        <w:t>waste of time before actual programming</w:t>
      </w:r>
      <w:ins w:id="302" w:author="Ruizi HAN (20125115)" w:date="2021-03-30T14:38:00Z">
        <w:r w:rsidR="00B24674">
          <w:t>,</w:t>
        </w:r>
      </w:ins>
      <w:r>
        <w:t xml:space="preserve"> since all of us found it </w:t>
      </w:r>
      <w:ins w:id="303" w:author="Ruizi HAN (20125115)" w:date="2021-03-30T14:38:00Z">
        <w:r w:rsidR="00B24674">
          <w:t xml:space="preserve">is </w:t>
        </w:r>
      </w:ins>
      <w:r>
        <w:t xml:space="preserve">hard to do coding with the tools </w:t>
      </w:r>
      <w:ins w:id="304" w:author="Ruizi HAN (20125115)" w:date="2021-03-30T14:38:00Z">
        <w:r w:rsidR="00B24674">
          <w:t xml:space="preserve">we </w:t>
        </w:r>
      </w:ins>
      <w:r>
        <w:t>decided in the interim report.</w:t>
      </w:r>
    </w:p>
    <w:p w14:paraId="573446F8" w14:textId="10D9BB98" w:rsidR="00D37BB8" w:rsidRDefault="005C6FEE" w:rsidP="005C6FEE">
      <w:r>
        <w:t>As a reflective remark, we would do comprehensive and focused technical research to choose the most suitable programming language and tools for a project.</w:t>
      </w:r>
    </w:p>
    <w:p w14:paraId="0BFE6ECB" w14:textId="77777777" w:rsidR="005C6FEE" w:rsidRDefault="005C6FEE" w:rsidP="005C6FEE">
      <w:pPr>
        <w:rPr>
          <w:b/>
          <w:bCs/>
        </w:rPr>
      </w:pPr>
    </w:p>
    <w:p w14:paraId="376AE5D4" w14:textId="1C9E6828" w:rsidR="0097484C" w:rsidRDefault="0097484C">
      <w:pPr>
        <w:rPr>
          <w:b/>
          <w:bCs/>
        </w:rPr>
      </w:pPr>
      <w:r>
        <w:rPr>
          <w:rFonts w:hint="eastAsia"/>
          <w:b/>
          <w:bCs/>
        </w:rPr>
        <w:t>2</w:t>
      </w:r>
      <w:r>
        <w:rPr>
          <w:b/>
          <w:bCs/>
        </w:rPr>
        <w:t>.3 Software Engineering Methodology</w:t>
      </w:r>
      <w:ins w:id="305" w:author="陈诗量" w:date="2021-03-31T00:51:00Z">
        <w:r w:rsidR="0020391B">
          <w:rPr>
            <w:b/>
            <w:bCs/>
          </w:rPr>
          <w:t xml:space="preserve"> - strong</w:t>
        </w:r>
      </w:ins>
    </w:p>
    <w:p w14:paraId="0732BF4C" w14:textId="77777777" w:rsidR="005C6FEE" w:rsidRDefault="005C6FEE" w:rsidP="005C6FEE">
      <w:r>
        <w:t>It is not easy for team members who are not experienced in software engineering to decide which software engineering method to use, traditional or agile. Firstly, we reviewed the related lectures of the Software Engineering module and listed both methods' advantages and disadvantages. Also, we referred to the advice of the supervisor. Finally, we decided to combine two methods to develop this software. The traditional development method was used to detailly record the requirement documents, while the agile development method was used in the design and development stages. Agile helped improve customer engagement. We were able to contact and confirm any details with our supervisor on time. According to the supervisor's advice and suggestions after each sprint, the software was accumulatively being more robust and equipped with more features.</w:t>
      </w:r>
    </w:p>
    <w:p w14:paraId="417267F5" w14:textId="2D7B0ADC" w:rsidR="00815565" w:rsidRDefault="005C6FEE" w:rsidP="005C6FEE">
      <w:r>
        <w:t>The software we built is components based and is relatively suitable for the agile method. We could always see the software's progress, which made the team more energetic and willing to develop. As the method was agile, even requirements change</w:t>
      </w:r>
      <w:ins w:id="306" w:author="陈诗量" w:date="2021-03-30T21:43:00Z">
        <w:r w:rsidR="0043758B">
          <w:t>s</w:t>
        </w:r>
      </w:ins>
      <w:r>
        <w:t xml:space="preserve"> could be handled well.</w:t>
      </w:r>
    </w:p>
    <w:p w14:paraId="6F5F46AF" w14:textId="77777777" w:rsidR="005C6FEE" w:rsidRPr="00D37BB8" w:rsidRDefault="005C6FEE" w:rsidP="005C6FEE"/>
    <w:p w14:paraId="72BD95B3" w14:textId="1F689142" w:rsidR="0097484C" w:rsidRDefault="0097484C">
      <w:pPr>
        <w:rPr>
          <w:b/>
          <w:bCs/>
        </w:rPr>
      </w:pPr>
      <w:r>
        <w:rPr>
          <w:rFonts w:hint="eastAsia"/>
          <w:b/>
          <w:bCs/>
        </w:rPr>
        <w:t>2</w:t>
      </w:r>
      <w:r>
        <w:rPr>
          <w:b/>
          <w:bCs/>
        </w:rPr>
        <w:t>.4 Time Management Issues</w:t>
      </w:r>
    </w:p>
    <w:p w14:paraId="35D2067E" w14:textId="77777777" w:rsidR="0097484C" w:rsidRDefault="0097484C">
      <w:pPr>
        <w:rPr>
          <w:b/>
          <w:bCs/>
        </w:rPr>
      </w:pPr>
    </w:p>
    <w:p w14:paraId="183C34EC" w14:textId="080FED6D" w:rsidR="0097484C" w:rsidRPr="00265523" w:rsidDel="001C563C" w:rsidRDefault="0097484C">
      <w:pPr>
        <w:rPr>
          <w:del w:id="307" w:author="陈诗量" w:date="2021-03-31T00:51:00Z"/>
          <w:b/>
          <w:bCs/>
        </w:rPr>
      </w:pPr>
      <w:del w:id="308" w:author="陈诗量" w:date="2021-03-31T00:51:00Z">
        <w:r w:rsidRPr="00265523" w:rsidDel="001C563C">
          <w:rPr>
            <w:rFonts w:hint="eastAsia"/>
            <w:b/>
            <w:bCs/>
          </w:rPr>
          <w:delText>M</w:delText>
        </w:r>
        <w:r w:rsidRPr="00265523" w:rsidDel="001C563C">
          <w:rPr>
            <w:b/>
            <w:bCs/>
          </w:rPr>
          <w:delText>eeting Time Management</w:delText>
        </w:r>
      </w:del>
    </w:p>
    <w:p w14:paraId="544558D9" w14:textId="21AA35D2" w:rsidR="0097484C" w:rsidDel="001C563C" w:rsidRDefault="005C6FEE">
      <w:pPr>
        <w:rPr>
          <w:del w:id="309" w:author="陈诗量" w:date="2021-03-31T00:51:00Z"/>
        </w:rPr>
      </w:pPr>
      <w:del w:id="310" w:author="陈诗量" w:date="2021-03-30T21:44:00Z">
        <w:r w:rsidRPr="005C6FEE" w:rsidDel="00C91CD9">
          <w:delText xml:space="preserve">The supervisor emphasised that each formal meeting must be controlled within 30 minutes. However, sometimes we may have </w:delText>
        </w:r>
        <w:r w:rsidRPr="005C6FEE" w:rsidDel="00C91CD9">
          <w:rPr>
            <w:rFonts w:hint="eastAsia"/>
          </w:rPr>
          <w:delText xml:space="preserve">lots of </w:delText>
        </w:r>
      </w:del>
      <w:ins w:id="311" w:author="Ruizi HAN (20125115)" w:date="2021-03-30T14:44:00Z">
        <w:del w:id="312" w:author="陈诗量" w:date="2021-03-30T21:44:00Z">
          <w:r w:rsidR="009E66EC" w:rsidDel="00C91CD9">
            <w:rPr>
              <w:lang w:val="en-US"/>
            </w:rPr>
            <w:delText xml:space="preserve">many </w:delText>
          </w:r>
        </w:del>
      </w:ins>
      <w:del w:id="313" w:author="陈诗量" w:date="2021-03-30T21:44:00Z">
        <w:r w:rsidRPr="005C6FEE" w:rsidDel="00C91CD9">
          <w:rPr>
            <w:rFonts w:hint="eastAsia"/>
          </w:rPr>
          <w:delText>c</w:delText>
        </w:r>
        <w:r w:rsidRPr="005C6FEE" w:rsidDel="00C91CD9">
          <w:delText>ontent</w:delText>
        </w:r>
      </w:del>
      <w:ins w:id="314" w:author="Ruizi HAN (20125115)" w:date="2021-03-30T14:44:00Z">
        <w:del w:id="315" w:author="陈诗量" w:date="2021-03-30T21:44:00Z">
          <w:r w:rsidR="009E66EC" w:rsidDel="00C91CD9">
            <w:delText>s</w:delText>
          </w:r>
        </w:del>
      </w:ins>
      <w:del w:id="316" w:author="陈诗量" w:date="2021-03-30T21:44:00Z">
        <w:r w:rsidRPr="005C6FEE" w:rsidDel="00C91CD9">
          <w:delText xml:space="preserve"> expected to</w:delText>
        </w:r>
      </w:del>
      <w:ins w:id="317" w:author="Ruizi HAN (20125115)" w:date="2021-03-30T14:44:00Z">
        <w:del w:id="318" w:author="陈诗量" w:date="2021-03-30T21:44:00Z">
          <w:r w:rsidR="009E66EC" w:rsidDel="00C91CD9">
            <w:delText xml:space="preserve"> be</w:delText>
          </w:r>
        </w:del>
      </w:ins>
      <w:del w:id="319" w:author="陈诗量" w:date="2021-03-30T21:44:00Z">
        <w:r w:rsidRPr="005C6FEE" w:rsidDel="00C91CD9">
          <w:rPr>
            <w:rFonts w:hint="eastAsia"/>
          </w:rPr>
          <w:delText xml:space="preserve"> </w:delText>
        </w:r>
        <w:r w:rsidRPr="005C6FEE" w:rsidDel="00C91CD9">
          <w:delText>discuss</w:delText>
        </w:r>
      </w:del>
      <w:ins w:id="320" w:author="Ruizi HAN (20125115)" w:date="2021-03-30T14:44:00Z">
        <w:del w:id="321" w:author="陈诗量" w:date="2021-03-30T21:44:00Z">
          <w:r w:rsidR="009E66EC" w:rsidDel="00C91CD9">
            <w:delText>ed</w:delText>
          </w:r>
        </w:del>
      </w:ins>
      <w:del w:id="322" w:author="陈诗量" w:date="2021-03-30T21:44:00Z">
        <w:r w:rsidRPr="005C6FEE" w:rsidDel="00C91CD9">
          <w:delText xml:space="preserve"> with the supervisor. </w:delText>
        </w:r>
      </w:del>
      <w:del w:id="323" w:author="陈诗量" w:date="2021-03-31T00:51:00Z">
        <w:r w:rsidRPr="005C6FEE" w:rsidDel="001C563C">
          <w:rPr>
            <w:rFonts w:hint="eastAsia"/>
          </w:rPr>
          <w:delText xml:space="preserve">That </w:delText>
        </w:r>
        <w:r w:rsidR="009E66EC" w:rsidRPr="005C6FEE" w:rsidDel="001C563C">
          <w:rPr>
            <w:rFonts w:hint="eastAsia"/>
          </w:rPr>
          <w:delText>sometimes</w:delText>
        </w:r>
      </w:del>
      <w:ins w:id="324" w:author="Ruizi HAN (20125115)" w:date="2021-03-30T14:46:00Z">
        <w:del w:id="325" w:author="陈诗量" w:date="2021-03-30T21:44:00Z">
          <w:r w:rsidR="009E66EC" w:rsidDel="00C91CD9">
            <w:rPr>
              <w:lang w:val="en-US"/>
            </w:rPr>
            <w:delText>In that case</w:delText>
          </w:r>
        </w:del>
      </w:ins>
      <w:ins w:id="326" w:author="Ruizi HAN (20125115)" w:date="2021-03-30T14:45:00Z">
        <w:del w:id="327" w:author="陈诗量" w:date="2021-03-30T21:44:00Z">
          <w:r w:rsidR="009E66EC" w:rsidDel="00C91CD9">
            <w:delText xml:space="preserve">, </w:delText>
          </w:r>
        </w:del>
      </w:ins>
      <w:del w:id="328" w:author="陈诗量" w:date="2021-03-31T00:51:00Z">
        <w:r w:rsidRPr="005C6FEE" w:rsidDel="001C563C">
          <w:delText xml:space="preserve"> led to the meeting</w:delText>
        </w:r>
      </w:del>
      <w:ins w:id="329" w:author="Ruizi HAN (20125115)" w:date="2021-03-30T14:47:00Z">
        <w:del w:id="330" w:author="陈诗量" w:date="2021-03-31T00:51:00Z">
          <w:r w:rsidR="009E66EC" w:rsidDel="001C563C">
            <w:delText xml:space="preserve"> may last</w:delText>
          </w:r>
        </w:del>
      </w:ins>
      <w:del w:id="331" w:author="陈诗量" w:date="2021-03-31T00:51:00Z">
        <w:r w:rsidRPr="005C6FEE" w:rsidDel="001C563C">
          <w:delText xml:space="preserve"> for longer </w:delText>
        </w:r>
      </w:del>
      <w:ins w:id="332" w:author="Ruizi HAN (20125115)" w:date="2021-03-30T14:47:00Z">
        <w:del w:id="333" w:author="陈诗量" w:date="2021-03-31T00:51:00Z">
          <w:r w:rsidR="009E66EC" w:rsidDel="001C563C">
            <w:delText>more</w:delText>
          </w:r>
          <w:r w:rsidR="009E66EC" w:rsidRPr="005C6FEE" w:rsidDel="001C563C">
            <w:delText xml:space="preserve"> </w:delText>
          </w:r>
        </w:del>
      </w:ins>
      <w:del w:id="334" w:author="陈诗量" w:date="2021-03-31T00:51:00Z">
        <w:r w:rsidRPr="005C6FEE" w:rsidDel="001C563C">
          <w:delText xml:space="preserve">than 30 minutes. To solve this problem, </w:delText>
        </w:r>
      </w:del>
      <w:ins w:id="335" w:author="Ruizi HAN (20125115)" w:date="2021-03-30T14:48:00Z">
        <w:del w:id="336" w:author="陈诗量" w:date="2021-03-31T00:51:00Z">
          <w:r w:rsidR="009E66EC" w:rsidDel="001C563C">
            <w:delText xml:space="preserve">we </w:delText>
          </w:r>
        </w:del>
      </w:ins>
      <w:ins w:id="337" w:author="Ruizi HAN (20125115)" w:date="2021-03-30T14:49:00Z">
        <w:del w:id="338" w:author="陈诗量" w:date="2021-03-31T00:51:00Z">
          <w:r w:rsidR="009E66EC" w:rsidDel="001C563C">
            <w:delText xml:space="preserve">have </w:delText>
          </w:r>
        </w:del>
      </w:ins>
      <w:del w:id="339" w:author="陈诗量" w:date="2021-03-31T00:51:00Z">
        <w:r w:rsidRPr="005C6FEE" w:rsidDel="001C563C">
          <w:delText xml:space="preserve">one member pays attention to the time in each formal meeting. The member </w:delText>
        </w:r>
      </w:del>
      <w:ins w:id="340" w:author="Ruizi HAN (20125115)" w:date="2021-03-30T14:49:00Z">
        <w:del w:id="341" w:author="陈诗量" w:date="2021-03-31T00:51:00Z">
          <w:r w:rsidR="009E66EC" w:rsidDel="001C563C">
            <w:delText xml:space="preserve">who will </w:delText>
          </w:r>
        </w:del>
      </w:ins>
      <w:del w:id="342" w:author="陈诗量" w:date="2021-03-31T00:51:00Z">
        <w:r w:rsidRPr="005C6FEE" w:rsidDel="001C563C">
          <w:delText>will remind everyone</w:delText>
        </w:r>
      </w:del>
      <w:ins w:id="343" w:author="Ruizi HAN (20125115)" w:date="2021-03-30T14:50:00Z">
        <w:del w:id="344" w:author="陈诗量" w:date="2021-03-31T00:51:00Z">
          <w:r w:rsidR="009E66EC" w:rsidDel="001C563C">
            <w:delText xml:space="preserve"> </w:delText>
          </w:r>
        </w:del>
        <w:del w:id="345" w:author="陈诗量" w:date="2021-03-30T21:44:00Z">
          <w:r w:rsidR="009E66EC" w:rsidDel="00C91CD9">
            <w:delText>about time</w:delText>
          </w:r>
        </w:del>
      </w:ins>
      <w:del w:id="346" w:author="陈诗量" w:date="2021-03-30T21:44:00Z">
        <w:r w:rsidRPr="005C6FEE" w:rsidDel="00C91CD9">
          <w:delText xml:space="preserve"> </w:delText>
        </w:r>
      </w:del>
      <w:del w:id="347" w:author="陈诗量" w:date="2021-03-31T00:51:00Z">
        <w:r w:rsidRPr="005C6FEE" w:rsidDel="001C563C">
          <w:delText xml:space="preserve">if time </w:delText>
        </w:r>
      </w:del>
      <w:ins w:id="348" w:author="Ruizi HAN (20125115)" w:date="2021-03-30T14:50:00Z">
        <w:del w:id="349" w:author="陈诗量" w:date="2021-03-31T00:51:00Z">
          <w:r w:rsidR="009E66EC" w:rsidDel="001C563C">
            <w:delText>has</w:delText>
          </w:r>
        </w:del>
      </w:ins>
      <w:del w:id="350" w:author="陈诗量" w:date="2021-03-31T00:51:00Z">
        <w:r w:rsidRPr="005C6FEE" w:rsidDel="001C563C">
          <w:delText>is exceeded. Further, we carefully choose more important content to discuss in formal meetings.</w:delText>
        </w:r>
      </w:del>
    </w:p>
    <w:p w14:paraId="723AF376" w14:textId="77777777" w:rsidR="005C6FEE" w:rsidRDefault="005C6FEE">
      <w:pPr>
        <w:rPr>
          <w:b/>
          <w:bCs/>
        </w:rPr>
      </w:pPr>
    </w:p>
    <w:p w14:paraId="3B86F014" w14:textId="094DC3E7" w:rsidR="0097484C" w:rsidRDefault="0097484C">
      <w:pPr>
        <w:rPr>
          <w:b/>
          <w:bCs/>
        </w:rPr>
      </w:pPr>
      <w:r>
        <w:rPr>
          <w:rFonts w:hint="eastAsia"/>
          <w:b/>
          <w:bCs/>
        </w:rPr>
        <w:t>L</w:t>
      </w:r>
      <w:r>
        <w:rPr>
          <w:b/>
          <w:bCs/>
        </w:rPr>
        <w:t xml:space="preserve">ate of Starting </w:t>
      </w:r>
      <w:r w:rsidR="007C2A24">
        <w:rPr>
          <w:b/>
          <w:bCs/>
        </w:rPr>
        <w:t>C</w:t>
      </w:r>
      <w:r>
        <w:rPr>
          <w:b/>
          <w:bCs/>
        </w:rPr>
        <w:t>oding</w:t>
      </w:r>
      <w:ins w:id="351" w:author="陈诗量" w:date="2021-03-31T00:52:00Z">
        <w:r w:rsidR="005B4402">
          <w:rPr>
            <w:b/>
            <w:bCs/>
          </w:rPr>
          <w:t xml:space="preserve"> – weak but learned a </w:t>
        </w:r>
        <w:proofErr w:type="gramStart"/>
        <w:r w:rsidR="005B4402">
          <w:rPr>
            <w:b/>
            <w:bCs/>
          </w:rPr>
          <w:t>lesson</w:t>
        </w:r>
      </w:ins>
      <w:proofErr w:type="gramEnd"/>
    </w:p>
    <w:p w14:paraId="2C300D40" w14:textId="77777777" w:rsidR="00815565" w:rsidRPr="00815565" w:rsidRDefault="00815565" w:rsidP="00815565">
      <w:pPr>
        <w:rPr>
          <w:b/>
          <w:bCs/>
        </w:rPr>
      </w:pPr>
    </w:p>
    <w:p w14:paraId="61D0644E" w14:textId="5B08A67D" w:rsidR="005C6FEE" w:rsidDel="005B4402" w:rsidRDefault="005C6FEE" w:rsidP="005C6FEE">
      <w:pPr>
        <w:rPr>
          <w:del w:id="352" w:author="陈诗量" w:date="2021-03-31T00:52:00Z"/>
        </w:rPr>
      </w:pPr>
      <w:del w:id="353" w:author="陈诗量" w:date="2021-03-31T00:52:00Z">
        <w:r w:rsidDel="005B4402">
          <w:delText>At the middle stage, our overall progress seemed</w:delText>
        </w:r>
      </w:del>
      <w:ins w:id="354" w:author="Ruizi HAN (20125115)" w:date="2021-03-30T14:53:00Z">
        <w:del w:id="355" w:author="陈诗量" w:date="2021-03-31T00:52:00Z">
          <w:r w:rsidR="009E66EC" w:rsidDel="005B4402">
            <w:delText xml:space="preserve"> to be</w:delText>
          </w:r>
        </w:del>
      </w:ins>
      <w:del w:id="356" w:author="陈诗量" w:date="2021-03-31T00:52:00Z">
        <w:r w:rsidDel="005B4402">
          <w:delText xml:space="preserve"> a bit slow</w:delText>
        </w:r>
      </w:del>
      <w:ins w:id="357" w:author="Ruizi HAN (20125115)" w:date="2021-03-30T14:54:00Z">
        <w:del w:id="358" w:author="陈诗量" w:date="2021-03-31T00:52:00Z">
          <w:r w:rsidR="009E66EC" w:rsidDel="005B4402">
            <w:delText>er</w:delText>
          </w:r>
        </w:del>
      </w:ins>
      <w:del w:id="359" w:author="陈诗量" w:date="2021-03-31T00:52:00Z">
        <w:r w:rsidDel="005B4402">
          <w:delText xml:space="preserve"> compared to other groups. The reason may be that we need to do more work </w:delText>
        </w:r>
      </w:del>
      <w:ins w:id="360" w:author="Ruizi HAN (20125115)" w:date="2021-03-30T14:54:00Z">
        <w:del w:id="361" w:author="陈诗量" w:date="2021-03-31T00:52:00Z">
          <w:r w:rsidR="00826F09" w:rsidDel="005B4402">
            <w:delText>in</w:delText>
          </w:r>
        </w:del>
      </w:ins>
      <w:del w:id="362" w:author="陈诗量" w:date="2021-03-31T00:52:00Z">
        <w:r w:rsidDel="005B4402">
          <w:delText>to collect</w:delText>
        </w:r>
      </w:del>
      <w:ins w:id="363" w:author="Ruizi HAN (20125115)" w:date="2021-03-30T14:54:00Z">
        <w:del w:id="364" w:author="陈诗量" w:date="2021-03-31T00:52:00Z">
          <w:r w:rsidR="00826F09" w:rsidDel="005B4402">
            <w:delText>ing</w:delText>
          </w:r>
        </w:del>
      </w:ins>
      <w:del w:id="365" w:author="陈诗量" w:date="2021-03-31T00:52:00Z">
        <w:r w:rsidDel="005B4402">
          <w:delText xml:space="preserve"> user requirements. </w:delText>
        </w:r>
      </w:del>
      <w:del w:id="366" w:author="陈诗量" w:date="2021-03-30T21:45:00Z">
        <w:r w:rsidDel="00AE684E">
          <w:delText xml:space="preserve">Some members have raised concerns about whether we could finish the project on time. </w:delText>
        </w:r>
      </w:del>
      <w:del w:id="367" w:author="陈诗量" w:date="2021-03-31T00:52:00Z">
        <w:r w:rsidDel="005B4402">
          <w:delText xml:space="preserve">After consulting the module convenor, we were told to focus on ourselves </w:delText>
        </w:r>
      </w:del>
      <w:ins w:id="368" w:author="Ruizi HAN (20125115)" w:date="2021-03-30T14:55:00Z">
        <w:del w:id="369" w:author="陈诗量" w:date="2021-03-31T00:52:00Z">
          <w:r w:rsidR="00826F09" w:rsidDel="005B4402">
            <w:delText xml:space="preserve">our own project </w:delText>
          </w:r>
        </w:del>
      </w:ins>
      <w:del w:id="370" w:author="陈诗量" w:date="2021-03-31T00:52:00Z">
        <w:r w:rsidDel="005B4402">
          <w:delText xml:space="preserve">because it is meaningless to compare with </w:delText>
        </w:r>
      </w:del>
      <w:del w:id="371" w:author="陈诗量" w:date="2021-03-30T21:45:00Z">
        <w:r w:rsidDel="00AE684E">
          <w:delText xml:space="preserve">different </w:delText>
        </w:r>
      </w:del>
      <w:del w:id="372" w:author="陈诗量" w:date="2021-03-31T00:52:00Z">
        <w:r w:rsidDel="005B4402">
          <w:delText>groups. We should trust our time plan and follow it.</w:delText>
        </w:r>
      </w:del>
    </w:p>
    <w:p w14:paraId="7EB8DDCA" w14:textId="04408BFE" w:rsidR="00815565" w:rsidRDefault="005C6FEE" w:rsidP="005C6FEE">
      <w:r>
        <w:t xml:space="preserve">Because we did technical research again after interim report for finding a more suitable programming language, coding was postponed. The team also spent another three weeks </w:t>
      </w:r>
      <w:r>
        <w:lastRenderedPageBreak/>
        <w:t xml:space="preserve">learning React and Electron. It </w:t>
      </w:r>
      <w:del w:id="373" w:author="陈诗量" w:date="2021-03-30T21:46:00Z">
        <w:r w:rsidDel="00AE684E">
          <w:delText xml:space="preserve">turns </w:delText>
        </w:r>
      </w:del>
      <w:ins w:id="374" w:author="陈诗量" w:date="2021-03-30T21:46:00Z">
        <w:r w:rsidR="00AE684E">
          <w:t xml:space="preserve">turned </w:t>
        </w:r>
      </w:ins>
      <w:r>
        <w:t xml:space="preserve">out that software development finished later than planned, </w:t>
      </w:r>
      <w:commentRangeStart w:id="375"/>
      <w:r>
        <w:t xml:space="preserve">but </w:t>
      </w:r>
      <w:del w:id="376" w:author="陈诗量" w:date="2021-03-31T00:53:00Z">
        <w:r w:rsidDel="00F076F2">
          <w:delText>the overall time plan was reasonable</w:delText>
        </w:r>
        <w:commentRangeEnd w:id="375"/>
        <w:r w:rsidR="00826F09" w:rsidDel="00F076F2">
          <w:rPr>
            <w:rStyle w:val="CommentReference"/>
          </w:rPr>
          <w:commentReference w:id="375"/>
        </w:r>
      </w:del>
      <w:ins w:id="377" w:author="陈诗量" w:date="2021-03-31T00:53:00Z">
        <w:r w:rsidR="00F076F2">
          <w:t xml:space="preserve">the quality of software and </w:t>
        </w:r>
        <w:r w:rsidR="00856E21">
          <w:t>overall time were</w:t>
        </w:r>
      </w:ins>
      <w:ins w:id="378" w:author="陈诗量" w:date="2021-03-31T00:57:00Z">
        <w:r w:rsidR="00201F0A">
          <w:t xml:space="preserve"> </w:t>
        </w:r>
      </w:ins>
      <w:ins w:id="379" w:author="陈诗量" w:date="2021-03-31T00:58:00Z">
        <w:r w:rsidR="00012032">
          <w:t>guaranteed by rescheduling time plan</w:t>
        </w:r>
      </w:ins>
      <w:r>
        <w:t xml:space="preserve">. </w:t>
      </w:r>
      <w:del w:id="380" w:author="陈诗量" w:date="2021-03-31T00:58:00Z">
        <w:r w:rsidDel="00012032">
          <w:delText xml:space="preserve">More importantly, we modified the plan several times to adapt to any updates. </w:delText>
        </w:r>
      </w:del>
      <w:r>
        <w:t>This made the process more flexible and agile.</w:t>
      </w:r>
    </w:p>
    <w:p w14:paraId="69053CF3" w14:textId="77777777" w:rsidR="005C6FEE" w:rsidRDefault="005C6FEE" w:rsidP="005C6FEE">
      <w:pPr>
        <w:rPr>
          <w:b/>
          <w:bCs/>
        </w:rPr>
      </w:pPr>
    </w:p>
    <w:p w14:paraId="64F61C10" w14:textId="57CCE8D9" w:rsidR="0097484C" w:rsidRDefault="0097484C">
      <w:pPr>
        <w:rPr>
          <w:b/>
          <w:bCs/>
        </w:rPr>
      </w:pPr>
      <w:r>
        <w:rPr>
          <w:b/>
          <w:bCs/>
        </w:rPr>
        <w:t>2.5 Team Management Issues</w:t>
      </w:r>
    </w:p>
    <w:p w14:paraId="509E3E4C" w14:textId="616A51C6" w:rsidR="0097484C" w:rsidRDefault="0097484C">
      <w:pPr>
        <w:rPr>
          <w:b/>
          <w:bCs/>
        </w:rPr>
      </w:pPr>
      <w:r>
        <w:rPr>
          <w:b/>
          <w:bCs/>
        </w:rPr>
        <w:t>Late of Finishing Tasks</w:t>
      </w:r>
      <w:ins w:id="381" w:author="陈诗量" w:date="2021-03-31T00:58:00Z">
        <w:r w:rsidR="00527317">
          <w:rPr>
            <w:b/>
            <w:bCs/>
          </w:rPr>
          <w:t xml:space="preserve"> - </w:t>
        </w:r>
      </w:ins>
      <w:ins w:id="382" w:author="陈诗量" w:date="2021-03-31T00:59:00Z">
        <w:r w:rsidR="00527317">
          <w:rPr>
            <w:b/>
            <w:bCs/>
          </w:rPr>
          <w:t xml:space="preserve">weak but learned a </w:t>
        </w:r>
        <w:proofErr w:type="gramStart"/>
        <w:r w:rsidR="00527317">
          <w:rPr>
            <w:b/>
            <w:bCs/>
          </w:rPr>
          <w:t>lesson</w:t>
        </w:r>
      </w:ins>
      <w:proofErr w:type="gramEnd"/>
    </w:p>
    <w:p w14:paraId="01C19B67" w14:textId="5AF7E0D4" w:rsidR="00815565" w:rsidRDefault="009310BB">
      <w:r w:rsidRPr="009310BB">
        <w:t>Some of the team members could not finish their tasks on time. This may potentially affect the progress of the whole team because tasks have dependencies. The first attempt is to separate tasks to reduce coupling and assign individual tasks to those who may take more time. This attempt was no</w:t>
      </w:r>
      <w:ins w:id="383" w:author="Ruizi HAN (20125115)" w:date="2021-03-30T14:57:00Z">
        <w:r w:rsidR="00826F09">
          <w:rPr>
            <w:lang w:val="en-US"/>
          </w:rPr>
          <w:t>t an</w:t>
        </w:r>
      </w:ins>
      <w:r w:rsidRPr="009310BB">
        <w:rPr>
          <w:rFonts w:hint="eastAsia"/>
        </w:rPr>
        <w:t xml:space="preserve"> </w:t>
      </w:r>
      <w:r w:rsidRPr="009310BB">
        <w:t xml:space="preserve">ultimate solution and still caused some issues since </w:t>
      </w:r>
      <w:del w:id="384" w:author="Ruizi HAN (20125115)" w:date="2021-03-30T15:01:00Z">
        <w:r w:rsidRPr="009310BB" w:rsidDel="00826F09">
          <w:delText>there could</w:delText>
        </w:r>
      </w:del>
      <w:ins w:id="385" w:author="Ruizi HAN (20125115)" w:date="2021-03-30T15:01:00Z">
        <w:r w:rsidR="00826F09">
          <w:t>the situation that</w:t>
        </w:r>
      </w:ins>
      <w:del w:id="386" w:author="Ruizi HAN (20125115)" w:date="2021-03-30T15:01:00Z">
        <w:r w:rsidRPr="009310BB" w:rsidDel="00826F09">
          <w:delText xml:space="preserve"> still be one task left which</w:delText>
        </w:r>
      </w:del>
      <w:r w:rsidRPr="009310BB">
        <w:t xml:space="preserve"> the whole team was waiting for</w:t>
      </w:r>
      <w:ins w:id="387" w:author="Ruizi HAN (20125115)" w:date="2021-03-30T15:01:00Z">
        <w:r w:rsidR="00826F09">
          <w:t xml:space="preserve"> one task to be finished is </w:t>
        </w:r>
        <w:r w:rsidR="00826F09" w:rsidRPr="009310BB">
          <w:t>still</w:t>
        </w:r>
        <w:r w:rsidR="00826F09">
          <w:t xml:space="preserve"> poss</w:t>
        </w:r>
      </w:ins>
      <w:ins w:id="388" w:author="Ruizi HAN (20125115)" w:date="2021-03-30T15:02:00Z">
        <w:r w:rsidR="00826F09">
          <w:t>ible to exist</w:t>
        </w:r>
      </w:ins>
      <w:r w:rsidRPr="009310BB">
        <w:t xml:space="preserve">. The second attempt was trying to treat the root. The team leader had conversations on the issue and tried to find out the reason behind it. This attempt worked better and encouraged the team member to take responsibility. Hence, </w:t>
      </w:r>
      <w:ins w:id="389" w:author="Ruizi HAN (20125115)" w:date="2021-03-30T15:02:00Z">
        <w:r w:rsidR="00826F09">
          <w:t xml:space="preserve">it </w:t>
        </w:r>
      </w:ins>
      <w:ins w:id="390" w:author="Ruizi HAN (20125115)" w:date="2021-03-30T15:03:00Z">
        <w:r w:rsidR="00826F09">
          <w:t xml:space="preserve">is significant for </w:t>
        </w:r>
      </w:ins>
      <w:r w:rsidRPr="009310BB">
        <w:t xml:space="preserve">a team </w:t>
      </w:r>
      <w:del w:id="391" w:author="Ruizi HAN (20125115)" w:date="2021-03-30T15:03:00Z">
        <w:r w:rsidRPr="009310BB" w:rsidDel="00826F09">
          <w:delText>could not lack</w:delText>
        </w:r>
      </w:del>
      <w:ins w:id="392" w:author="Ruizi HAN (20125115)" w:date="2021-03-30T15:03:00Z">
        <w:r w:rsidR="00826F09">
          <w:t>to have</w:t>
        </w:r>
      </w:ins>
      <w:r w:rsidRPr="009310BB">
        <w:t xml:space="preserve"> communication</w:t>
      </w:r>
      <w:ins w:id="393" w:author="陈诗量" w:date="2021-03-30T21:51:00Z">
        <w:r w:rsidR="004F7C7F">
          <w:t>s</w:t>
        </w:r>
      </w:ins>
      <w:r w:rsidRPr="009310BB">
        <w:t>. Spotting issues and addressing them immediately is vital for further work.</w:t>
      </w:r>
    </w:p>
    <w:p w14:paraId="4993D651" w14:textId="77777777" w:rsidR="009310BB" w:rsidRDefault="009310BB">
      <w:pPr>
        <w:rPr>
          <w:b/>
          <w:bCs/>
        </w:rPr>
      </w:pPr>
    </w:p>
    <w:p w14:paraId="25C0A7D8" w14:textId="669E038C" w:rsidR="0097484C" w:rsidRDefault="00EF4A5A">
      <w:pPr>
        <w:rPr>
          <w:b/>
          <w:bCs/>
        </w:rPr>
      </w:pPr>
      <w:ins w:id="394" w:author="陈诗量" w:date="2021-03-30T21:55:00Z">
        <w:r>
          <w:rPr>
            <w:b/>
            <w:bCs/>
          </w:rPr>
          <w:t>S</w:t>
        </w:r>
        <w:r w:rsidRPr="00EF4A5A">
          <w:rPr>
            <w:b/>
            <w:bCs/>
          </w:rPr>
          <w:t>tand-up</w:t>
        </w:r>
        <w:r w:rsidRPr="00EF4A5A" w:rsidDel="00EF4A5A">
          <w:rPr>
            <w:b/>
            <w:bCs/>
          </w:rPr>
          <w:t xml:space="preserve"> </w:t>
        </w:r>
      </w:ins>
      <w:del w:id="395" w:author="陈诗量" w:date="2021-03-30T21:55:00Z">
        <w:r w:rsidR="005557FD" w:rsidDel="00EF4A5A">
          <w:rPr>
            <w:b/>
            <w:bCs/>
          </w:rPr>
          <w:delText xml:space="preserve">Meeting </w:delText>
        </w:r>
      </w:del>
      <w:r w:rsidR="005557FD">
        <w:rPr>
          <w:b/>
          <w:bCs/>
        </w:rPr>
        <w:t xml:space="preserve">and </w:t>
      </w:r>
      <w:r w:rsidR="0097484C">
        <w:rPr>
          <w:rFonts w:hint="eastAsia"/>
          <w:b/>
          <w:bCs/>
        </w:rPr>
        <w:t>T</w:t>
      </w:r>
      <w:r w:rsidR="0097484C">
        <w:rPr>
          <w:b/>
          <w:bCs/>
        </w:rPr>
        <w:t xml:space="preserve">ask </w:t>
      </w:r>
      <w:del w:id="396" w:author="陈诗量" w:date="2021-03-30T21:55:00Z">
        <w:r w:rsidR="0097484C" w:rsidDel="00EF4A5A">
          <w:rPr>
            <w:b/>
            <w:bCs/>
          </w:rPr>
          <w:delText>assignment</w:delText>
        </w:r>
      </w:del>
      <w:ins w:id="397" w:author="陈诗量" w:date="2021-03-30T21:55:00Z">
        <w:r>
          <w:rPr>
            <w:b/>
            <w:bCs/>
          </w:rPr>
          <w:t>Assignment</w:t>
        </w:r>
      </w:ins>
      <w:ins w:id="398" w:author="陈诗量" w:date="2021-03-31T00:59:00Z">
        <w:r w:rsidR="00527317">
          <w:rPr>
            <w:b/>
            <w:bCs/>
          </w:rPr>
          <w:t xml:space="preserve"> - strong</w:t>
        </w:r>
      </w:ins>
    </w:p>
    <w:p w14:paraId="67B3DBB7" w14:textId="100E305A" w:rsidR="00D15CC1" w:rsidRDefault="009310BB">
      <w:r w:rsidRPr="009310BB">
        <w:t xml:space="preserve">As we applied agile methodology, a stand-up meeting was conducted every day except a break day of week, informal and formal meetings. Daily stand-up pushed us to keep pace with the overall progress and finish tasks on time. This also allows every member to have a global view of the project. During the Spring Festival, stand-up functions well in keeping everyone learning React and related knowledge. As for task assignment, different members are responsible for different work in this project. However, it is difficult for members with cooperation to keep track of the progress of each other. To solve that problem, we decided to use Kanban in GitHub. At the same time, we assign issues in GitHub to ensure that </w:t>
      </w:r>
      <w:del w:id="399" w:author="Ruizi HAN (20125115)" w:date="2021-03-30T15:05:00Z">
        <w:r w:rsidRPr="009310BB" w:rsidDel="00A97C84">
          <w:delText xml:space="preserve">each </w:delText>
        </w:r>
      </w:del>
      <w:ins w:id="400" w:author="Ruizi HAN (20125115)" w:date="2021-03-30T15:05:00Z">
        <w:r w:rsidR="00A97C84">
          <w:t>every</w:t>
        </w:r>
        <w:r w:rsidR="00A97C84" w:rsidRPr="009310BB">
          <w:t xml:space="preserve"> </w:t>
        </w:r>
      </w:ins>
      <w:r w:rsidRPr="009310BB">
        <w:t xml:space="preserve">member knows </w:t>
      </w:r>
      <w:del w:id="401" w:author="Ruizi HAN (20125115)" w:date="2021-03-30T15:05:00Z">
        <w:r w:rsidRPr="009310BB" w:rsidDel="00A97C84">
          <w:delText xml:space="preserve">about </w:delText>
        </w:r>
      </w:del>
      <w:ins w:id="402" w:author="Ruizi HAN (20125115)" w:date="2021-03-30T15:05:00Z">
        <w:r w:rsidR="00A97C84">
          <w:t>their</w:t>
        </w:r>
        <w:r w:rsidR="00A97C84" w:rsidRPr="009310BB">
          <w:t xml:space="preserve"> </w:t>
        </w:r>
      </w:ins>
      <w:r w:rsidRPr="009310BB">
        <w:t>tasks.</w:t>
      </w:r>
    </w:p>
    <w:p w14:paraId="17269381" w14:textId="77777777" w:rsidR="009310BB" w:rsidRPr="00815565" w:rsidRDefault="009310BB"/>
    <w:p w14:paraId="781586BB" w14:textId="7285C304" w:rsidR="00815565" w:rsidRPr="00815565" w:rsidDel="004618DA" w:rsidRDefault="005557FD" w:rsidP="00815565">
      <w:pPr>
        <w:rPr>
          <w:del w:id="403" w:author="陈诗量" w:date="2021-03-31T00:42:00Z"/>
          <w:b/>
          <w:bCs/>
        </w:rPr>
      </w:pPr>
      <w:del w:id="404" w:author="陈诗量" w:date="2021-03-31T00:42:00Z">
        <w:r w:rsidDel="004618DA">
          <w:rPr>
            <w:rFonts w:hint="eastAsia"/>
            <w:b/>
            <w:bCs/>
          </w:rPr>
          <w:delText>D</w:delText>
        </w:r>
        <w:r w:rsidDel="004618DA">
          <w:rPr>
            <w:b/>
            <w:bCs/>
          </w:rPr>
          <w:delText>isagreement</w:delText>
        </w:r>
      </w:del>
    </w:p>
    <w:p w14:paraId="2C573CB3" w14:textId="578E6190" w:rsidR="0097484C" w:rsidDel="004618DA" w:rsidRDefault="00815565" w:rsidP="00815565">
      <w:pPr>
        <w:rPr>
          <w:del w:id="405" w:author="陈诗量" w:date="2021-03-31T00:42:00Z"/>
        </w:rPr>
      </w:pPr>
      <w:del w:id="406" w:author="陈诗量" w:date="2021-03-31T00:42:00Z">
        <w:r w:rsidRPr="00815565" w:rsidDel="004618DA">
          <w:delText>A severe disagreement occurred during the prototype design stage. Different members had different opinions about the process of learning sorting algorithms. This kind of situation is not a surprise. We have predicted it in the risk management section. To deal with this problem, all members must keep calm</w:delText>
        </w:r>
      </w:del>
      <w:ins w:id="407" w:author="Ruizi HAN (20125115)" w:date="2021-03-30T15:06:00Z">
        <w:del w:id="408" w:author="陈诗量" w:date="2021-03-31T00:42:00Z">
          <w:r w:rsidR="00A97C84" w:rsidDel="004618DA">
            <w:delText xml:space="preserve"> first</w:delText>
          </w:r>
        </w:del>
      </w:ins>
      <w:del w:id="409" w:author="陈诗量" w:date="2021-03-31T00:42:00Z">
        <w:r w:rsidRPr="00815565" w:rsidDel="004618DA">
          <w:delText>. Then, we decide</w:delText>
        </w:r>
      </w:del>
      <w:ins w:id="410" w:author="Ruizi HAN (20125115)" w:date="2021-03-30T15:06:00Z">
        <w:del w:id="411" w:author="陈诗量" w:date="2021-03-31T00:42:00Z">
          <w:r w:rsidR="00A97C84" w:rsidDel="004618DA">
            <w:delText>d</w:delText>
          </w:r>
        </w:del>
      </w:ins>
      <w:del w:id="412" w:author="陈诗量" w:date="2021-03-31T00:42:00Z">
        <w:r w:rsidRPr="00815565" w:rsidDel="004618DA">
          <w:delText xml:space="preserve"> to finish the sequence diagram together,</w:delText>
        </w:r>
      </w:del>
      <w:ins w:id="413" w:author="Ruizi HAN (20125115)" w:date="2021-03-30T15:06:00Z">
        <w:del w:id="414" w:author="陈诗量" w:date="2021-03-31T00:42:00Z">
          <w:r w:rsidR="00A97C84" w:rsidDel="004618DA">
            <w:delText xml:space="preserve"> communicate with each other,</w:delText>
          </w:r>
        </w:del>
      </w:ins>
      <w:del w:id="415" w:author="陈诗量" w:date="2021-03-31T00:42:00Z">
        <w:r w:rsidRPr="00815565" w:rsidDel="004618DA">
          <w:delText xml:space="preserve"> and the disagreement above solved finally</w:delText>
        </w:r>
      </w:del>
      <w:ins w:id="416" w:author="Ruizi HAN (20125115)" w:date="2021-03-30T15:06:00Z">
        <w:del w:id="417" w:author="陈诗量" w:date="2021-03-31T00:42:00Z">
          <w:r w:rsidR="00A97C84" w:rsidDel="004618DA">
            <w:delText>in the end</w:delText>
          </w:r>
        </w:del>
      </w:ins>
      <w:del w:id="418" w:author="陈诗量" w:date="2021-03-31T00:42:00Z">
        <w:r w:rsidRPr="00815565" w:rsidDel="004618DA">
          <w:delText>.</w:delText>
        </w:r>
      </w:del>
    </w:p>
    <w:p w14:paraId="1373D167" w14:textId="77777777" w:rsidR="002173E2" w:rsidRPr="00815565" w:rsidRDefault="002173E2" w:rsidP="00815565"/>
    <w:p w14:paraId="4E0C0175" w14:textId="54D4C801" w:rsidR="0097484C" w:rsidRPr="002173E2" w:rsidRDefault="0097484C" w:rsidP="0097484C">
      <w:pPr>
        <w:rPr>
          <w:b/>
          <w:bCs/>
        </w:rPr>
      </w:pPr>
      <w:r w:rsidRPr="002173E2">
        <w:rPr>
          <w:rFonts w:hint="eastAsia"/>
          <w:b/>
          <w:bCs/>
        </w:rPr>
        <w:t>2</w:t>
      </w:r>
      <w:r w:rsidRPr="002173E2">
        <w:rPr>
          <w:b/>
          <w:bCs/>
        </w:rPr>
        <w:t>.6 Technical Issues</w:t>
      </w:r>
    </w:p>
    <w:p w14:paraId="0209B671" w14:textId="405F3B1B" w:rsidR="005557FD" w:rsidRDefault="005557FD" w:rsidP="0097484C">
      <w:pPr>
        <w:rPr>
          <w:b/>
          <w:bCs/>
        </w:rPr>
      </w:pPr>
      <w:r>
        <w:rPr>
          <w:rFonts w:hint="eastAsia"/>
          <w:b/>
          <w:bCs/>
        </w:rPr>
        <w:t>W</w:t>
      </w:r>
      <w:r>
        <w:rPr>
          <w:b/>
          <w:bCs/>
        </w:rPr>
        <w:t>ay of Peer Programming</w:t>
      </w:r>
      <w:ins w:id="419" w:author="陈诗量" w:date="2021-03-31T00:59:00Z">
        <w:r w:rsidR="00527317">
          <w:rPr>
            <w:b/>
            <w:bCs/>
          </w:rPr>
          <w:t xml:space="preserve"> - strong</w:t>
        </w:r>
      </w:ins>
    </w:p>
    <w:p w14:paraId="137EBA24" w14:textId="49431A01" w:rsidR="004618DA" w:rsidRDefault="009310BB" w:rsidP="004618DA">
      <w:pPr>
        <w:rPr>
          <w:ins w:id="420" w:author="陈诗量" w:date="2021-03-31T00:42:00Z"/>
        </w:rPr>
      </w:pPr>
      <w:r w:rsidRPr="009310BB">
        <w:t xml:space="preserve">We learned that peer programming had several merits. However, during the break, it was hard to program together. </w:t>
      </w:r>
      <w:del w:id="421" w:author="陈诗量" w:date="2021-03-30T21:59:00Z">
        <w:r w:rsidRPr="009310BB" w:rsidDel="00965151">
          <w:delText xml:space="preserve">One team member came up with an idea to </w:delText>
        </w:r>
      </w:del>
      <w:ins w:id="422" w:author="Ruizi HAN (20125115)" w:date="2021-03-30T15:08:00Z">
        <w:del w:id="423" w:author="陈诗量" w:date="2021-03-30T21:59:00Z">
          <w:r w:rsidR="005821E6" w:rsidDel="00965151">
            <w:delText>that we can</w:delText>
          </w:r>
          <w:r w:rsidR="005821E6" w:rsidRPr="009310BB" w:rsidDel="00965151">
            <w:delText xml:space="preserve"> </w:delText>
          </w:r>
        </w:del>
      </w:ins>
      <w:del w:id="424" w:author="陈诗量" w:date="2021-03-30T21:59:00Z">
        <w:r w:rsidRPr="009310BB" w:rsidDel="00965151">
          <w:delText xml:space="preserve">use an editor sharing tool to perform peer programming. </w:delText>
        </w:r>
      </w:del>
      <w:ins w:id="425" w:author="Ruizi HAN (20125115)" w:date="2021-03-30T15:09:00Z">
        <w:r w:rsidR="005821E6">
          <w:t>W</w:t>
        </w:r>
      </w:ins>
      <w:del w:id="426" w:author="Ruizi HAN (20125115)" w:date="2021-03-30T15:09:00Z">
        <w:r w:rsidRPr="009310BB" w:rsidDel="005821E6">
          <w:delText>Because Visual Studio Code has a large base of extensions, w</w:delText>
        </w:r>
      </w:del>
      <w:r w:rsidRPr="009310BB">
        <w:t>e successfully found an extension called Live Share</w:t>
      </w:r>
      <w:ins w:id="427" w:author="Ruizi HAN (20125115)" w:date="2021-03-30T15:09:00Z">
        <w:r w:rsidR="005821E6">
          <w:t xml:space="preserve"> in </w:t>
        </w:r>
        <w:r w:rsidR="005821E6" w:rsidRPr="009310BB">
          <w:t>Visual Studio Code</w:t>
        </w:r>
        <w:r w:rsidR="005821E6">
          <w:t>,</w:t>
        </w:r>
      </w:ins>
      <w:del w:id="428" w:author="Ruizi HAN (20125115)" w:date="2021-03-30T15:09:00Z">
        <w:r w:rsidRPr="009310BB" w:rsidDel="005821E6">
          <w:delText>. Through Live Share,</w:delText>
        </w:r>
      </w:del>
      <w:r w:rsidRPr="009310BB">
        <w:t xml:space="preserve"> </w:t>
      </w:r>
      <w:del w:id="429" w:author="Ruizi HAN (20125115)" w:date="2021-03-30T15:09:00Z">
        <w:r w:rsidRPr="009310BB" w:rsidDel="005821E6">
          <w:delText xml:space="preserve">we were able </w:delText>
        </w:r>
      </w:del>
      <w:ins w:id="430" w:author="Ruizi HAN (20125115)" w:date="2021-03-30T15:09:00Z">
        <w:r w:rsidR="005821E6">
          <w:t xml:space="preserve">which allow us </w:t>
        </w:r>
      </w:ins>
      <w:r w:rsidRPr="009310BB">
        <w:t xml:space="preserve">to edit on the same workplace and even share the terminal. Since the project is web-based, a browser sharing tool was also used to view real-time changes. </w:t>
      </w:r>
      <w:commentRangeStart w:id="431"/>
      <w:r w:rsidRPr="009310BB">
        <w:t xml:space="preserve">By performing peer programming, </w:t>
      </w:r>
      <w:del w:id="432" w:author="陈诗量" w:date="2021-03-31T00:43:00Z">
        <w:r w:rsidRPr="009310BB" w:rsidDel="004618DA">
          <w:delText xml:space="preserve">the code quality was </w:delText>
        </w:r>
      </w:del>
      <w:del w:id="433" w:author="陈诗量" w:date="2021-03-30T22:00:00Z">
        <w:r w:rsidRPr="009310BB" w:rsidDel="009E42DC">
          <w:delText xml:space="preserve">to some extent </w:delText>
        </w:r>
      </w:del>
      <w:del w:id="434" w:author="陈诗量" w:date="2021-03-31T00:43:00Z">
        <w:r w:rsidRPr="009310BB" w:rsidDel="004618DA">
          <w:delText>improved. Typos and minor errors like lack of semi-colon were avoided.</w:delText>
        </w:r>
      </w:del>
      <w:ins w:id="435" w:author="陈诗量" w:date="2021-03-31T00:43:00Z">
        <w:r w:rsidR="004618DA">
          <w:t>e</w:t>
        </w:r>
      </w:ins>
      <w:ins w:id="436" w:author="陈诗量" w:date="2021-03-31T00:42:00Z">
        <w:r w:rsidR="004618DA">
          <w:t>ach task was assigned to two of the technical team members. One would be responsible for the coding, and the other will monitor the process and check whether there was anything wrong with commenting, naming, etc. Peer programming improves code quality considerably and increases efficiency since members can exchange ideas between each other.</w:t>
        </w:r>
      </w:ins>
    </w:p>
    <w:p w14:paraId="7EFB5B07" w14:textId="7FB7B9B0" w:rsidR="009E5C01" w:rsidRDefault="009E5C01" w:rsidP="0097484C"/>
    <w:commentRangeEnd w:id="431"/>
    <w:p w14:paraId="5E8873A5" w14:textId="77777777" w:rsidR="009310BB" w:rsidRPr="00D3634A" w:rsidRDefault="005821E6" w:rsidP="0097484C">
      <w:r>
        <w:rPr>
          <w:rStyle w:val="CommentReference"/>
        </w:rPr>
        <w:commentReference w:id="431"/>
      </w:r>
    </w:p>
    <w:p w14:paraId="256F5408" w14:textId="29E801E1" w:rsidR="005557FD" w:rsidRDefault="005557FD" w:rsidP="0097484C">
      <w:pPr>
        <w:rPr>
          <w:b/>
          <w:bCs/>
        </w:rPr>
      </w:pPr>
      <w:r>
        <w:rPr>
          <w:rFonts w:hint="eastAsia"/>
          <w:b/>
          <w:bCs/>
        </w:rPr>
        <w:t>T</w:t>
      </w:r>
      <w:r>
        <w:rPr>
          <w:b/>
          <w:bCs/>
        </w:rPr>
        <w:t>esting</w:t>
      </w:r>
      <w:ins w:id="437" w:author="陈诗量" w:date="2021-03-31T00:59:00Z">
        <w:r w:rsidR="00527317">
          <w:rPr>
            <w:b/>
            <w:bCs/>
          </w:rPr>
          <w:t xml:space="preserve"> – weak to strong</w:t>
        </w:r>
      </w:ins>
    </w:p>
    <w:p w14:paraId="6854DDA0" w14:textId="2D3D568B" w:rsidR="007B33B0" w:rsidRDefault="009310BB">
      <w:r w:rsidRPr="009310BB">
        <w:t xml:space="preserve">The team realised the importance of testing and spent a week learning how to perform testing on React JavaScript project. At the early stage, </w:t>
      </w:r>
      <w:ins w:id="438" w:author="Ruizi HAN (20125115)" w:date="2021-03-30T15:11:00Z">
        <w:r w:rsidR="005821E6" w:rsidRPr="005821E6">
          <w:t xml:space="preserve">Test Driven Development </w:t>
        </w:r>
        <w:r w:rsidR="005821E6">
          <w:rPr>
            <w:lang w:val="en-US"/>
          </w:rPr>
          <w:t>(</w:t>
        </w:r>
      </w:ins>
      <w:r w:rsidRPr="009310BB">
        <w:t>TDD</w:t>
      </w:r>
      <w:ins w:id="439" w:author="Ruizi HAN (20125115)" w:date="2021-03-30T15:11:00Z">
        <w:r w:rsidR="005821E6">
          <w:t>)</w:t>
        </w:r>
      </w:ins>
      <w:r w:rsidRPr="009310BB">
        <w:t xml:space="preserve"> was not taken </w:t>
      </w:r>
      <w:r w:rsidRPr="009310BB">
        <w:lastRenderedPageBreak/>
        <w:t xml:space="preserve">seriously by some of the team members. </w:t>
      </w:r>
      <w:del w:id="440" w:author="陈诗量" w:date="2021-03-31T01:00:00Z">
        <w:r w:rsidRPr="009310BB" w:rsidDel="00271E12">
          <w:delText xml:space="preserve">One group of two in the team did not follow the instruction of TDD and wrote code directly without writing any unit test. The component displays appropriately at first, but coding is painstaking as no clear plan was made—the group of two modified their design multiple times. </w:delText>
        </w:r>
      </w:del>
      <w:r w:rsidRPr="009310BB">
        <w:t>After TDD was stressed to be vital, the group added unit tests for the component</w:t>
      </w:r>
      <w:del w:id="441" w:author="陈诗量" w:date="2021-03-31T01:00:00Z">
        <w:r w:rsidRPr="009310BB" w:rsidDel="00271E12">
          <w:delText xml:space="preserve"> but found a title in it was wrong</w:delText>
        </w:r>
      </w:del>
      <w:r w:rsidRPr="009310BB">
        <w:t>. Compared to human eyes and testing manually, automated unit testing helps design the code and prevents potential mistakes by checking components each time they are modified.</w:t>
      </w:r>
    </w:p>
    <w:p w14:paraId="6857EBBB" w14:textId="463A3320" w:rsidR="007B33B0" w:rsidDel="004618DA" w:rsidRDefault="007B33B0">
      <w:pPr>
        <w:rPr>
          <w:del w:id="442" w:author="陈诗量" w:date="2021-03-31T00:43:00Z"/>
        </w:rPr>
      </w:pPr>
    </w:p>
    <w:p w14:paraId="01842D14" w14:textId="38976764" w:rsidR="0097484C" w:rsidDel="004618DA" w:rsidRDefault="0097484C">
      <w:pPr>
        <w:rPr>
          <w:del w:id="443" w:author="陈诗量" w:date="2021-03-31T00:43:00Z"/>
          <w:b/>
          <w:bCs/>
        </w:rPr>
      </w:pPr>
      <w:commentRangeStart w:id="444"/>
      <w:del w:id="445" w:author="陈诗量" w:date="2021-03-31T00:43:00Z">
        <w:r w:rsidDel="004618DA">
          <w:rPr>
            <w:rFonts w:hint="eastAsia"/>
            <w:b/>
            <w:bCs/>
          </w:rPr>
          <w:delText>2</w:delText>
        </w:r>
        <w:r w:rsidDel="004618DA">
          <w:rPr>
            <w:b/>
            <w:bCs/>
          </w:rPr>
          <w:delText>.7 Lexical Issues</w:delText>
        </w:r>
      </w:del>
    </w:p>
    <w:p w14:paraId="74174CB8" w14:textId="45412CC9" w:rsidR="00E731E4" w:rsidDel="004618DA" w:rsidRDefault="00605875">
      <w:pPr>
        <w:rPr>
          <w:del w:id="446" w:author="陈诗量" w:date="2021-03-31T00:43:00Z"/>
          <w:lang w:val="en-US"/>
        </w:rPr>
      </w:pPr>
      <w:del w:id="447" w:author="陈诗量" w:date="2021-03-31T00:43:00Z">
        <w:r w:rsidRPr="00605875" w:rsidDel="004618DA">
          <w:rPr>
            <w:lang w:val="en-US"/>
          </w:rPr>
          <w:delText>The supervisor pointed out that there were several grammar errors in the documentation files. Because all team members of team 10 are Chinese, there indeed are difficulties in writing formal reports in English. To deal with this problem, we decided to double-check all documentation and pay more attention to vocabulary usage and grammar errors when writing reports.</w:delText>
        </w:r>
        <w:commentRangeEnd w:id="444"/>
        <w:r w:rsidR="00F7667A" w:rsidDel="004618DA">
          <w:rPr>
            <w:rStyle w:val="CommentReference"/>
          </w:rPr>
          <w:commentReference w:id="444"/>
        </w:r>
      </w:del>
    </w:p>
    <w:p w14:paraId="3B139737" w14:textId="77777777" w:rsidR="00605875" w:rsidRPr="00D3634A" w:rsidRDefault="00605875">
      <w:pPr>
        <w:rPr>
          <w:lang w:val="en-US"/>
        </w:rPr>
      </w:pPr>
    </w:p>
    <w:p w14:paraId="4988D98F" w14:textId="2C5BA573" w:rsidR="005557FD" w:rsidRDefault="005557FD">
      <w:pPr>
        <w:rPr>
          <w:b/>
          <w:bCs/>
        </w:rPr>
      </w:pPr>
      <w:r>
        <w:rPr>
          <w:rFonts w:hint="eastAsia"/>
          <w:b/>
          <w:bCs/>
        </w:rPr>
        <w:t>2</w:t>
      </w:r>
      <w:r>
        <w:rPr>
          <w:b/>
          <w:bCs/>
        </w:rPr>
        <w:t>.8 Future Work</w:t>
      </w:r>
    </w:p>
    <w:p w14:paraId="52E6ED4A" w14:textId="6CFA885C" w:rsidR="004C1EC6" w:rsidRDefault="00E50BAE">
      <w:pPr>
        <w:rPr>
          <w:b/>
          <w:bCs/>
        </w:rPr>
      </w:pPr>
      <w:r>
        <w:rPr>
          <w:b/>
          <w:bCs/>
        </w:rPr>
        <w:t>Language</w:t>
      </w:r>
      <w:r w:rsidR="00340BED">
        <w:rPr>
          <w:b/>
          <w:bCs/>
        </w:rPr>
        <w:t xml:space="preserve"> Support</w:t>
      </w:r>
    </w:p>
    <w:p w14:paraId="7EB603C4" w14:textId="68E445F8" w:rsidR="00E50BAE" w:rsidRDefault="00605875">
      <w:r w:rsidRPr="00605875">
        <w:t xml:space="preserve">Team 10 cares about people who speak different languages. According to the survey, most participants claim that they need a Chinese version to assist them in understanding the content. </w:t>
      </w:r>
      <w:ins w:id="448" w:author="Ruizi HAN (20125115)" w:date="2021-03-30T15:20:00Z">
        <w:r w:rsidR="009E018B">
          <w:t xml:space="preserve">Besides, </w:t>
        </w:r>
      </w:ins>
      <w:del w:id="449" w:author="Ruizi HAN (20125115)" w:date="2021-03-30T15:19:00Z">
        <w:r w:rsidRPr="00605875" w:rsidDel="009E018B">
          <w:delText>Sections such as correctness would be somehow difficult to understand without explanation in their native language.</w:delText>
        </w:r>
      </w:del>
      <w:ins w:id="450" w:author="Ruizi HAN (20125115)" w:date="2021-03-30T15:20:00Z">
        <w:r w:rsidR="009E018B">
          <w:t>i</w:t>
        </w:r>
      </w:ins>
      <w:ins w:id="451" w:author="Ruizi HAN (20125115)" w:date="2021-03-30T15:19:00Z">
        <w:r w:rsidR="009E018B">
          <w:t>t is also noticeable that those widely used similar software only sup</w:t>
        </w:r>
      </w:ins>
      <w:ins w:id="452" w:author="Ruizi HAN (20125115)" w:date="2021-03-30T15:20:00Z">
        <w:r w:rsidR="009E018B">
          <w:t>port English.</w:t>
        </w:r>
      </w:ins>
      <w:r w:rsidRPr="00605875">
        <w:t xml:space="preserve"> We have considered it as one of the additional requirements. However, translation needs to be conducted with professional assistant and references. It is hard to find such help and reference, so we have not done the Chinese version at the end. We hope to develop a</w:t>
      </w:r>
      <w:ins w:id="453" w:author="Ruizi HAN (20125115)" w:date="2021-03-30T15:17:00Z">
        <w:r w:rsidR="009E018B">
          <w:rPr>
            <w:lang w:val="en-US"/>
          </w:rPr>
          <w:t xml:space="preserve">n upgrade version of </w:t>
        </w:r>
      </w:ins>
      <w:del w:id="454" w:author="Ruizi HAN (20125115)" w:date="2021-03-30T15:17:00Z">
        <w:r w:rsidRPr="00605875" w:rsidDel="009E018B">
          <w:rPr>
            <w:rFonts w:hint="eastAsia"/>
          </w:rPr>
          <w:delText xml:space="preserve"> </w:delText>
        </w:r>
        <w:r w:rsidRPr="00605875" w:rsidDel="009E018B">
          <w:delText xml:space="preserve">Chinese </w:delText>
        </w:r>
      </w:del>
      <w:proofErr w:type="spellStart"/>
      <w:r w:rsidRPr="00605875">
        <w:t>iCanSort</w:t>
      </w:r>
      <w:proofErr w:type="spellEnd"/>
      <w:ins w:id="455" w:author="Ruizi HAN (20125115)" w:date="2021-03-30T15:17:00Z">
        <w:r w:rsidR="009E018B">
          <w:t xml:space="preserve"> which also provides Chinese</w:t>
        </w:r>
      </w:ins>
      <w:r w:rsidRPr="00605875">
        <w:t xml:space="preserve"> to help more students who are struggling with learning sorting algorithms.</w:t>
      </w:r>
    </w:p>
    <w:p w14:paraId="693404F8" w14:textId="77777777" w:rsidR="00605875" w:rsidRDefault="00605875"/>
    <w:p w14:paraId="4DDD642A" w14:textId="10223987" w:rsidR="00427416" w:rsidRPr="00E50BAE" w:rsidRDefault="00E50BAE">
      <w:pPr>
        <w:rPr>
          <w:b/>
          <w:bCs/>
        </w:rPr>
      </w:pPr>
      <w:r w:rsidRPr="00E50BAE">
        <w:rPr>
          <w:b/>
          <w:bCs/>
        </w:rPr>
        <w:t>Accessibility</w:t>
      </w:r>
      <w:r w:rsidR="00340BED">
        <w:rPr>
          <w:b/>
          <w:bCs/>
        </w:rPr>
        <w:t xml:space="preserve"> Support</w:t>
      </w:r>
    </w:p>
    <w:p w14:paraId="040B163A" w14:textId="7F6D5524" w:rsidR="00340BED" w:rsidRDefault="00605875">
      <w:r w:rsidRPr="00605875">
        <w:t>Team 10 noticed that web contents have a special attribute called aria with which browsers can read out content to help people who cannot see the content. For future work, we would like to develop an idea to help people with disability in visions.</w:t>
      </w:r>
    </w:p>
    <w:p w14:paraId="20684ADA" w14:textId="77777777" w:rsidR="00605875" w:rsidRDefault="00605875"/>
    <w:p w14:paraId="6649942A" w14:textId="6FCC1EC7" w:rsidR="00340BED" w:rsidRPr="00340BED" w:rsidRDefault="00340BED">
      <w:pPr>
        <w:rPr>
          <w:b/>
          <w:bCs/>
        </w:rPr>
      </w:pPr>
      <w:r w:rsidRPr="00340BED">
        <w:rPr>
          <w:b/>
          <w:bCs/>
        </w:rPr>
        <w:t>Multiple Platform Support</w:t>
      </w:r>
    </w:p>
    <w:p w14:paraId="5321EBAA" w14:textId="46762EB3" w:rsidR="00340BED" w:rsidRDefault="00605875">
      <w:r w:rsidRPr="00605875">
        <w:t>As a web-based project, it is highly possible to be deployed in a web server and allow people to use this web app by accessing a website. Also, it could be compatible with smartphones, which needs further work.</w:t>
      </w:r>
    </w:p>
    <w:p w14:paraId="3EEA5D9F" w14:textId="77777777" w:rsidR="00605875" w:rsidRPr="00FA6631" w:rsidRDefault="00605875"/>
    <w:p w14:paraId="6A0595E2" w14:textId="0B6CDD3B" w:rsidR="004C1EC6" w:rsidRDefault="004C1EC6">
      <w:pPr>
        <w:rPr>
          <w:b/>
          <w:bCs/>
        </w:rPr>
      </w:pPr>
      <w:r>
        <w:rPr>
          <w:b/>
          <w:bCs/>
        </w:rPr>
        <w:t>3 Risk Management</w:t>
      </w:r>
    </w:p>
    <w:p w14:paraId="6A6FC73F" w14:textId="4C0E3415" w:rsidR="00C343FD" w:rsidRDefault="00EE1DE1">
      <w:pPr>
        <w:rPr>
          <w:ins w:id="456" w:author="陈诗量" w:date="2021-03-31T01:01:00Z"/>
          <w:b/>
          <w:bCs/>
        </w:rPr>
      </w:pPr>
      <w:r w:rsidRPr="007B689B">
        <w:rPr>
          <w:noProof/>
        </w:rPr>
        <w:lastRenderedPageBreak/>
        <w:drawing>
          <wp:inline distT="0" distB="0" distL="0" distR="0" wp14:anchorId="12EC3C5F" wp14:editId="419B6197">
            <wp:extent cx="5274310" cy="3666490"/>
            <wp:effectExtent l="152400" t="152400" r="345440" b="143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666490"/>
                    </a:xfrm>
                    <a:prstGeom prst="rect">
                      <a:avLst/>
                    </a:prstGeom>
                    <a:ln>
                      <a:noFill/>
                    </a:ln>
                    <a:effectLst>
                      <a:outerShdw blurRad="292100" dist="139700" dir="2700000" algn="tl" rotWithShape="0">
                        <a:srgbClr val="333333">
                          <a:alpha val="65000"/>
                        </a:srgbClr>
                      </a:outerShdw>
                    </a:effectLst>
                  </pic:spPr>
                </pic:pic>
              </a:graphicData>
            </a:graphic>
          </wp:inline>
        </w:drawing>
      </w:r>
    </w:p>
    <w:p w14:paraId="57F0D648" w14:textId="45B71F6C" w:rsidR="009B47B6" w:rsidRPr="004E0624" w:rsidRDefault="009B47B6">
      <w:pPr>
        <w:rPr>
          <w:b/>
          <w:bCs/>
        </w:rPr>
      </w:pPr>
      <w:proofErr w:type="gramStart"/>
      <w:ins w:id="457" w:author="陈诗量" w:date="2021-03-31T01:01:00Z">
        <w:r>
          <w:rPr>
            <w:b/>
            <w:bCs/>
          </w:rPr>
          <w:t>4 time</w:t>
        </w:r>
        <w:proofErr w:type="gramEnd"/>
        <w:r>
          <w:rPr>
            <w:b/>
            <w:bCs/>
          </w:rPr>
          <w:t xml:space="preserve"> plan</w:t>
        </w:r>
      </w:ins>
    </w:p>
    <w:sectPr w:rsidR="009B47B6" w:rsidRPr="004E062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0" w:author="Ruizi HAN (20125115)" w:date="2021-03-30T13:37:00Z" w:initials="RH(">
    <w:p w14:paraId="5339909C" w14:textId="21BAD571" w:rsidR="004C608C" w:rsidRPr="004C608C" w:rsidRDefault="004C608C">
      <w:pPr>
        <w:pStyle w:val="CommentText"/>
        <w:rPr>
          <w:lang w:val="en-US"/>
        </w:rPr>
      </w:pPr>
      <w:r>
        <w:rPr>
          <w:rStyle w:val="CommentReference"/>
        </w:rPr>
        <w:annotationRef/>
      </w:r>
      <w:r>
        <w:rPr>
          <w:rFonts w:hint="eastAsia"/>
        </w:rPr>
        <w:t>不太懂这里为啥是转折</w:t>
      </w:r>
    </w:p>
  </w:comment>
  <w:comment w:id="243" w:author="陈诗量" w:date="2021-03-31T01:01:00Z" w:initials="陈诗量">
    <w:p w14:paraId="20E80699" w14:textId="4858624C" w:rsidR="009B47B6" w:rsidRDefault="009B47B6">
      <w:pPr>
        <w:pStyle w:val="CommentText"/>
      </w:pPr>
      <w:r>
        <w:rPr>
          <w:rStyle w:val="CommentReference"/>
        </w:rPr>
        <w:annotationRef/>
      </w:r>
      <w:r>
        <w:rPr>
          <w:rFonts w:hint="eastAsia"/>
        </w:rPr>
        <w:t>这里写overall的感想吧</w:t>
      </w:r>
    </w:p>
  </w:comment>
  <w:comment w:id="375" w:author="Ruizi HAN (20125115)" w:date="2021-03-30T14:56:00Z" w:initials="RH(">
    <w:p w14:paraId="68925033" w14:textId="3115D69B" w:rsidR="00826F09" w:rsidRPr="00826F09" w:rsidRDefault="00826F09">
      <w:pPr>
        <w:pStyle w:val="CommentText"/>
        <w:rPr>
          <w:lang w:val="en-US"/>
        </w:rPr>
      </w:pPr>
      <w:r>
        <w:rPr>
          <w:rStyle w:val="CommentReference"/>
        </w:rPr>
        <w:annotationRef/>
      </w:r>
      <w:r>
        <w:rPr>
          <w:rFonts w:hint="eastAsia"/>
        </w:rPr>
        <w:t>不太理解</w:t>
      </w:r>
    </w:p>
  </w:comment>
  <w:comment w:id="431" w:author="Ruizi HAN (20125115)" w:date="2021-03-30T15:10:00Z" w:initials="RH(">
    <w:p w14:paraId="0DC5584E" w14:textId="5FB59F00" w:rsidR="005821E6" w:rsidRDefault="005821E6">
      <w:pPr>
        <w:pStyle w:val="CommentText"/>
      </w:pPr>
      <w:r>
        <w:rPr>
          <w:rStyle w:val="CommentReference"/>
        </w:rPr>
        <w:annotationRef/>
      </w:r>
      <w:r>
        <w:rPr>
          <w:rFonts w:hint="eastAsia"/>
        </w:rPr>
        <w:t>感觉和前面有些重复</w:t>
      </w:r>
    </w:p>
  </w:comment>
  <w:comment w:id="444" w:author="陈诗量" w:date="2021-03-30T22:06:00Z" w:initials="陈诗量">
    <w:p w14:paraId="108FE77F" w14:textId="05B5AF23" w:rsidR="00F7667A" w:rsidRDefault="00F7667A">
      <w:pPr>
        <w:pStyle w:val="CommentText"/>
      </w:pPr>
      <w:r>
        <w:rPr>
          <w:rStyle w:val="CommentReference"/>
        </w:rPr>
        <w:annotationRef/>
      </w:r>
      <w:r>
        <w:rPr>
          <w:rFonts w:hint="eastAsia"/>
        </w:rPr>
        <w:t>计划删除</w:t>
      </w:r>
      <w:r w:rsidR="00B62C8B">
        <w:rPr>
          <w:rFonts w:hint="eastAsia"/>
        </w:rPr>
        <w:t xml:space="preserve"> </w:t>
      </w:r>
      <w:r w:rsidR="00B62C8B">
        <w:rPr>
          <w:rFonts w:hint="eastAsia"/>
        </w:rPr>
        <w:t>修改为summarise</w:t>
      </w:r>
      <w:r w:rsidR="00B62C8B">
        <w:t xml:space="preserve"> </w:t>
      </w:r>
      <w:r w:rsidR="00B62C8B">
        <w:rPr>
          <w:rFonts w:hint="eastAsia"/>
        </w:rPr>
        <w:t>简述</w:t>
      </w:r>
      <w:r w:rsidR="00816A9D">
        <w:rPr>
          <w:rFonts w:hint="eastAsia"/>
        </w:rPr>
        <w:t>合作感想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39909C" w15:done="0"/>
  <w15:commentEx w15:paraId="20E80699" w15:done="0"/>
  <w15:commentEx w15:paraId="68925033" w15:done="0"/>
  <w15:commentEx w15:paraId="0DC5584E" w15:done="0"/>
  <w15:commentEx w15:paraId="108FE7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DA820" w16cex:dateUtc="2021-03-30T05:37:00Z"/>
  <w16cex:commentExtensible w16cex:durableId="240E4870" w16cex:dateUtc="2021-03-30T17:01:00Z"/>
  <w16cex:commentExtensible w16cex:durableId="240DBAA8" w16cex:dateUtc="2021-03-30T06:56:00Z"/>
  <w16cex:commentExtensible w16cex:durableId="240DBDD3" w16cex:dateUtc="2021-03-30T07:10:00Z"/>
  <w16cex:commentExtensible w16cex:durableId="240E1F6F" w16cex:dateUtc="2021-03-30T1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39909C" w16cid:durableId="240DA820"/>
  <w16cid:commentId w16cid:paraId="20E80699" w16cid:durableId="240E4870"/>
  <w16cid:commentId w16cid:paraId="68925033" w16cid:durableId="240DBAA8"/>
  <w16cid:commentId w16cid:paraId="0DC5584E" w16cid:durableId="240DBDD3"/>
  <w16cid:commentId w16cid:paraId="108FE77F" w16cid:durableId="240E1F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9D9A1" w14:textId="77777777" w:rsidR="0078613A" w:rsidRDefault="0078613A" w:rsidP="003E0945">
      <w:r>
        <w:separator/>
      </w:r>
    </w:p>
  </w:endnote>
  <w:endnote w:type="continuationSeparator" w:id="0">
    <w:p w14:paraId="3428652A" w14:textId="77777777" w:rsidR="0078613A" w:rsidRDefault="0078613A" w:rsidP="003E0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AE3B0" w14:textId="77777777" w:rsidR="0078613A" w:rsidRDefault="0078613A" w:rsidP="003E0945">
      <w:r>
        <w:separator/>
      </w:r>
    </w:p>
  </w:footnote>
  <w:footnote w:type="continuationSeparator" w:id="0">
    <w:p w14:paraId="2063C5A1" w14:textId="77777777" w:rsidR="0078613A" w:rsidRDefault="0078613A" w:rsidP="003E094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陈诗量">
    <w15:presenceInfo w15:providerId="None" w15:userId="陈诗量"/>
  </w15:person>
  <w15:person w15:author="Ruizi HAN (20125115)">
    <w15:presenceInfo w15:providerId="AD" w15:userId="S::biyrh2@nottingham.edu.cn::0337c467-e31d-40d9-8c4c-1a14263be5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24"/>
    <w:rsid w:val="00000220"/>
    <w:rsid w:val="00012032"/>
    <w:rsid w:val="000273F5"/>
    <w:rsid w:val="00027AD8"/>
    <w:rsid w:val="00031387"/>
    <w:rsid w:val="000413BB"/>
    <w:rsid w:val="00054967"/>
    <w:rsid w:val="00065315"/>
    <w:rsid w:val="000A2333"/>
    <w:rsid w:val="000A3326"/>
    <w:rsid w:val="000B0823"/>
    <w:rsid w:val="000C5C37"/>
    <w:rsid w:val="000E36FF"/>
    <w:rsid w:val="000E5236"/>
    <w:rsid w:val="001024C0"/>
    <w:rsid w:val="0010493D"/>
    <w:rsid w:val="00112E0D"/>
    <w:rsid w:val="0013131D"/>
    <w:rsid w:val="00131C22"/>
    <w:rsid w:val="001426AE"/>
    <w:rsid w:val="0016235E"/>
    <w:rsid w:val="001826FB"/>
    <w:rsid w:val="001B5BFA"/>
    <w:rsid w:val="001C0924"/>
    <w:rsid w:val="001C563C"/>
    <w:rsid w:val="001F432C"/>
    <w:rsid w:val="00201F0A"/>
    <w:rsid w:val="0020391B"/>
    <w:rsid w:val="00213EB7"/>
    <w:rsid w:val="002173E2"/>
    <w:rsid w:val="00220761"/>
    <w:rsid w:val="00251C56"/>
    <w:rsid w:val="00265523"/>
    <w:rsid w:val="002677DB"/>
    <w:rsid w:val="00271E12"/>
    <w:rsid w:val="002731C7"/>
    <w:rsid w:val="002A1CD0"/>
    <w:rsid w:val="002C7658"/>
    <w:rsid w:val="002C7929"/>
    <w:rsid w:val="00340BED"/>
    <w:rsid w:val="003646FB"/>
    <w:rsid w:val="00385F4A"/>
    <w:rsid w:val="0039795C"/>
    <w:rsid w:val="003A1EE1"/>
    <w:rsid w:val="003B7942"/>
    <w:rsid w:val="003D0071"/>
    <w:rsid w:val="003E0945"/>
    <w:rsid w:val="00410143"/>
    <w:rsid w:val="0041689F"/>
    <w:rsid w:val="00427416"/>
    <w:rsid w:val="00427CCB"/>
    <w:rsid w:val="0043758B"/>
    <w:rsid w:val="00447BE8"/>
    <w:rsid w:val="004618DA"/>
    <w:rsid w:val="00465752"/>
    <w:rsid w:val="0047739C"/>
    <w:rsid w:val="004949FF"/>
    <w:rsid w:val="004B0B0C"/>
    <w:rsid w:val="004C1EC6"/>
    <w:rsid w:val="004C608C"/>
    <w:rsid w:val="004D4D4D"/>
    <w:rsid w:val="004D6962"/>
    <w:rsid w:val="004D70AC"/>
    <w:rsid w:val="004E0624"/>
    <w:rsid w:val="004F7C7F"/>
    <w:rsid w:val="0050125C"/>
    <w:rsid w:val="00502781"/>
    <w:rsid w:val="00516870"/>
    <w:rsid w:val="00527317"/>
    <w:rsid w:val="005349E0"/>
    <w:rsid w:val="00551C65"/>
    <w:rsid w:val="00552E3D"/>
    <w:rsid w:val="005557FD"/>
    <w:rsid w:val="0056274C"/>
    <w:rsid w:val="00563937"/>
    <w:rsid w:val="0057462B"/>
    <w:rsid w:val="005821E6"/>
    <w:rsid w:val="005B4402"/>
    <w:rsid w:val="005C6FEE"/>
    <w:rsid w:val="005F7CA9"/>
    <w:rsid w:val="00605875"/>
    <w:rsid w:val="00621FD0"/>
    <w:rsid w:val="00622577"/>
    <w:rsid w:val="00625BB2"/>
    <w:rsid w:val="00630BCF"/>
    <w:rsid w:val="00640340"/>
    <w:rsid w:val="00650471"/>
    <w:rsid w:val="00684A20"/>
    <w:rsid w:val="0068670E"/>
    <w:rsid w:val="006C6476"/>
    <w:rsid w:val="006D3EAB"/>
    <w:rsid w:val="006D7973"/>
    <w:rsid w:val="0071524B"/>
    <w:rsid w:val="00722015"/>
    <w:rsid w:val="0078613A"/>
    <w:rsid w:val="007A2DA2"/>
    <w:rsid w:val="007B0E79"/>
    <w:rsid w:val="007B33B0"/>
    <w:rsid w:val="007C2A24"/>
    <w:rsid w:val="007E02DC"/>
    <w:rsid w:val="00815565"/>
    <w:rsid w:val="00816A9D"/>
    <w:rsid w:val="00825175"/>
    <w:rsid w:val="00825F44"/>
    <w:rsid w:val="00826F09"/>
    <w:rsid w:val="0083322C"/>
    <w:rsid w:val="00833269"/>
    <w:rsid w:val="0083686C"/>
    <w:rsid w:val="00856E21"/>
    <w:rsid w:val="00863B49"/>
    <w:rsid w:val="008876CB"/>
    <w:rsid w:val="008A28C9"/>
    <w:rsid w:val="008D4310"/>
    <w:rsid w:val="008F550E"/>
    <w:rsid w:val="0091634D"/>
    <w:rsid w:val="00924747"/>
    <w:rsid w:val="009310BB"/>
    <w:rsid w:val="00957AE9"/>
    <w:rsid w:val="00965151"/>
    <w:rsid w:val="009714B5"/>
    <w:rsid w:val="0097484C"/>
    <w:rsid w:val="009B47B6"/>
    <w:rsid w:val="009B69DD"/>
    <w:rsid w:val="009D6745"/>
    <w:rsid w:val="009D73D8"/>
    <w:rsid w:val="009E018B"/>
    <w:rsid w:val="009E1B5D"/>
    <w:rsid w:val="009E42DC"/>
    <w:rsid w:val="009E5C01"/>
    <w:rsid w:val="009E66EC"/>
    <w:rsid w:val="009F04EC"/>
    <w:rsid w:val="009F4A23"/>
    <w:rsid w:val="009F5C2E"/>
    <w:rsid w:val="00A07B66"/>
    <w:rsid w:val="00A61134"/>
    <w:rsid w:val="00A735F6"/>
    <w:rsid w:val="00A849F0"/>
    <w:rsid w:val="00A97C84"/>
    <w:rsid w:val="00AB7E89"/>
    <w:rsid w:val="00AC39E5"/>
    <w:rsid w:val="00AD5830"/>
    <w:rsid w:val="00AE684E"/>
    <w:rsid w:val="00AF2E64"/>
    <w:rsid w:val="00B122A1"/>
    <w:rsid w:val="00B1610A"/>
    <w:rsid w:val="00B24674"/>
    <w:rsid w:val="00B274F5"/>
    <w:rsid w:val="00B37993"/>
    <w:rsid w:val="00B52BA3"/>
    <w:rsid w:val="00B62038"/>
    <w:rsid w:val="00B62C8B"/>
    <w:rsid w:val="00B761D5"/>
    <w:rsid w:val="00B8540E"/>
    <w:rsid w:val="00B92157"/>
    <w:rsid w:val="00BB31C2"/>
    <w:rsid w:val="00BB6578"/>
    <w:rsid w:val="00C142E2"/>
    <w:rsid w:val="00C231D4"/>
    <w:rsid w:val="00C23A32"/>
    <w:rsid w:val="00C343FD"/>
    <w:rsid w:val="00C46084"/>
    <w:rsid w:val="00C51DCA"/>
    <w:rsid w:val="00C54D06"/>
    <w:rsid w:val="00C62984"/>
    <w:rsid w:val="00C91CD9"/>
    <w:rsid w:val="00CA04CE"/>
    <w:rsid w:val="00CA182F"/>
    <w:rsid w:val="00CB1902"/>
    <w:rsid w:val="00CB3742"/>
    <w:rsid w:val="00CB38F1"/>
    <w:rsid w:val="00CF6027"/>
    <w:rsid w:val="00D15CC1"/>
    <w:rsid w:val="00D30061"/>
    <w:rsid w:val="00D33BD3"/>
    <w:rsid w:val="00D3634A"/>
    <w:rsid w:val="00D37BB8"/>
    <w:rsid w:val="00D65794"/>
    <w:rsid w:val="00D96986"/>
    <w:rsid w:val="00DA71F3"/>
    <w:rsid w:val="00DC0D2B"/>
    <w:rsid w:val="00DC7CA9"/>
    <w:rsid w:val="00DF3DE8"/>
    <w:rsid w:val="00DF6E99"/>
    <w:rsid w:val="00E15F75"/>
    <w:rsid w:val="00E23882"/>
    <w:rsid w:val="00E259C2"/>
    <w:rsid w:val="00E3554D"/>
    <w:rsid w:val="00E41A59"/>
    <w:rsid w:val="00E50BAE"/>
    <w:rsid w:val="00E634BB"/>
    <w:rsid w:val="00E6562D"/>
    <w:rsid w:val="00E65B0E"/>
    <w:rsid w:val="00E731E4"/>
    <w:rsid w:val="00E8117C"/>
    <w:rsid w:val="00E94A65"/>
    <w:rsid w:val="00EE1DE1"/>
    <w:rsid w:val="00EF4A5A"/>
    <w:rsid w:val="00F01D6B"/>
    <w:rsid w:val="00F076F2"/>
    <w:rsid w:val="00F341B2"/>
    <w:rsid w:val="00F47709"/>
    <w:rsid w:val="00F57C52"/>
    <w:rsid w:val="00F7667A"/>
    <w:rsid w:val="00F93C32"/>
    <w:rsid w:val="00FA6631"/>
    <w:rsid w:val="00FB0BA7"/>
    <w:rsid w:val="00FB4240"/>
    <w:rsid w:val="00FE5FB9"/>
    <w:rsid w:val="00FF3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90219B"/>
  <w15:chartTrackingRefBased/>
  <w15:docId w15:val="{AFBC0FDC-423B-BF44-B5FB-8778DD67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21FD0"/>
    <w:rPr>
      <w:lang w:val="en-GB"/>
    </w:rPr>
  </w:style>
  <w:style w:type="character" w:styleId="CommentReference">
    <w:name w:val="annotation reference"/>
    <w:basedOn w:val="DefaultParagraphFont"/>
    <w:uiPriority w:val="99"/>
    <w:semiHidden/>
    <w:unhideWhenUsed/>
    <w:rsid w:val="004C608C"/>
    <w:rPr>
      <w:sz w:val="21"/>
      <w:szCs w:val="21"/>
    </w:rPr>
  </w:style>
  <w:style w:type="paragraph" w:styleId="CommentText">
    <w:name w:val="annotation text"/>
    <w:basedOn w:val="Normal"/>
    <w:link w:val="CommentTextChar"/>
    <w:uiPriority w:val="99"/>
    <w:semiHidden/>
    <w:unhideWhenUsed/>
    <w:rsid w:val="004C608C"/>
    <w:pPr>
      <w:jc w:val="left"/>
    </w:pPr>
  </w:style>
  <w:style w:type="character" w:customStyle="1" w:styleId="CommentTextChar">
    <w:name w:val="Comment Text Char"/>
    <w:basedOn w:val="DefaultParagraphFont"/>
    <w:link w:val="CommentText"/>
    <w:uiPriority w:val="99"/>
    <w:semiHidden/>
    <w:rsid w:val="004C608C"/>
    <w:rPr>
      <w:lang w:val="en-GB"/>
    </w:rPr>
  </w:style>
  <w:style w:type="paragraph" w:styleId="CommentSubject">
    <w:name w:val="annotation subject"/>
    <w:basedOn w:val="CommentText"/>
    <w:next w:val="CommentText"/>
    <w:link w:val="CommentSubjectChar"/>
    <w:uiPriority w:val="99"/>
    <w:semiHidden/>
    <w:unhideWhenUsed/>
    <w:rsid w:val="004C608C"/>
    <w:rPr>
      <w:b/>
      <w:bCs/>
    </w:rPr>
  </w:style>
  <w:style w:type="character" w:customStyle="1" w:styleId="CommentSubjectChar">
    <w:name w:val="Comment Subject Char"/>
    <w:basedOn w:val="CommentTextChar"/>
    <w:link w:val="CommentSubject"/>
    <w:uiPriority w:val="99"/>
    <w:semiHidden/>
    <w:rsid w:val="004C608C"/>
    <w:rPr>
      <w:b/>
      <w:bCs/>
      <w:lang w:val="en-GB"/>
    </w:rPr>
  </w:style>
  <w:style w:type="paragraph" w:styleId="Header">
    <w:name w:val="header"/>
    <w:basedOn w:val="Normal"/>
    <w:link w:val="HeaderChar"/>
    <w:uiPriority w:val="99"/>
    <w:unhideWhenUsed/>
    <w:rsid w:val="003E0945"/>
    <w:pPr>
      <w:tabs>
        <w:tab w:val="center" w:pos="4153"/>
        <w:tab w:val="right" w:pos="8306"/>
      </w:tabs>
    </w:pPr>
  </w:style>
  <w:style w:type="character" w:customStyle="1" w:styleId="HeaderChar">
    <w:name w:val="Header Char"/>
    <w:basedOn w:val="DefaultParagraphFont"/>
    <w:link w:val="Header"/>
    <w:uiPriority w:val="99"/>
    <w:rsid w:val="003E0945"/>
    <w:rPr>
      <w:lang w:val="en-GB"/>
    </w:rPr>
  </w:style>
  <w:style w:type="paragraph" w:styleId="Footer">
    <w:name w:val="footer"/>
    <w:basedOn w:val="Normal"/>
    <w:link w:val="FooterChar"/>
    <w:uiPriority w:val="99"/>
    <w:unhideWhenUsed/>
    <w:rsid w:val="003E0945"/>
    <w:pPr>
      <w:tabs>
        <w:tab w:val="center" w:pos="4153"/>
        <w:tab w:val="right" w:pos="8306"/>
      </w:tabs>
    </w:pPr>
  </w:style>
  <w:style w:type="character" w:customStyle="1" w:styleId="FooterChar">
    <w:name w:val="Footer Char"/>
    <w:basedOn w:val="DefaultParagraphFont"/>
    <w:link w:val="Footer"/>
    <w:uiPriority w:val="99"/>
    <w:rsid w:val="003E094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34995">
      <w:bodyDiv w:val="1"/>
      <w:marLeft w:val="0"/>
      <w:marRight w:val="0"/>
      <w:marTop w:val="0"/>
      <w:marBottom w:val="0"/>
      <w:divBdr>
        <w:top w:val="none" w:sz="0" w:space="0" w:color="auto"/>
        <w:left w:val="none" w:sz="0" w:space="0" w:color="auto"/>
        <w:bottom w:val="none" w:sz="0" w:space="0" w:color="auto"/>
        <w:right w:val="none" w:sz="0" w:space="0" w:color="auto"/>
      </w:divBdr>
      <w:divsChild>
        <w:div w:id="1734767524">
          <w:marLeft w:val="0"/>
          <w:marRight w:val="0"/>
          <w:marTop w:val="0"/>
          <w:marBottom w:val="0"/>
          <w:divBdr>
            <w:top w:val="none" w:sz="0" w:space="0" w:color="auto"/>
            <w:left w:val="none" w:sz="0" w:space="0" w:color="auto"/>
            <w:bottom w:val="none" w:sz="0" w:space="0" w:color="auto"/>
            <w:right w:val="none" w:sz="0" w:space="0" w:color="auto"/>
          </w:divBdr>
          <w:divsChild>
            <w:div w:id="943422909">
              <w:marLeft w:val="0"/>
              <w:marRight w:val="0"/>
              <w:marTop w:val="0"/>
              <w:marBottom w:val="0"/>
              <w:divBdr>
                <w:top w:val="none" w:sz="0" w:space="0" w:color="auto"/>
                <w:left w:val="none" w:sz="0" w:space="0" w:color="auto"/>
                <w:bottom w:val="none" w:sz="0" w:space="0" w:color="auto"/>
                <w:right w:val="none" w:sz="0" w:space="0" w:color="auto"/>
              </w:divBdr>
              <w:divsChild>
                <w:div w:id="18426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32323">
      <w:bodyDiv w:val="1"/>
      <w:marLeft w:val="0"/>
      <w:marRight w:val="0"/>
      <w:marTop w:val="0"/>
      <w:marBottom w:val="0"/>
      <w:divBdr>
        <w:top w:val="none" w:sz="0" w:space="0" w:color="auto"/>
        <w:left w:val="none" w:sz="0" w:space="0" w:color="auto"/>
        <w:bottom w:val="none" w:sz="0" w:space="0" w:color="auto"/>
        <w:right w:val="none" w:sz="0" w:space="0" w:color="auto"/>
      </w:divBdr>
    </w:div>
    <w:div w:id="939725026">
      <w:bodyDiv w:val="1"/>
      <w:marLeft w:val="0"/>
      <w:marRight w:val="0"/>
      <w:marTop w:val="0"/>
      <w:marBottom w:val="0"/>
      <w:divBdr>
        <w:top w:val="none" w:sz="0" w:space="0" w:color="auto"/>
        <w:left w:val="none" w:sz="0" w:space="0" w:color="auto"/>
        <w:bottom w:val="none" w:sz="0" w:space="0" w:color="auto"/>
        <w:right w:val="none" w:sz="0" w:space="0" w:color="auto"/>
      </w:divBdr>
      <w:divsChild>
        <w:div w:id="647520331">
          <w:marLeft w:val="0"/>
          <w:marRight w:val="0"/>
          <w:marTop w:val="0"/>
          <w:marBottom w:val="0"/>
          <w:divBdr>
            <w:top w:val="none" w:sz="0" w:space="0" w:color="auto"/>
            <w:left w:val="none" w:sz="0" w:space="0" w:color="auto"/>
            <w:bottom w:val="none" w:sz="0" w:space="0" w:color="auto"/>
            <w:right w:val="none" w:sz="0" w:space="0" w:color="auto"/>
          </w:divBdr>
          <w:divsChild>
            <w:div w:id="189688160">
              <w:marLeft w:val="0"/>
              <w:marRight w:val="0"/>
              <w:marTop w:val="0"/>
              <w:marBottom w:val="0"/>
              <w:divBdr>
                <w:top w:val="none" w:sz="0" w:space="0" w:color="auto"/>
                <w:left w:val="none" w:sz="0" w:space="0" w:color="auto"/>
                <w:bottom w:val="none" w:sz="0" w:space="0" w:color="auto"/>
                <w:right w:val="none" w:sz="0" w:space="0" w:color="auto"/>
              </w:divBdr>
              <w:divsChild>
                <w:div w:id="9185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3016">
      <w:bodyDiv w:val="1"/>
      <w:marLeft w:val="0"/>
      <w:marRight w:val="0"/>
      <w:marTop w:val="0"/>
      <w:marBottom w:val="0"/>
      <w:divBdr>
        <w:top w:val="none" w:sz="0" w:space="0" w:color="auto"/>
        <w:left w:val="none" w:sz="0" w:space="0" w:color="auto"/>
        <w:bottom w:val="none" w:sz="0" w:space="0" w:color="auto"/>
        <w:right w:val="none" w:sz="0" w:space="0" w:color="auto"/>
      </w:divBdr>
    </w:div>
    <w:div w:id="1761680891">
      <w:bodyDiv w:val="1"/>
      <w:marLeft w:val="0"/>
      <w:marRight w:val="0"/>
      <w:marTop w:val="0"/>
      <w:marBottom w:val="0"/>
      <w:divBdr>
        <w:top w:val="none" w:sz="0" w:space="0" w:color="auto"/>
        <w:left w:val="none" w:sz="0" w:space="0" w:color="auto"/>
        <w:bottom w:val="none" w:sz="0" w:space="0" w:color="auto"/>
        <w:right w:val="none" w:sz="0" w:space="0" w:color="auto"/>
      </w:divBdr>
      <w:divsChild>
        <w:div w:id="499732702">
          <w:marLeft w:val="0"/>
          <w:marRight w:val="0"/>
          <w:marTop w:val="0"/>
          <w:marBottom w:val="0"/>
          <w:divBdr>
            <w:top w:val="none" w:sz="0" w:space="0" w:color="auto"/>
            <w:left w:val="none" w:sz="0" w:space="0" w:color="auto"/>
            <w:bottom w:val="none" w:sz="0" w:space="0" w:color="auto"/>
            <w:right w:val="none" w:sz="0" w:space="0" w:color="auto"/>
          </w:divBdr>
          <w:divsChild>
            <w:div w:id="1324814238">
              <w:marLeft w:val="0"/>
              <w:marRight w:val="0"/>
              <w:marTop w:val="0"/>
              <w:marBottom w:val="0"/>
              <w:divBdr>
                <w:top w:val="none" w:sz="0" w:space="0" w:color="auto"/>
                <w:left w:val="none" w:sz="0" w:space="0" w:color="auto"/>
                <w:bottom w:val="none" w:sz="0" w:space="0" w:color="auto"/>
                <w:right w:val="none" w:sz="0" w:space="0" w:color="auto"/>
              </w:divBdr>
              <w:divsChild>
                <w:div w:id="4803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emf"/><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2625</Words>
  <Characters>14965</Characters>
  <Application>Microsoft Office Word</Application>
  <DocSecurity>0</DocSecurity>
  <Lines>124</Lines>
  <Paragraphs>35</Paragraphs>
  <ScaleCrop>false</ScaleCrop>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诗量</dc:creator>
  <cp:keywords/>
  <dc:description/>
  <cp:lastModifiedBy>陈诗量</cp:lastModifiedBy>
  <cp:revision>44</cp:revision>
  <dcterms:created xsi:type="dcterms:W3CDTF">2021-03-30T13:21:00Z</dcterms:created>
  <dcterms:modified xsi:type="dcterms:W3CDTF">2021-03-30T17:06:00Z</dcterms:modified>
</cp:coreProperties>
</file>