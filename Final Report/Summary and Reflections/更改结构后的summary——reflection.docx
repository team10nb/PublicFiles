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1B35C" w14:textId="747D421D" w:rsidR="003B6446" w:rsidRPr="003B6446" w:rsidRDefault="003B6446" w:rsidP="00EB5B9A">
      <w:pPr>
        <w:rPr>
          <w:rFonts w:ascii="Verdana" w:hAnsi="Verdana"/>
          <w:b/>
          <w:bCs/>
          <w:sz w:val="28"/>
          <w:szCs w:val="28"/>
        </w:rPr>
      </w:pPr>
      <w:r w:rsidRPr="003B6446">
        <w:rPr>
          <w:rFonts w:ascii="Verdana" w:hAnsi="Verdana"/>
          <w:b/>
          <w:bCs/>
          <w:sz w:val="28"/>
          <w:szCs w:val="28"/>
        </w:rPr>
        <w:t>Summary and Reflection</w:t>
      </w:r>
    </w:p>
    <w:p w14:paraId="053C5913" w14:textId="3AC01B80" w:rsidR="003E3B80" w:rsidRDefault="003E3B80" w:rsidP="003E3B80">
      <w:r w:rsidRPr="00B8540E">
        <w:t xml:space="preserve">This chapter will </w:t>
      </w:r>
      <w:r w:rsidR="006460B1">
        <w:t xml:space="preserve">provide a summary to the group project </w:t>
      </w:r>
      <w:r w:rsidRPr="00B8540E">
        <w:t>in Section 1. Reflective remarks will also be demonstrated in Section 2 of this chapter.</w:t>
      </w:r>
    </w:p>
    <w:p w14:paraId="392099B3" w14:textId="1392F15A" w:rsidR="00EB5B9A" w:rsidRPr="0040031F" w:rsidRDefault="00EB5B9A" w:rsidP="00EB5B9A">
      <w:pPr>
        <w:rPr>
          <w:rFonts w:ascii="Verdana" w:hAnsi="Verdana"/>
          <w:b/>
          <w:bCs/>
          <w:sz w:val="28"/>
          <w:szCs w:val="28"/>
        </w:rPr>
      </w:pPr>
      <w:r w:rsidRPr="0040031F">
        <w:rPr>
          <w:rFonts w:ascii="Verdana" w:hAnsi="Verdana"/>
          <w:b/>
          <w:bCs/>
          <w:sz w:val="28"/>
          <w:szCs w:val="28"/>
        </w:rPr>
        <w:t>1.S</w:t>
      </w:r>
      <w:r w:rsidRPr="0040031F">
        <w:rPr>
          <w:rFonts w:ascii="Verdana" w:hAnsi="Verdana" w:hint="eastAsia"/>
          <w:b/>
          <w:bCs/>
          <w:sz w:val="28"/>
          <w:szCs w:val="28"/>
        </w:rPr>
        <w:t>ummary</w:t>
      </w:r>
    </w:p>
    <w:p w14:paraId="56EC378B" w14:textId="4E55FCD9" w:rsidR="0043439B" w:rsidRDefault="0043439B" w:rsidP="00EB5B9A">
      <w:pPr>
        <w:rPr>
          <w:rFonts w:ascii="Verdana" w:hAnsi="Verdana"/>
        </w:rPr>
      </w:pPr>
      <w:r>
        <w:rPr>
          <w:rFonts w:ascii="Verdana" w:hAnsi="Verdana"/>
        </w:rPr>
        <w:t>T</w:t>
      </w:r>
      <w:r>
        <w:rPr>
          <w:rFonts w:ascii="Verdana" w:hAnsi="Verdana" w:hint="eastAsia"/>
        </w:rPr>
        <w:t>his</w:t>
      </w:r>
      <w:r>
        <w:rPr>
          <w:rFonts w:ascii="Verdana" w:hAnsi="Verdana"/>
        </w:rPr>
        <w:t xml:space="preserve"> section gives a summary about the final product and experience </w:t>
      </w:r>
      <w:r w:rsidR="00ED143F">
        <w:rPr>
          <w:rFonts w:ascii="Verdana" w:hAnsi="Verdana"/>
        </w:rPr>
        <w:t>of</w:t>
      </w:r>
      <w:r>
        <w:rPr>
          <w:rFonts w:ascii="Verdana" w:hAnsi="Verdana"/>
        </w:rPr>
        <w:t xml:space="preserve"> the group project</w:t>
      </w:r>
      <w:r w:rsidR="00145AE0">
        <w:rPr>
          <w:rFonts w:ascii="Verdana" w:hAnsi="Verdana"/>
        </w:rPr>
        <w:t xml:space="preserve"> in </w:t>
      </w:r>
      <w:r w:rsidR="00C95363">
        <w:rPr>
          <w:rFonts w:ascii="Verdana" w:hAnsi="Verdana"/>
        </w:rPr>
        <w:t>section 1.1 and section 1.2. Possible future work is demonstrated in section 1.3.</w:t>
      </w:r>
    </w:p>
    <w:p w14:paraId="10E49F67" w14:textId="2DC3FC00" w:rsidR="0043439B" w:rsidRDefault="0043439B" w:rsidP="00EB5B9A">
      <w:pPr>
        <w:rPr>
          <w:rFonts w:ascii="Verdana" w:hAnsi="Verdana"/>
        </w:rPr>
      </w:pPr>
    </w:p>
    <w:p w14:paraId="52A74DB6" w14:textId="29091929" w:rsidR="0043439B" w:rsidRPr="003E3B80" w:rsidRDefault="0043439B" w:rsidP="00EB5B9A">
      <w:pPr>
        <w:rPr>
          <w:rFonts w:ascii="Verdana" w:hAnsi="Verdana"/>
          <w:sz w:val="28"/>
          <w:szCs w:val="28"/>
        </w:rPr>
      </w:pPr>
      <w:r w:rsidRPr="003E3B80">
        <w:rPr>
          <w:rFonts w:ascii="Verdana" w:hAnsi="Verdana"/>
          <w:sz w:val="28"/>
          <w:szCs w:val="28"/>
        </w:rPr>
        <w:t xml:space="preserve">1.1 Product </w:t>
      </w:r>
      <w:r w:rsidR="009B5BC2" w:rsidRPr="003E3B80">
        <w:rPr>
          <w:rFonts w:ascii="Verdana" w:hAnsi="Verdana"/>
          <w:sz w:val="28"/>
          <w:szCs w:val="28"/>
        </w:rPr>
        <w:t>S</w:t>
      </w:r>
      <w:r w:rsidRPr="003E3B80">
        <w:rPr>
          <w:rFonts w:ascii="Verdana" w:hAnsi="Verdana"/>
          <w:sz w:val="28"/>
          <w:szCs w:val="28"/>
        </w:rPr>
        <w:t>ummary</w:t>
      </w:r>
    </w:p>
    <w:p w14:paraId="5D16F84F" w14:textId="77777777" w:rsidR="003E3B80" w:rsidRDefault="003E3B80" w:rsidP="00EB5B9A">
      <w:pPr>
        <w:rPr>
          <w:rFonts w:ascii="Verdana" w:hAnsi="Verdana"/>
        </w:rPr>
      </w:pPr>
    </w:p>
    <w:p w14:paraId="30B46551" w14:textId="6096E8E9" w:rsidR="0043439B" w:rsidRDefault="009B5BC2" w:rsidP="00EB5B9A">
      <w:pPr>
        <w:rPr>
          <w:rFonts w:ascii="Verdana" w:hAnsi="Verdana"/>
        </w:rPr>
      </w:pPr>
      <w:r>
        <w:rPr>
          <w:rFonts w:ascii="Verdana" w:hAnsi="Verdana"/>
        </w:rPr>
        <w:t xml:space="preserve">The final product is a desktop application named </w:t>
      </w:r>
      <w:proofErr w:type="spellStart"/>
      <w:r>
        <w:rPr>
          <w:rFonts w:ascii="Verdana" w:hAnsi="Verdana"/>
        </w:rPr>
        <w:t>iCanSort</w:t>
      </w:r>
      <w:proofErr w:type="spellEnd"/>
      <w:r>
        <w:rPr>
          <w:rFonts w:ascii="Verdana" w:hAnsi="Verdana"/>
        </w:rPr>
        <w:t>, which can be installed on both PC and Mac</w:t>
      </w:r>
      <w:r w:rsidR="00ED143F">
        <w:rPr>
          <w:rFonts w:ascii="Verdana" w:hAnsi="Verdana"/>
        </w:rPr>
        <w:t xml:space="preserve"> to help users learn sorting algorithms and their correctness</w:t>
      </w:r>
      <w:r>
        <w:rPr>
          <w:rFonts w:ascii="Verdana" w:hAnsi="Verdana"/>
        </w:rPr>
        <w:t xml:space="preserve">. The software is currently released on the team’s GitHub release page and can be downloaded freely. The product is also </w:t>
      </w:r>
      <w:r w:rsidR="00ED143F">
        <w:rPr>
          <w:rFonts w:ascii="Verdana" w:hAnsi="Verdana"/>
        </w:rPr>
        <w:t>open</w:t>
      </w:r>
      <w:r w:rsidR="003E3B80">
        <w:rPr>
          <w:rFonts w:ascii="Verdana" w:hAnsi="Verdana"/>
        </w:rPr>
        <w:t xml:space="preserve"> </w:t>
      </w:r>
      <w:r w:rsidR="00ED143F">
        <w:rPr>
          <w:rFonts w:ascii="Verdana" w:hAnsi="Verdana"/>
        </w:rPr>
        <w:t>sourc</w:t>
      </w:r>
      <w:r w:rsidR="003E3B80">
        <w:rPr>
          <w:rFonts w:ascii="Verdana" w:hAnsi="Verdana"/>
        </w:rPr>
        <w:t>e</w:t>
      </w:r>
      <w:r w:rsidR="00ED143F">
        <w:rPr>
          <w:rFonts w:ascii="Verdana" w:hAnsi="Verdana"/>
        </w:rPr>
        <w:t xml:space="preserve"> under MIT license.</w:t>
      </w:r>
    </w:p>
    <w:p w14:paraId="3E1FB3C0" w14:textId="07239AC4" w:rsidR="00ED143F" w:rsidRDefault="003E3B80" w:rsidP="00EB5B9A">
      <w:pPr>
        <w:rPr>
          <w:rFonts w:ascii="Verdana" w:hAnsi="Verdana"/>
        </w:rPr>
      </w:pPr>
      <w:r w:rsidRPr="003E3B80">
        <w:rPr>
          <w:rFonts w:ascii="Verdana" w:hAnsi="Verdana"/>
        </w:rPr>
        <w:t xml:space="preserve">The team finishes all the core features from the requirement, so the software is complete and ready to use. Team 10 is proud of the software's step-by-step learning structure, by which users who have little knowledge to plentiful knowledge can all learn sorting algorithms easily. The user interface is also carefully designed </w:t>
      </w:r>
      <w:proofErr w:type="gramStart"/>
      <w:r w:rsidRPr="003E3B80">
        <w:rPr>
          <w:rFonts w:ascii="Verdana" w:hAnsi="Verdana"/>
        </w:rPr>
        <w:t>in order to</w:t>
      </w:r>
      <w:proofErr w:type="gramEnd"/>
      <w:r w:rsidRPr="003E3B80">
        <w:rPr>
          <w:rFonts w:ascii="Verdana" w:hAnsi="Verdana"/>
        </w:rPr>
        <w:t xml:space="preserve"> provide a simple, beautiful and user-friendly experience during the learning process.</w:t>
      </w:r>
    </w:p>
    <w:p w14:paraId="15098391" w14:textId="77777777" w:rsidR="003E3B80" w:rsidRDefault="003E3B80" w:rsidP="00EB5B9A">
      <w:pPr>
        <w:rPr>
          <w:rFonts w:ascii="Verdana" w:hAnsi="Verdana"/>
        </w:rPr>
      </w:pPr>
    </w:p>
    <w:p w14:paraId="6228DD8D" w14:textId="4C694F75" w:rsidR="00ED143F" w:rsidRPr="003E3B80" w:rsidRDefault="00ED143F" w:rsidP="00EB5B9A">
      <w:pPr>
        <w:rPr>
          <w:rFonts w:ascii="Verdana" w:hAnsi="Verdana"/>
          <w:sz w:val="28"/>
          <w:szCs w:val="28"/>
        </w:rPr>
      </w:pPr>
      <w:r w:rsidRPr="003E3B80">
        <w:rPr>
          <w:rFonts w:ascii="Verdana" w:hAnsi="Verdana"/>
          <w:sz w:val="28"/>
          <w:szCs w:val="28"/>
        </w:rPr>
        <w:t>1.2 Experience of the Group Project</w:t>
      </w:r>
    </w:p>
    <w:p w14:paraId="7F1A2839" w14:textId="77777777" w:rsidR="003E3B80" w:rsidRDefault="003E3B80" w:rsidP="00EB5B9A">
      <w:pPr>
        <w:rPr>
          <w:rFonts w:ascii="Verdana" w:hAnsi="Verdana"/>
        </w:rPr>
      </w:pPr>
    </w:p>
    <w:p w14:paraId="70649CC6" w14:textId="77777777" w:rsidR="006460B1" w:rsidRDefault="003E3B80" w:rsidP="00EB5B9A">
      <w:pPr>
        <w:rPr>
          <w:rFonts w:ascii="Verdana" w:hAnsi="Verdana"/>
        </w:rPr>
      </w:pPr>
      <w:r w:rsidRPr="003E3B80">
        <w:rPr>
          <w:rFonts w:ascii="Verdana" w:hAnsi="Verdana"/>
        </w:rPr>
        <w:t xml:space="preserve">Building this software from scratch is quite a challenge. However, the team have successfully done both the software engineering and project presentation. We have experienced requirement engineering with our stakeholders and gradually built a clearer view of the software. The interim report was successfully finished, and the team learned LaTeX for the first time. During the Spring Festival, the team kept working in the form of peer programming, learning new </w:t>
      </w:r>
      <w:proofErr w:type="gramStart"/>
      <w:r w:rsidRPr="003E3B80">
        <w:rPr>
          <w:rFonts w:ascii="Verdana" w:hAnsi="Verdana"/>
        </w:rPr>
        <w:t>knowledge</w:t>
      </w:r>
      <w:proofErr w:type="gramEnd"/>
      <w:r w:rsidRPr="003E3B80">
        <w:rPr>
          <w:rFonts w:ascii="Verdana" w:hAnsi="Verdana"/>
        </w:rPr>
        <w:t xml:space="preserve"> and building the software effectively. </w:t>
      </w:r>
    </w:p>
    <w:p w14:paraId="7815BAAB" w14:textId="243A8989" w:rsidR="0043439B" w:rsidRDefault="003E3B80" w:rsidP="00EB5B9A">
      <w:pPr>
        <w:rPr>
          <w:rFonts w:ascii="Verdana" w:hAnsi="Verdana"/>
        </w:rPr>
      </w:pPr>
      <w:r w:rsidRPr="003E3B80">
        <w:rPr>
          <w:rFonts w:ascii="Verdana" w:hAnsi="Verdana"/>
        </w:rPr>
        <w:t xml:space="preserve">Agile made the process more flexible, and ten sprints in total were conducted during the software development. </w:t>
      </w:r>
      <w:r w:rsidR="006460B1">
        <w:rPr>
          <w:rFonts w:ascii="Verdana" w:hAnsi="Verdana"/>
        </w:rPr>
        <w:t xml:space="preserve">Due to the high level of customer engagement, we also learned to design the software from the customer’s standpoint. </w:t>
      </w:r>
      <w:r w:rsidRPr="003E3B80">
        <w:rPr>
          <w:rFonts w:ascii="Verdana" w:hAnsi="Verdana"/>
        </w:rPr>
        <w:t>We have a specialised quality assurance team to monitor the coding process. The team has realised the importance of testing by this project as well. Conflicts could not be avoided, but the team learned the importance of communication and worked more efficiently. A group project is not a work of one. How to make the best of everyone and manage the relationship appropriately are another two lessons the team learned.</w:t>
      </w:r>
      <w:r w:rsidR="006460B1">
        <w:rPr>
          <w:rFonts w:ascii="Verdana" w:hAnsi="Verdana"/>
        </w:rPr>
        <w:t xml:space="preserve"> </w:t>
      </w:r>
    </w:p>
    <w:p w14:paraId="7F658478" w14:textId="7497F184" w:rsidR="006460B1" w:rsidRDefault="006460B1" w:rsidP="00EB5B9A">
      <w:pPr>
        <w:rPr>
          <w:rFonts w:ascii="Verdana" w:hAnsi="Verdana"/>
        </w:rPr>
      </w:pPr>
    </w:p>
    <w:p w14:paraId="5AB6B359" w14:textId="22EF9ADA" w:rsidR="006460B1" w:rsidRDefault="006460B1" w:rsidP="006460B1">
      <w:pPr>
        <w:rPr>
          <w:rFonts w:ascii="Verdana" w:hAnsi="Verdana"/>
          <w:sz w:val="28"/>
          <w:szCs w:val="28"/>
        </w:rPr>
      </w:pPr>
      <w:r>
        <w:rPr>
          <w:rFonts w:ascii="Verdana" w:hAnsi="Verdana"/>
          <w:sz w:val="28"/>
          <w:szCs w:val="28"/>
        </w:rPr>
        <w:t>1</w:t>
      </w:r>
      <w:r w:rsidRPr="003B6446">
        <w:rPr>
          <w:rFonts w:ascii="Verdana" w:hAnsi="Verdana"/>
          <w:sz w:val="28"/>
          <w:szCs w:val="28"/>
        </w:rPr>
        <w:t>.3</w:t>
      </w:r>
      <w:r>
        <w:rPr>
          <w:rFonts w:ascii="Verdana" w:hAnsi="Verdana"/>
          <w:sz w:val="28"/>
          <w:szCs w:val="28"/>
        </w:rPr>
        <w:t xml:space="preserve"> </w:t>
      </w:r>
      <w:r w:rsidRPr="003B6446">
        <w:rPr>
          <w:rFonts w:ascii="Verdana" w:hAnsi="Verdana" w:hint="eastAsia"/>
          <w:sz w:val="28"/>
          <w:szCs w:val="28"/>
        </w:rPr>
        <w:t>Fu</w:t>
      </w:r>
      <w:r w:rsidRPr="003B6446">
        <w:rPr>
          <w:rFonts w:ascii="Verdana" w:hAnsi="Verdana"/>
          <w:sz w:val="28"/>
          <w:szCs w:val="28"/>
        </w:rPr>
        <w:t>ture work</w:t>
      </w:r>
    </w:p>
    <w:p w14:paraId="2E0B32E7" w14:textId="77777777" w:rsidR="006460B1" w:rsidRPr="009E4C39" w:rsidRDefault="006460B1" w:rsidP="006460B1">
      <w:pPr>
        <w:rPr>
          <w:rFonts w:ascii="Verdana" w:hAnsi="Verdana"/>
          <w:b/>
          <w:bCs/>
        </w:rPr>
      </w:pPr>
      <w:r w:rsidRPr="009E4C39">
        <w:rPr>
          <w:rFonts w:ascii="Verdana" w:hAnsi="Verdana"/>
          <w:b/>
          <w:bCs/>
        </w:rPr>
        <w:t>Language Support</w:t>
      </w:r>
    </w:p>
    <w:p w14:paraId="7EAC8C06" w14:textId="77777777" w:rsidR="006460B1" w:rsidRPr="009E4C39" w:rsidRDefault="006460B1" w:rsidP="006460B1">
      <w:pPr>
        <w:rPr>
          <w:rFonts w:ascii="Verdana" w:hAnsi="Verdana"/>
        </w:rPr>
      </w:pPr>
      <w:r w:rsidRPr="009E4C39">
        <w:rPr>
          <w:rFonts w:ascii="Verdana" w:hAnsi="Verdana"/>
        </w:rPr>
        <w:t xml:space="preserve">Team 10 cares about people who speak different languages. According to the survey, most participants claim that they need a Chinese version to assist them in understanding the content. Besides, it is also noticeable that those widely used similar software only support English. We have considered it as one of the additional requirements. However, translation needs to be conducted with professional assistant and references. It is hard to find such help and reference, so we have not done the Chinese version at the end. We hope to develop an upgrade version of </w:t>
      </w:r>
      <w:proofErr w:type="spellStart"/>
      <w:r w:rsidRPr="009E4C39">
        <w:rPr>
          <w:rFonts w:ascii="Verdana" w:hAnsi="Verdana"/>
        </w:rPr>
        <w:t>iCanSort</w:t>
      </w:r>
      <w:proofErr w:type="spellEnd"/>
      <w:r w:rsidRPr="009E4C39">
        <w:rPr>
          <w:rFonts w:ascii="Verdana" w:hAnsi="Verdana"/>
        </w:rPr>
        <w:t xml:space="preserve"> which also provides Chinese to help more students who are struggling with learning sorting algorithms.</w:t>
      </w:r>
    </w:p>
    <w:p w14:paraId="3C84C6A7" w14:textId="77777777" w:rsidR="006460B1" w:rsidRPr="009E4C39" w:rsidRDefault="006460B1" w:rsidP="006460B1">
      <w:pPr>
        <w:rPr>
          <w:rFonts w:ascii="Verdana" w:hAnsi="Verdana"/>
        </w:rPr>
      </w:pPr>
    </w:p>
    <w:p w14:paraId="4CC5D3E7" w14:textId="77777777" w:rsidR="006460B1" w:rsidRPr="009E4C39" w:rsidRDefault="006460B1" w:rsidP="006460B1">
      <w:pPr>
        <w:rPr>
          <w:rFonts w:ascii="Verdana" w:hAnsi="Verdana"/>
          <w:b/>
          <w:bCs/>
        </w:rPr>
      </w:pPr>
      <w:r w:rsidRPr="009E4C39">
        <w:rPr>
          <w:rFonts w:ascii="Verdana" w:hAnsi="Verdana"/>
          <w:b/>
          <w:bCs/>
        </w:rPr>
        <w:t>Accessibility Support</w:t>
      </w:r>
    </w:p>
    <w:p w14:paraId="5C5F1996" w14:textId="77777777" w:rsidR="006460B1" w:rsidRPr="009E4C39" w:rsidRDefault="006460B1" w:rsidP="006460B1">
      <w:pPr>
        <w:rPr>
          <w:rFonts w:ascii="Verdana" w:hAnsi="Verdana"/>
        </w:rPr>
      </w:pPr>
      <w:r w:rsidRPr="009E4C39">
        <w:rPr>
          <w:rFonts w:ascii="Verdana" w:hAnsi="Verdana"/>
        </w:rPr>
        <w:t>Team 10 noticed that web contents have a special attribute called aria with which browsers can read out content to help people who cannot see the content. For future work, we would like to develop an idea to help people with disability in visions.</w:t>
      </w:r>
    </w:p>
    <w:p w14:paraId="47657312" w14:textId="77777777" w:rsidR="006460B1" w:rsidRPr="009E4C39" w:rsidRDefault="006460B1" w:rsidP="006460B1">
      <w:pPr>
        <w:rPr>
          <w:rFonts w:ascii="Verdana" w:hAnsi="Verdana"/>
        </w:rPr>
      </w:pPr>
    </w:p>
    <w:p w14:paraId="19FC62BE" w14:textId="77777777" w:rsidR="006460B1" w:rsidRPr="009E4C39" w:rsidRDefault="006460B1" w:rsidP="006460B1">
      <w:pPr>
        <w:rPr>
          <w:rFonts w:ascii="Verdana" w:hAnsi="Verdana"/>
          <w:b/>
          <w:bCs/>
        </w:rPr>
      </w:pPr>
      <w:r w:rsidRPr="009E4C39">
        <w:rPr>
          <w:rFonts w:ascii="Verdana" w:hAnsi="Verdana"/>
          <w:b/>
          <w:bCs/>
        </w:rPr>
        <w:t>Multiple Platform Support</w:t>
      </w:r>
    </w:p>
    <w:p w14:paraId="0264C767" w14:textId="77777777" w:rsidR="006460B1" w:rsidRPr="009E4C39" w:rsidRDefault="006460B1" w:rsidP="006460B1">
      <w:pPr>
        <w:rPr>
          <w:rFonts w:ascii="Verdana" w:hAnsi="Verdana"/>
        </w:rPr>
      </w:pPr>
      <w:r w:rsidRPr="009E4C39">
        <w:rPr>
          <w:rFonts w:ascii="Verdana" w:hAnsi="Verdana"/>
        </w:rPr>
        <w:t xml:space="preserve">As a web-based project, </w:t>
      </w:r>
      <w:ins w:id="0" w:author="Ruizi HAN (20125115)" w:date="2021-04-01T02:21:00Z">
        <w:r>
          <w:rPr>
            <w:rFonts w:ascii="Verdana" w:hAnsi="Verdana"/>
          </w:rPr>
          <w:t>the software</w:t>
        </w:r>
      </w:ins>
      <w:del w:id="1" w:author="Ruizi HAN (20125115)" w:date="2021-04-01T02:21:00Z">
        <w:r w:rsidRPr="009E4C39" w:rsidDel="00B9660B">
          <w:rPr>
            <w:rFonts w:ascii="Verdana" w:hAnsi="Verdana"/>
          </w:rPr>
          <w:delText>it</w:delText>
        </w:r>
      </w:del>
      <w:r w:rsidRPr="009E4C39">
        <w:rPr>
          <w:rFonts w:ascii="Verdana" w:hAnsi="Verdana"/>
        </w:rPr>
        <w:t xml:space="preserve"> is </w:t>
      </w:r>
      <w:del w:id="2" w:author="Ruizi HAN (20125115)" w:date="2021-04-01T02:21:00Z">
        <w:r w:rsidRPr="009E4C39" w:rsidDel="00B9660B">
          <w:rPr>
            <w:rFonts w:ascii="Verdana" w:hAnsi="Verdana"/>
          </w:rPr>
          <w:delText xml:space="preserve">highly </w:delText>
        </w:r>
      </w:del>
      <w:r w:rsidRPr="009E4C39">
        <w:rPr>
          <w:rFonts w:ascii="Verdana" w:hAnsi="Verdana"/>
        </w:rPr>
        <w:t>possible to be deployed in a web server</w:t>
      </w:r>
      <w:ins w:id="3" w:author="Ruizi HAN (20125115)" w:date="2021-04-01T02:22:00Z">
        <w:r>
          <w:rPr>
            <w:rFonts w:ascii="Verdana" w:hAnsi="Verdana"/>
          </w:rPr>
          <w:t>.</w:t>
        </w:r>
      </w:ins>
      <w:r w:rsidRPr="009E4C39">
        <w:rPr>
          <w:rFonts w:ascii="Verdana" w:hAnsi="Verdana"/>
        </w:rPr>
        <w:t xml:space="preserve"> </w:t>
      </w:r>
      <w:del w:id="4" w:author="Ruizi HAN (20125115)" w:date="2021-04-01T02:22:00Z">
        <w:r w:rsidRPr="009E4C39" w:rsidDel="00B9660B">
          <w:rPr>
            <w:rFonts w:ascii="Verdana" w:hAnsi="Verdana"/>
          </w:rPr>
          <w:delText xml:space="preserve">and allow </w:delText>
        </w:r>
      </w:del>
      <w:ins w:id="5" w:author="Ruizi HAN (20125115)" w:date="2021-04-01T02:22:00Z">
        <w:r>
          <w:rPr>
            <w:rFonts w:ascii="Verdana" w:hAnsi="Verdana"/>
          </w:rPr>
          <w:t xml:space="preserve">In that case, </w:t>
        </w:r>
      </w:ins>
      <w:r w:rsidRPr="009E4C39">
        <w:rPr>
          <w:rFonts w:ascii="Verdana" w:hAnsi="Verdana"/>
        </w:rPr>
        <w:t xml:space="preserve">people </w:t>
      </w:r>
      <w:ins w:id="6" w:author="Ruizi HAN (20125115)" w:date="2021-04-01T02:22:00Z">
        <w:r>
          <w:rPr>
            <w:rFonts w:ascii="Verdana" w:hAnsi="Verdana"/>
          </w:rPr>
          <w:t>can</w:t>
        </w:r>
      </w:ins>
      <w:del w:id="7" w:author="Ruizi HAN (20125115)" w:date="2021-04-01T02:22:00Z">
        <w:r w:rsidRPr="009E4C39" w:rsidDel="00B9660B">
          <w:rPr>
            <w:rFonts w:ascii="Verdana" w:hAnsi="Verdana"/>
          </w:rPr>
          <w:delText>to</w:delText>
        </w:r>
      </w:del>
      <w:r w:rsidRPr="009E4C39">
        <w:rPr>
          <w:rFonts w:ascii="Verdana" w:hAnsi="Verdana"/>
        </w:rPr>
        <w:t xml:space="preserve"> use this web app by accessing a website. Also, it could be compatible with smartphones, which needs </w:t>
      </w:r>
      <w:ins w:id="8" w:author="Ruizi HAN (20125115)" w:date="2021-04-01T02:22:00Z">
        <w:r>
          <w:rPr>
            <w:rFonts w:ascii="Verdana" w:hAnsi="Verdana"/>
          </w:rPr>
          <w:t xml:space="preserve">developers’ </w:t>
        </w:r>
      </w:ins>
      <w:r w:rsidRPr="009E4C39">
        <w:rPr>
          <w:rFonts w:ascii="Verdana" w:hAnsi="Verdana"/>
        </w:rPr>
        <w:t>further work.</w:t>
      </w:r>
    </w:p>
    <w:p w14:paraId="6F426C9E" w14:textId="77777777" w:rsidR="006460B1" w:rsidRPr="009E4C39" w:rsidRDefault="006460B1" w:rsidP="006460B1">
      <w:pPr>
        <w:rPr>
          <w:rFonts w:ascii="Verdana" w:hAnsi="Verdana"/>
          <w:szCs w:val="21"/>
        </w:rPr>
      </w:pPr>
    </w:p>
    <w:p w14:paraId="041953F6" w14:textId="77777777" w:rsidR="006460B1" w:rsidRDefault="006460B1" w:rsidP="00EB5B9A">
      <w:pPr>
        <w:rPr>
          <w:rFonts w:ascii="Verdana" w:hAnsi="Verdana"/>
        </w:rPr>
      </w:pPr>
    </w:p>
    <w:p w14:paraId="31D7BDFB" w14:textId="77777777" w:rsidR="003E3B80" w:rsidRDefault="003E3B80" w:rsidP="00EB5B9A">
      <w:pPr>
        <w:rPr>
          <w:rFonts w:ascii="Verdana" w:hAnsi="Verdana" w:hint="eastAsia"/>
        </w:rPr>
      </w:pPr>
    </w:p>
    <w:p w14:paraId="6E595711" w14:textId="7CF12F9C" w:rsidR="00EB5B9A" w:rsidRPr="0040031F" w:rsidRDefault="00EB5B9A" w:rsidP="00EB5B9A">
      <w:pPr>
        <w:rPr>
          <w:rFonts w:ascii="Verdana" w:hAnsi="Verdana"/>
          <w:b/>
          <w:bCs/>
          <w:sz w:val="28"/>
          <w:szCs w:val="28"/>
        </w:rPr>
      </w:pPr>
      <w:r w:rsidRPr="0040031F">
        <w:rPr>
          <w:rFonts w:ascii="Verdana" w:hAnsi="Verdana"/>
          <w:b/>
          <w:bCs/>
          <w:sz w:val="28"/>
          <w:szCs w:val="28"/>
        </w:rPr>
        <w:t>2.</w:t>
      </w:r>
      <w:r w:rsidRPr="0040031F">
        <w:rPr>
          <w:rFonts w:ascii="Verdana" w:hAnsi="Verdana" w:hint="eastAsia"/>
          <w:b/>
          <w:bCs/>
          <w:sz w:val="28"/>
          <w:szCs w:val="28"/>
        </w:rPr>
        <w:t>R</w:t>
      </w:r>
      <w:r w:rsidRPr="0040031F">
        <w:rPr>
          <w:rFonts w:ascii="Verdana" w:hAnsi="Verdana"/>
          <w:b/>
          <w:bCs/>
          <w:sz w:val="28"/>
          <w:szCs w:val="28"/>
        </w:rPr>
        <w:t>eflection</w:t>
      </w:r>
    </w:p>
    <w:p w14:paraId="210FCAE4" w14:textId="65411501" w:rsidR="00594822" w:rsidRDefault="00594822" w:rsidP="00594822">
      <w:pPr>
        <w:rPr>
          <w:lang w:val="en-US"/>
        </w:rPr>
      </w:pPr>
      <w:r w:rsidRPr="00D96986">
        <w:rPr>
          <w:lang w:val="en-US"/>
        </w:rPr>
        <w:t xml:space="preserve">This section will share some of the reflective remarks </w:t>
      </w:r>
      <w:r>
        <w:rPr>
          <w:rFonts w:hint="eastAsia"/>
          <w:lang w:val="en-US"/>
        </w:rPr>
        <w:t>learned</w:t>
      </w:r>
      <w:r>
        <w:rPr>
          <w:lang w:val="en-US"/>
        </w:rPr>
        <w:t xml:space="preserve"> </w:t>
      </w:r>
      <w:r w:rsidRPr="00D96986">
        <w:rPr>
          <w:lang w:val="en-US"/>
        </w:rPr>
        <w:t xml:space="preserve">from this project </w:t>
      </w:r>
      <w:r>
        <w:rPr>
          <w:rFonts w:hint="eastAsia"/>
          <w:lang w:val="en-US"/>
        </w:rPr>
        <w:t>in</w:t>
      </w:r>
      <w:r>
        <w:rPr>
          <w:lang w:val="en-US"/>
        </w:rPr>
        <w:t xml:space="preserve"> </w:t>
      </w:r>
      <w:r>
        <w:rPr>
          <w:rFonts w:hint="eastAsia"/>
          <w:lang w:val="en-US"/>
        </w:rPr>
        <w:t>aspects</w:t>
      </w:r>
      <w:r>
        <w:rPr>
          <w:lang w:val="en-US"/>
        </w:rPr>
        <w:t xml:space="preserve"> of project management and technical issues.</w:t>
      </w:r>
    </w:p>
    <w:p w14:paraId="4BBC7BE4" w14:textId="55EDDBA2" w:rsidR="003B6446" w:rsidRPr="00594822" w:rsidRDefault="003B6446" w:rsidP="00C32709">
      <w:pPr>
        <w:rPr>
          <w:rFonts w:ascii="Verdana" w:hAnsi="Verdana"/>
          <w:lang w:val="en-US"/>
        </w:rPr>
      </w:pPr>
    </w:p>
    <w:p w14:paraId="746E2B59" w14:textId="0157E6A9" w:rsidR="00EB5B9A" w:rsidRPr="003B6446" w:rsidRDefault="00EB5B9A" w:rsidP="00EB5B9A">
      <w:pPr>
        <w:rPr>
          <w:rFonts w:ascii="Verdana" w:hAnsi="Verdana"/>
          <w:sz w:val="28"/>
          <w:szCs w:val="28"/>
        </w:rPr>
      </w:pPr>
      <w:r w:rsidRPr="003B6446">
        <w:rPr>
          <w:rFonts w:ascii="Verdana" w:hAnsi="Verdana"/>
          <w:sz w:val="28"/>
          <w:szCs w:val="28"/>
        </w:rPr>
        <w:t>2.1</w:t>
      </w:r>
      <w:r w:rsidRPr="003B6446">
        <w:rPr>
          <w:rFonts w:ascii="Verdana" w:hAnsi="Verdana" w:hint="eastAsia"/>
          <w:sz w:val="28"/>
          <w:szCs w:val="28"/>
        </w:rPr>
        <w:t>P</w:t>
      </w:r>
      <w:r w:rsidRPr="003B6446">
        <w:rPr>
          <w:rFonts w:ascii="Verdana" w:hAnsi="Verdana"/>
          <w:sz w:val="28"/>
          <w:szCs w:val="28"/>
        </w:rPr>
        <w:t xml:space="preserve">roject </w:t>
      </w:r>
      <w:r w:rsidR="003B6446" w:rsidRPr="003B6446">
        <w:rPr>
          <w:rFonts w:ascii="Verdana" w:hAnsi="Verdana"/>
          <w:sz w:val="28"/>
          <w:szCs w:val="28"/>
        </w:rPr>
        <w:t>M</w:t>
      </w:r>
      <w:r w:rsidRPr="003B6446">
        <w:rPr>
          <w:rFonts w:ascii="Verdana" w:hAnsi="Verdana"/>
          <w:sz w:val="28"/>
          <w:szCs w:val="28"/>
        </w:rPr>
        <w:t>anagement</w:t>
      </w:r>
    </w:p>
    <w:p w14:paraId="026941CE" w14:textId="77777777" w:rsidR="003B6446" w:rsidRDefault="003B6446" w:rsidP="003B6446">
      <w:pPr>
        <w:rPr>
          <w:rFonts w:ascii="Verdana" w:hAnsi="Verdana"/>
        </w:rPr>
      </w:pPr>
    </w:p>
    <w:p w14:paraId="4181DF0E" w14:textId="2F239072" w:rsidR="00EB5B9A" w:rsidRPr="003B6446" w:rsidRDefault="00EB5B9A" w:rsidP="003B6446">
      <w:pPr>
        <w:rPr>
          <w:rFonts w:ascii="Verdana" w:hAnsi="Verdana"/>
          <w:sz w:val="24"/>
        </w:rPr>
      </w:pPr>
      <w:r w:rsidRPr="003B6446">
        <w:rPr>
          <w:rFonts w:ascii="Verdana" w:hAnsi="Verdana"/>
          <w:sz w:val="24"/>
        </w:rPr>
        <w:t>2.1.1</w:t>
      </w:r>
      <w:r w:rsidRPr="003B6446">
        <w:rPr>
          <w:rFonts w:ascii="Verdana" w:hAnsi="Verdana" w:hint="eastAsia"/>
          <w:sz w:val="24"/>
        </w:rPr>
        <w:t>Software</w:t>
      </w:r>
      <w:r w:rsidRPr="003B6446">
        <w:rPr>
          <w:rFonts w:ascii="Verdana" w:hAnsi="Verdana"/>
          <w:sz w:val="24"/>
        </w:rPr>
        <w:t xml:space="preserve"> </w:t>
      </w:r>
      <w:r w:rsidR="003B6446" w:rsidRPr="003B6446">
        <w:rPr>
          <w:rFonts w:ascii="Verdana" w:hAnsi="Verdana"/>
          <w:sz w:val="24"/>
        </w:rPr>
        <w:t>E</w:t>
      </w:r>
      <w:r w:rsidRPr="003B6446">
        <w:rPr>
          <w:rFonts w:ascii="Verdana" w:hAnsi="Verdana"/>
          <w:sz w:val="24"/>
        </w:rPr>
        <w:t>ngineer</w:t>
      </w:r>
      <w:r w:rsidR="003B6446" w:rsidRPr="003B6446">
        <w:rPr>
          <w:rFonts w:ascii="Verdana" w:hAnsi="Verdana" w:hint="eastAsia"/>
          <w:sz w:val="24"/>
        </w:rPr>
        <w:t>ing</w:t>
      </w:r>
    </w:p>
    <w:p w14:paraId="0A034433" w14:textId="77777777" w:rsidR="003B6446" w:rsidRDefault="003B6446" w:rsidP="003B6446">
      <w:pPr>
        <w:rPr>
          <w:rFonts w:ascii="Verdana" w:hAnsi="Verdana"/>
        </w:rPr>
      </w:pPr>
    </w:p>
    <w:p w14:paraId="2E570151" w14:textId="09C2F37C" w:rsidR="00EB5B9A" w:rsidRPr="009E4C39" w:rsidRDefault="00EB5B9A" w:rsidP="003B6446">
      <w:pPr>
        <w:rPr>
          <w:rFonts w:ascii="Verdana" w:hAnsi="Verdana"/>
          <w:b/>
          <w:bCs/>
        </w:rPr>
      </w:pPr>
      <w:r w:rsidRPr="009E4C39">
        <w:rPr>
          <w:rFonts w:ascii="Verdana" w:hAnsi="Verdana"/>
          <w:b/>
          <w:bCs/>
        </w:rPr>
        <w:t xml:space="preserve">Requirement </w:t>
      </w:r>
      <w:r w:rsidR="009E4C39" w:rsidRPr="009E4C39">
        <w:rPr>
          <w:rFonts w:ascii="Verdana" w:hAnsi="Verdana" w:hint="eastAsia"/>
          <w:b/>
          <w:bCs/>
        </w:rPr>
        <w:t>E</w:t>
      </w:r>
      <w:r w:rsidRPr="009E4C39">
        <w:rPr>
          <w:rFonts w:ascii="Verdana" w:hAnsi="Verdana"/>
          <w:b/>
          <w:bCs/>
        </w:rPr>
        <w:t>ngineer</w:t>
      </w:r>
      <w:r w:rsidR="003B6446" w:rsidRPr="009E4C39">
        <w:rPr>
          <w:rFonts w:ascii="Verdana" w:hAnsi="Verdana"/>
          <w:b/>
          <w:bCs/>
        </w:rPr>
        <w:t>ing</w:t>
      </w:r>
    </w:p>
    <w:p w14:paraId="44D47AC5" w14:textId="07FE57DC" w:rsidR="009E4C39" w:rsidRPr="009E4C39" w:rsidRDefault="009E4C39" w:rsidP="009E4C39">
      <w:pPr>
        <w:rPr>
          <w:rFonts w:ascii="Verdana" w:hAnsi="Verdana"/>
        </w:rPr>
      </w:pPr>
      <w:del w:id="9" w:author="Ruizi HAN (20125115)" w:date="2021-04-01T02:18:00Z">
        <w:r w:rsidRPr="009E4C39" w:rsidDel="00561615">
          <w:rPr>
            <w:rFonts w:ascii="Verdana" w:hAnsi="Verdana" w:hint="eastAsia"/>
          </w:rPr>
          <w:delText>In order to</w:delText>
        </w:r>
      </w:del>
      <w:ins w:id="10" w:author="Ruizi HAN (20125115)" w:date="2021-04-01T02:18:00Z">
        <w:r w:rsidR="00561615">
          <w:rPr>
            <w:rFonts w:ascii="Verdana" w:hAnsi="Verdana" w:hint="eastAsia"/>
          </w:rPr>
          <w:t>For</w:t>
        </w:r>
      </w:ins>
      <w:r w:rsidRPr="009E4C39">
        <w:rPr>
          <w:rFonts w:ascii="Verdana" w:hAnsi="Verdana"/>
        </w:rPr>
        <w:t xml:space="preserve"> build</w:t>
      </w:r>
      <w:ins w:id="11" w:author="Ruizi HAN (20125115)" w:date="2021-04-01T02:18:00Z">
        <w:r w:rsidR="00561615">
          <w:rPr>
            <w:rFonts w:ascii="Verdana" w:hAnsi="Verdana"/>
          </w:rPr>
          <w:t>ing</w:t>
        </w:r>
      </w:ins>
      <w:r w:rsidRPr="009E4C39">
        <w:rPr>
          <w:rFonts w:ascii="Verdana" w:hAnsi="Verdana"/>
        </w:rPr>
        <w:t xml:space="preserve"> software from scratch, requirements engineering is considered as the most fundamental and important </w:t>
      </w:r>
      <w:del w:id="12" w:author="Ruizi HAN (20125115)" w:date="2021-04-01T02:15:00Z">
        <w:r w:rsidRPr="009E4C39" w:rsidDel="00561615">
          <w:rPr>
            <w:rFonts w:ascii="Verdana" w:hAnsi="Verdana"/>
          </w:rPr>
          <w:delText>thing</w:delText>
        </w:r>
      </w:del>
      <w:ins w:id="13" w:author="Ruizi HAN (20125115)" w:date="2021-04-01T02:15:00Z">
        <w:r w:rsidR="00561615">
          <w:rPr>
            <w:rFonts w:ascii="Verdana" w:hAnsi="Verdana"/>
          </w:rPr>
          <w:t>part</w:t>
        </w:r>
      </w:ins>
      <w:r w:rsidRPr="009E4C39">
        <w:rPr>
          <w:rFonts w:ascii="Verdana" w:hAnsi="Verdana" w:hint="eastAsia"/>
        </w:rPr>
        <w:t>.</w:t>
      </w:r>
      <w:r w:rsidRPr="009E4C39">
        <w:rPr>
          <w:rFonts w:ascii="Verdana" w:hAnsi="Verdana"/>
        </w:rPr>
        <w:t xml:space="preserve"> </w:t>
      </w:r>
      <w:del w:id="14" w:author="Ruizi HAN (20125115)" w:date="2021-04-01T02:17:00Z">
        <w:r w:rsidRPr="009E4C39" w:rsidDel="00561615">
          <w:rPr>
            <w:rFonts w:ascii="Verdana" w:hAnsi="Verdana"/>
          </w:rPr>
          <w:delText xml:space="preserve">The team found requirements engineering was a relatively prosperous part of the project. </w:delText>
        </w:r>
      </w:del>
      <w:r w:rsidRPr="009E4C39">
        <w:rPr>
          <w:rFonts w:ascii="Verdana" w:hAnsi="Verdana"/>
        </w:rPr>
        <w:t>Team 10 learned how to perform a survey, focus group and interview through</w:t>
      </w:r>
      <w:ins w:id="15" w:author="Ruizi HAN (20125115)" w:date="2021-04-01T02:19:00Z">
        <w:r w:rsidR="00B9660B">
          <w:rPr>
            <w:rFonts w:ascii="Verdana" w:hAnsi="Verdana"/>
          </w:rPr>
          <w:t>out</w:t>
        </w:r>
      </w:ins>
      <w:r w:rsidRPr="009E4C39">
        <w:rPr>
          <w:rFonts w:ascii="Verdana" w:hAnsi="Verdana"/>
        </w:rPr>
        <w:t xml:space="preserve"> </w:t>
      </w:r>
      <w:del w:id="16" w:author="Ruizi HAN (20125115)" w:date="2021-04-01T02:19:00Z">
        <w:r w:rsidRPr="009E4C39" w:rsidDel="00B9660B">
          <w:rPr>
            <w:rFonts w:ascii="Verdana" w:hAnsi="Verdana"/>
          </w:rPr>
          <w:delText>this process</w:delText>
        </w:r>
      </w:del>
      <w:ins w:id="17" w:author="Ruizi HAN (20125115)" w:date="2021-04-01T02:19:00Z">
        <w:r w:rsidR="00B9660B">
          <w:rPr>
            <w:rFonts w:ascii="Verdana" w:hAnsi="Verdana"/>
          </w:rPr>
          <w:t>the development process</w:t>
        </w:r>
      </w:ins>
      <w:r w:rsidRPr="009E4C39">
        <w:rPr>
          <w:rFonts w:ascii="Verdana" w:hAnsi="Verdana"/>
        </w:rPr>
        <w:t xml:space="preserve">. Survey gave us an overall user preference for the software, while the focus group allows users to share more specific ideas about the software. Survey and focus group helped the team decide the software's platform and style and come up </w:t>
      </w:r>
      <w:r w:rsidRPr="009E4C39">
        <w:rPr>
          <w:rFonts w:ascii="Verdana" w:hAnsi="Verdana"/>
        </w:rPr>
        <w:lastRenderedPageBreak/>
        <w:t xml:space="preserve">with practical and </w:t>
      </w:r>
      <w:proofErr w:type="spellStart"/>
      <w:r w:rsidRPr="009E4C39">
        <w:rPr>
          <w:rFonts w:ascii="Verdana" w:hAnsi="Verdana"/>
        </w:rPr>
        <w:t>innovational</w:t>
      </w:r>
      <w:proofErr w:type="spellEnd"/>
      <w:r w:rsidRPr="009E4C39">
        <w:rPr>
          <w:rFonts w:ascii="Verdana" w:hAnsi="Verdana"/>
        </w:rPr>
        <w:t xml:space="preserve"> features. The focus group even aspired us to design a tutorial section for newcomers to programming. The interview collected opinions from a lecturer who teaches algorithm courses, and he helped us spread the survey to many our </w:t>
      </w:r>
      <w:proofErr w:type="gramStart"/>
      <w:r w:rsidRPr="009E4C39">
        <w:rPr>
          <w:rFonts w:ascii="Verdana" w:hAnsi="Verdana"/>
        </w:rPr>
        <w:t>stakeholders</w:t>
      </w:r>
      <w:proofErr w:type="gramEnd"/>
      <w:r w:rsidRPr="009E4C39">
        <w:rPr>
          <w:rFonts w:ascii="Verdana" w:hAnsi="Verdana"/>
        </w:rPr>
        <w:t xml:space="preserve"> so the survey result became more convincing.</w:t>
      </w:r>
    </w:p>
    <w:p w14:paraId="17038303" w14:textId="437D3889" w:rsidR="009E4C39" w:rsidRDefault="009E4C39" w:rsidP="009E4C39">
      <w:pPr>
        <w:rPr>
          <w:rFonts w:ascii="Verdana" w:hAnsi="Verdana"/>
        </w:rPr>
      </w:pPr>
      <w:r w:rsidRPr="009E4C39">
        <w:rPr>
          <w:rFonts w:ascii="Verdana" w:hAnsi="Verdana"/>
        </w:rPr>
        <w:t xml:space="preserve">As for the </w:t>
      </w:r>
      <w:del w:id="18" w:author="Ruizi HAN (20125115)" w:date="2021-04-01T02:20:00Z">
        <w:r w:rsidRPr="009E4C39" w:rsidDel="00B9660B">
          <w:rPr>
            <w:rFonts w:ascii="Verdana" w:hAnsi="Verdana"/>
          </w:rPr>
          <w:delText xml:space="preserve">the </w:delText>
        </w:r>
      </w:del>
      <w:r w:rsidRPr="009E4C39">
        <w:rPr>
          <w:rFonts w:ascii="Verdana" w:hAnsi="Verdana"/>
        </w:rPr>
        <w:t>team’s shortcoming in requirements engineering, the questionnaire contains some questions which may not be that useful in the software design, such as "Through what you learn algorithms?". Since 207 students have been involved in the survey, more focused questions may help more.</w:t>
      </w:r>
    </w:p>
    <w:p w14:paraId="43E37EF7" w14:textId="77777777" w:rsidR="009E4C39" w:rsidRPr="003B6446" w:rsidRDefault="009E4C39" w:rsidP="009E4C39">
      <w:pPr>
        <w:rPr>
          <w:rFonts w:ascii="Verdana" w:hAnsi="Verdana"/>
        </w:rPr>
      </w:pPr>
    </w:p>
    <w:p w14:paraId="5ADA431C" w14:textId="79F90B53" w:rsidR="00EB5B9A" w:rsidRDefault="004864C3" w:rsidP="003B6446">
      <w:pPr>
        <w:rPr>
          <w:rFonts w:ascii="Verdana" w:hAnsi="Verdana"/>
          <w:b/>
          <w:bCs/>
        </w:rPr>
      </w:pPr>
      <w:r>
        <w:rPr>
          <w:rFonts w:ascii="Verdana" w:hAnsi="Verdana"/>
          <w:b/>
          <w:bCs/>
        </w:rPr>
        <w:t>Insufficient</w:t>
      </w:r>
      <w:r w:rsidR="0040031F">
        <w:rPr>
          <w:rFonts w:ascii="Verdana" w:hAnsi="Verdana"/>
          <w:b/>
          <w:bCs/>
        </w:rPr>
        <w:t xml:space="preserve"> </w:t>
      </w:r>
      <w:r w:rsidR="00EB5B9A" w:rsidRPr="0040031F">
        <w:rPr>
          <w:rFonts w:ascii="Verdana" w:hAnsi="Verdana"/>
          <w:b/>
          <w:bCs/>
        </w:rPr>
        <w:t xml:space="preserve">Technical </w:t>
      </w:r>
      <w:r>
        <w:rPr>
          <w:rFonts w:ascii="Verdana" w:hAnsi="Verdana"/>
          <w:b/>
          <w:bCs/>
        </w:rPr>
        <w:t>R</w:t>
      </w:r>
      <w:r w:rsidR="00EB5B9A" w:rsidRPr="0040031F">
        <w:rPr>
          <w:rFonts w:ascii="Verdana" w:hAnsi="Verdana"/>
          <w:b/>
          <w:bCs/>
        </w:rPr>
        <w:t>esearch</w:t>
      </w:r>
    </w:p>
    <w:p w14:paraId="24C06810" w14:textId="57538CD1" w:rsidR="0040031F" w:rsidDel="008745B4" w:rsidRDefault="0040031F" w:rsidP="008745B4">
      <w:pPr>
        <w:rPr>
          <w:del w:id="19" w:author="Ruizi HAN (20125115)" w:date="2021-04-01T02:55:00Z"/>
          <w:rFonts w:ascii="Verdana" w:hAnsi="Verdana"/>
        </w:rPr>
      </w:pPr>
      <w:r w:rsidRPr="0040031F">
        <w:rPr>
          <w:rFonts w:ascii="Verdana" w:hAnsi="Verdana"/>
        </w:rPr>
        <w:t xml:space="preserve">Technical research was not conducted smoothly. </w:t>
      </w:r>
      <w:ins w:id="20" w:author="Ruizi HAN (20125115)" w:date="2021-04-01T02:43:00Z">
        <w:r w:rsidR="00133C80">
          <w:rPr>
            <w:rFonts w:ascii="Verdana" w:hAnsi="Verdana"/>
          </w:rPr>
          <w:t xml:space="preserve">At first, </w:t>
        </w:r>
      </w:ins>
      <w:del w:id="21" w:author="Ruizi HAN (20125115)" w:date="2021-04-01T02:43:00Z">
        <w:r w:rsidRPr="0040031F" w:rsidDel="00133C80">
          <w:rPr>
            <w:rFonts w:ascii="Verdana" w:hAnsi="Verdana"/>
          </w:rPr>
          <w:delText xml:space="preserve">It was assigned to be a week's research task on programming languages and tools we can use. </w:delText>
        </w:r>
        <w:r w:rsidRPr="0040031F" w:rsidDel="00133C80">
          <w:rPr>
            <w:rFonts w:ascii="Verdana" w:hAnsi="Verdana" w:hint="eastAsia"/>
          </w:rPr>
          <w:delText xml:space="preserve">However, because </w:delText>
        </w:r>
      </w:del>
      <w:r w:rsidRPr="0040031F">
        <w:rPr>
          <w:rFonts w:ascii="Verdana" w:hAnsi="Verdana" w:hint="eastAsia"/>
        </w:rPr>
        <w:t>th</w:t>
      </w:r>
      <w:r w:rsidRPr="0040031F">
        <w:rPr>
          <w:rFonts w:ascii="Verdana" w:hAnsi="Verdana"/>
        </w:rPr>
        <w:t>e task</w:t>
      </w:r>
      <w:ins w:id="22" w:author="Ruizi HAN (20125115)" w:date="2021-04-01T02:41:00Z">
        <w:r w:rsidR="00133C80">
          <w:rPr>
            <w:rFonts w:ascii="Verdana" w:hAnsi="Verdana"/>
          </w:rPr>
          <w:t xml:space="preserve"> that </w:t>
        </w:r>
      </w:ins>
      <w:ins w:id="23" w:author="Ruizi HAN (20125115)" w:date="2021-04-01T02:42:00Z">
        <w:r w:rsidR="00133C80">
          <w:rPr>
            <w:rFonts w:ascii="Verdana" w:hAnsi="Verdana"/>
          </w:rPr>
          <w:t xml:space="preserve">finding suitable </w:t>
        </w:r>
        <w:r w:rsidR="00133C80" w:rsidRPr="0040031F">
          <w:rPr>
            <w:rFonts w:ascii="Verdana" w:hAnsi="Verdana"/>
          </w:rPr>
          <w:t>programming languages and tools</w:t>
        </w:r>
        <w:r w:rsidR="00133C80">
          <w:rPr>
            <w:rFonts w:ascii="Verdana" w:hAnsi="Verdana"/>
          </w:rPr>
          <w:t xml:space="preserve"> for the project</w:t>
        </w:r>
      </w:ins>
      <w:r w:rsidRPr="0040031F">
        <w:rPr>
          <w:rFonts w:ascii="Verdana" w:hAnsi="Verdana"/>
        </w:rPr>
        <w:t xml:space="preserve"> was declared vaguely,</w:t>
      </w:r>
      <w:ins w:id="24" w:author="Ruizi HAN (20125115)" w:date="2021-04-01T02:44:00Z">
        <w:r w:rsidR="00133C80">
          <w:rPr>
            <w:rFonts w:ascii="Verdana" w:hAnsi="Verdana"/>
          </w:rPr>
          <w:t xml:space="preserve"> and it was assigned to every team member.</w:t>
        </w:r>
      </w:ins>
      <w:r w:rsidRPr="0040031F">
        <w:rPr>
          <w:rFonts w:ascii="Verdana" w:hAnsi="Verdana"/>
        </w:rPr>
        <w:t xml:space="preserve"> </w:t>
      </w:r>
      <w:ins w:id="25" w:author="Ruizi HAN (20125115)" w:date="2021-04-01T02:44:00Z">
        <w:r w:rsidR="00133C80">
          <w:rPr>
            <w:rFonts w:ascii="Verdana" w:hAnsi="Verdana"/>
          </w:rPr>
          <w:t xml:space="preserve">Then </w:t>
        </w:r>
      </w:ins>
      <w:r w:rsidRPr="0040031F">
        <w:rPr>
          <w:rFonts w:ascii="Verdana" w:hAnsi="Verdana"/>
        </w:rPr>
        <w:t xml:space="preserve">it turned out that no one had done any useful technical research. After that, the team discussed aspects of technical research and distributed work to different </w:t>
      </w:r>
      <w:del w:id="26" w:author="Ruizi HAN (20125115)" w:date="2021-04-01T02:45:00Z">
        <w:r w:rsidRPr="0040031F" w:rsidDel="00133C80">
          <w:rPr>
            <w:rFonts w:ascii="Verdana" w:hAnsi="Verdana"/>
          </w:rPr>
          <w:delText>people</w:delText>
        </w:r>
      </w:del>
      <w:ins w:id="27" w:author="Ruizi HAN (20125115)" w:date="2021-04-01T02:45:00Z">
        <w:r w:rsidR="00133C80">
          <w:rPr>
            <w:rFonts w:ascii="Verdana" w:hAnsi="Verdana"/>
          </w:rPr>
          <w:t>members</w:t>
        </w:r>
      </w:ins>
      <w:r w:rsidRPr="0040031F">
        <w:rPr>
          <w:rFonts w:ascii="Verdana" w:hAnsi="Verdana"/>
        </w:rPr>
        <w:t xml:space="preserve">. Technical research was partly done </w:t>
      </w:r>
      <w:ins w:id="28" w:author="Ruizi HAN (20125115)" w:date="2021-04-01T02:47:00Z">
        <w:r w:rsidR="00133C80">
          <w:rPr>
            <w:rFonts w:ascii="Verdana" w:hAnsi="Verdana"/>
          </w:rPr>
          <w:t xml:space="preserve">at that time, </w:t>
        </w:r>
      </w:ins>
      <w:r w:rsidRPr="0040031F">
        <w:rPr>
          <w:rFonts w:ascii="Verdana" w:hAnsi="Verdana" w:hint="eastAsia"/>
        </w:rPr>
        <w:t>a</w:t>
      </w:r>
      <w:r w:rsidRPr="0040031F">
        <w:rPr>
          <w:rFonts w:ascii="Verdana" w:hAnsi="Verdana"/>
        </w:rPr>
        <w:t xml:space="preserve">nd </w:t>
      </w:r>
      <w:del w:id="29" w:author="Ruizi HAN (20125115)" w:date="2021-04-01T02:47:00Z">
        <w:r w:rsidRPr="0040031F" w:rsidDel="00133C80">
          <w:rPr>
            <w:rFonts w:ascii="Verdana" w:hAnsi="Verdana"/>
          </w:rPr>
          <w:delText xml:space="preserve">enough for the </w:delText>
        </w:r>
      </w:del>
      <w:ins w:id="30" w:author="Ruizi HAN (20125115)" w:date="2021-04-01T02:47:00Z">
        <w:r w:rsidR="00133C80">
          <w:rPr>
            <w:rFonts w:ascii="Verdana" w:hAnsi="Verdana"/>
          </w:rPr>
          <w:t xml:space="preserve">the research </w:t>
        </w:r>
      </w:ins>
      <w:ins w:id="31" w:author="Ruizi HAN (20125115)" w:date="2021-04-01T02:48:00Z">
        <w:r w:rsidR="00133C80">
          <w:rPr>
            <w:rFonts w:ascii="Verdana" w:hAnsi="Verdana"/>
          </w:rPr>
          <w:t xml:space="preserve">result was declared in </w:t>
        </w:r>
      </w:ins>
      <w:r w:rsidRPr="0040031F">
        <w:rPr>
          <w:rFonts w:ascii="Verdana" w:hAnsi="Verdana"/>
        </w:rPr>
        <w:t xml:space="preserve">interim report. Nevertheless, </w:t>
      </w:r>
      <w:ins w:id="32" w:author="Ruizi HAN (20125115)" w:date="2021-04-01T02:50:00Z">
        <w:r w:rsidR="008745B4">
          <w:rPr>
            <w:rFonts w:ascii="Verdana" w:hAnsi="Verdana"/>
          </w:rPr>
          <w:t xml:space="preserve">as we start the implementation phase, </w:t>
        </w:r>
      </w:ins>
      <w:ins w:id="33" w:author="Ruizi HAN (20125115)" w:date="2021-04-01T02:49:00Z">
        <w:r w:rsidR="008745B4">
          <w:rPr>
            <w:rFonts w:ascii="Verdana" w:hAnsi="Verdana"/>
          </w:rPr>
          <w:t xml:space="preserve">we found </w:t>
        </w:r>
        <w:r w:rsidR="008745B4" w:rsidRPr="0040031F">
          <w:rPr>
            <w:rFonts w:ascii="Verdana" w:hAnsi="Verdana"/>
          </w:rPr>
          <w:t>it is hard to do coding with the</w:t>
        </w:r>
        <w:r w:rsidR="008745B4">
          <w:rPr>
            <w:rFonts w:ascii="Verdana" w:hAnsi="Verdana"/>
          </w:rPr>
          <w:t xml:space="preserve"> language and</w:t>
        </w:r>
        <w:r w:rsidR="008745B4" w:rsidRPr="0040031F">
          <w:rPr>
            <w:rFonts w:ascii="Verdana" w:hAnsi="Verdana"/>
          </w:rPr>
          <w:t xml:space="preserve"> tools we decided in the interim report.</w:t>
        </w:r>
      </w:ins>
      <w:ins w:id="34" w:author="Ruizi HAN (20125115)" w:date="2021-04-01T02:52:00Z">
        <w:r w:rsidR="008745B4">
          <w:rPr>
            <w:rFonts w:ascii="Verdana" w:hAnsi="Verdana"/>
          </w:rPr>
          <w:t xml:space="preserve"> </w:t>
        </w:r>
      </w:ins>
      <w:del w:id="35" w:author="Ruizi HAN (20125115)" w:date="2021-04-01T02:52:00Z">
        <w:r w:rsidRPr="0040031F" w:rsidDel="008745B4">
          <w:rPr>
            <w:rFonts w:ascii="Verdana" w:hAnsi="Verdana"/>
          </w:rPr>
          <w:delText xml:space="preserve">it was far from enough to help us decide the programming language at that time. The team has worked on completing the part as asked to do, but did not implement the process in order and choose technical language and tools properly. </w:delText>
        </w:r>
      </w:del>
      <w:r w:rsidRPr="0040031F">
        <w:rPr>
          <w:rFonts w:ascii="Verdana" w:hAnsi="Verdana"/>
        </w:rPr>
        <w:t xml:space="preserve">This mistake </w:t>
      </w:r>
      <w:del w:id="36" w:author="Ruizi HAN (20125115)" w:date="2021-04-01T02:54:00Z">
        <w:r w:rsidRPr="0040031F" w:rsidDel="008745B4">
          <w:rPr>
            <w:rFonts w:ascii="Verdana" w:hAnsi="Verdana" w:hint="eastAsia"/>
          </w:rPr>
          <w:delText xml:space="preserve">caused a waste of time before actual programming, since all of us found </w:delText>
        </w:r>
      </w:del>
      <w:del w:id="37" w:author="Ruizi HAN (20125115)" w:date="2021-04-01T02:49:00Z">
        <w:r w:rsidRPr="0040031F" w:rsidDel="008745B4">
          <w:rPr>
            <w:rFonts w:ascii="Verdana" w:hAnsi="Verdana" w:hint="eastAsia"/>
          </w:rPr>
          <w:delText>it is hard to do coding with the tools we decided in the interim report.</w:delText>
        </w:r>
      </w:del>
      <w:ins w:id="38" w:author="Ruizi HAN (20125115)" w:date="2021-04-01T02:55:00Z">
        <w:r w:rsidR="008745B4">
          <w:rPr>
            <w:rFonts w:ascii="Verdana" w:hAnsi="Verdana"/>
          </w:rPr>
          <w:t xml:space="preserve">forced us to spend extra time </w:t>
        </w:r>
      </w:ins>
    </w:p>
    <w:p w14:paraId="226E1A68" w14:textId="1E3AF017" w:rsidR="004864C3" w:rsidRPr="0040031F" w:rsidRDefault="004864C3" w:rsidP="0040031F">
      <w:pPr>
        <w:rPr>
          <w:rFonts w:ascii="Verdana" w:hAnsi="Verdana"/>
        </w:rPr>
      </w:pPr>
      <w:r w:rsidRPr="00B82125">
        <w:rPr>
          <w:rFonts w:ascii="Verdana" w:hAnsi="Verdana"/>
        </w:rPr>
        <w:t xml:space="preserve">finding a more suitable programming language, </w:t>
      </w:r>
      <w:ins w:id="39" w:author="Ruizi HAN (20125115)" w:date="2021-04-01T02:55:00Z">
        <w:r w:rsidR="008745B4">
          <w:rPr>
            <w:rFonts w:ascii="Verdana" w:hAnsi="Verdana"/>
          </w:rPr>
          <w:t xml:space="preserve">so </w:t>
        </w:r>
      </w:ins>
      <w:r w:rsidRPr="00B82125">
        <w:rPr>
          <w:rFonts w:ascii="Verdana" w:hAnsi="Verdana"/>
        </w:rPr>
        <w:t>coding was postponed. The</w:t>
      </w:r>
      <w:ins w:id="40" w:author="Ruizi HAN (20125115)" w:date="2021-04-01T02:56:00Z">
        <w:r w:rsidR="008745B4">
          <w:rPr>
            <w:rFonts w:ascii="Verdana" w:hAnsi="Verdana"/>
          </w:rPr>
          <w:t>n the</w:t>
        </w:r>
      </w:ins>
      <w:r w:rsidRPr="00B82125">
        <w:rPr>
          <w:rFonts w:ascii="Verdana" w:hAnsi="Verdana"/>
        </w:rPr>
        <w:t xml:space="preserve"> team </w:t>
      </w:r>
      <w:del w:id="41" w:author="Ruizi HAN (20125115)" w:date="2021-04-01T02:56:00Z">
        <w:r w:rsidRPr="00B82125" w:rsidDel="008745B4">
          <w:rPr>
            <w:rFonts w:ascii="Verdana" w:hAnsi="Verdana"/>
          </w:rPr>
          <w:delText xml:space="preserve">also </w:delText>
        </w:r>
      </w:del>
      <w:r w:rsidRPr="00B82125">
        <w:rPr>
          <w:rFonts w:ascii="Verdana" w:hAnsi="Verdana"/>
        </w:rPr>
        <w:t xml:space="preserve">spent another three weeks learning React and Electron. It turned out that software development </w:t>
      </w:r>
      <w:ins w:id="42" w:author="Ruizi HAN (20125115)" w:date="2021-04-01T02:57:00Z">
        <w:r w:rsidR="008745B4">
          <w:rPr>
            <w:rFonts w:ascii="Verdana" w:hAnsi="Verdana"/>
          </w:rPr>
          <w:t xml:space="preserve">was </w:t>
        </w:r>
      </w:ins>
      <w:r w:rsidRPr="00B82125">
        <w:rPr>
          <w:rFonts w:ascii="Verdana" w:hAnsi="Verdana"/>
        </w:rPr>
        <w:t>finished later than planned</w:t>
      </w:r>
      <w:ins w:id="43" w:author="Ruizi HAN (20125115)" w:date="2021-04-01T02:57:00Z">
        <w:r w:rsidR="008745B4">
          <w:rPr>
            <w:rFonts w:ascii="Verdana" w:hAnsi="Verdana"/>
          </w:rPr>
          <w:t>.</w:t>
        </w:r>
      </w:ins>
      <w:del w:id="44" w:author="Ruizi HAN (20125115)" w:date="2021-04-01T02:57:00Z">
        <w:r w:rsidRPr="00B82125" w:rsidDel="008745B4">
          <w:rPr>
            <w:rFonts w:ascii="Verdana" w:hAnsi="Verdana"/>
          </w:rPr>
          <w:delText>,</w:delText>
        </w:r>
      </w:del>
    </w:p>
    <w:p w14:paraId="4E6E54CE" w14:textId="63D6CB19" w:rsidR="00B82125" w:rsidRPr="0040031F" w:rsidRDefault="0040031F" w:rsidP="004864C3">
      <w:pPr>
        <w:rPr>
          <w:rFonts w:ascii="Verdana" w:hAnsi="Verdana"/>
        </w:rPr>
      </w:pPr>
      <w:r w:rsidRPr="0040031F">
        <w:rPr>
          <w:rFonts w:ascii="Verdana" w:hAnsi="Verdana"/>
        </w:rPr>
        <w:t>As a reflective remark, we would do comprehensive and focused technical research to choose the most suitable programming language and tools for a project.</w:t>
      </w:r>
    </w:p>
    <w:p w14:paraId="0ADEE9EA" w14:textId="77777777" w:rsidR="0040031F" w:rsidRPr="0040031F" w:rsidRDefault="0040031F" w:rsidP="003B6446">
      <w:pPr>
        <w:rPr>
          <w:rFonts w:ascii="Verdana" w:hAnsi="Verdana"/>
          <w:b/>
          <w:bCs/>
        </w:rPr>
      </w:pPr>
    </w:p>
    <w:p w14:paraId="3713D0E6" w14:textId="77777777" w:rsidR="009E4C39" w:rsidRPr="0040031F" w:rsidRDefault="009E4C39" w:rsidP="003B6446">
      <w:pPr>
        <w:rPr>
          <w:rFonts w:ascii="Verdana" w:hAnsi="Verdana"/>
          <w:b/>
          <w:bCs/>
        </w:rPr>
      </w:pPr>
    </w:p>
    <w:p w14:paraId="7A8CF408" w14:textId="55FCE8A8" w:rsidR="00C32709" w:rsidRPr="00C32709" w:rsidRDefault="00584D34" w:rsidP="00C32709">
      <w:pPr>
        <w:rPr>
          <w:rFonts w:ascii="Verdana" w:hAnsi="Verdana"/>
          <w:b/>
          <w:bCs/>
        </w:rPr>
      </w:pPr>
      <w:r>
        <w:rPr>
          <w:rFonts w:ascii="Verdana" w:hAnsi="Verdana"/>
          <w:b/>
          <w:bCs/>
        </w:rPr>
        <w:t xml:space="preserve">Suitable </w:t>
      </w:r>
      <w:r w:rsidR="009E4C39" w:rsidRPr="00584D34">
        <w:rPr>
          <w:rFonts w:ascii="Verdana" w:hAnsi="Verdana"/>
          <w:b/>
          <w:bCs/>
        </w:rPr>
        <w:t xml:space="preserve">Software Engineering </w:t>
      </w:r>
      <w:r w:rsidR="00C32709" w:rsidRPr="00584D34">
        <w:rPr>
          <w:rFonts w:ascii="Verdana" w:hAnsi="Verdana"/>
          <w:b/>
          <w:bCs/>
        </w:rPr>
        <w:t>Methodology</w:t>
      </w:r>
    </w:p>
    <w:p w14:paraId="0C7AD610" w14:textId="483BD651" w:rsidR="00C32709" w:rsidRPr="00C32709" w:rsidRDefault="00C32709" w:rsidP="00C32709">
      <w:pPr>
        <w:rPr>
          <w:rFonts w:ascii="Verdana" w:hAnsi="Verdana"/>
        </w:rPr>
      </w:pPr>
      <w:r w:rsidRPr="00C32709">
        <w:rPr>
          <w:rFonts w:ascii="Verdana" w:hAnsi="Verdana"/>
        </w:rPr>
        <w:t xml:space="preserve">It is not easy for team members who </w:t>
      </w:r>
      <w:r w:rsidR="00584D34">
        <w:rPr>
          <w:rFonts w:ascii="Verdana" w:hAnsi="Verdana"/>
        </w:rPr>
        <w:t>have no related experience</w:t>
      </w:r>
      <w:r w:rsidRPr="00C32709">
        <w:rPr>
          <w:rFonts w:ascii="Verdana" w:hAnsi="Verdana"/>
        </w:rPr>
        <w:t xml:space="preserve"> in software engineering to decide which </w:t>
      </w:r>
      <w:ins w:id="45" w:author="Ruizi HAN (20125115)" w:date="2021-04-01T03:02:00Z">
        <w:r w:rsidR="00584D34">
          <w:rPr>
            <w:rFonts w:ascii="Verdana" w:hAnsi="Verdana"/>
          </w:rPr>
          <w:t xml:space="preserve">the </w:t>
        </w:r>
      </w:ins>
      <w:r w:rsidRPr="00C32709">
        <w:rPr>
          <w:rFonts w:ascii="Verdana" w:hAnsi="Verdana"/>
        </w:rPr>
        <w:t>software engineering method</w:t>
      </w:r>
      <w:del w:id="46" w:author="Ruizi HAN (20125115)" w:date="2021-04-01T03:06:00Z">
        <w:r w:rsidRPr="00C32709" w:rsidDel="00584D34">
          <w:rPr>
            <w:rFonts w:ascii="Verdana" w:hAnsi="Verdana"/>
          </w:rPr>
          <w:delText xml:space="preserve"> to use</w:delText>
        </w:r>
      </w:del>
      <w:r w:rsidRPr="00C32709">
        <w:rPr>
          <w:rFonts w:ascii="Verdana" w:hAnsi="Verdana"/>
        </w:rPr>
        <w:t xml:space="preserve">, traditional </w:t>
      </w:r>
      <w:ins w:id="47" w:author="Ruizi HAN (20125115)" w:date="2021-04-01T03:06:00Z">
        <w:r w:rsidR="00584D34">
          <w:rPr>
            <w:rFonts w:ascii="Verdana" w:hAnsi="Verdana"/>
          </w:rPr>
          <w:t xml:space="preserve">one </w:t>
        </w:r>
      </w:ins>
      <w:r w:rsidRPr="00C32709">
        <w:rPr>
          <w:rFonts w:ascii="Verdana" w:hAnsi="Verdana"/>
        </w:rPr>
        <w:t xml:space="preserve">or agile. </w:t>
      </w:r>
      <w:del w:id="48" w:author="Ruizi HAN (20125115)" w:date="2021-04-01T03:03:00Z">
        <w:r w:rsidRPr="00C32709" w:rsidDel="00584D34">
          <w:rPr>
            <w:rFonts w:ascii="Verdana" w:hAnsi="Verdana" w:hint="eastAsia"/>
          </w:rPr>
          <w:delText>Firstly</w:delText>
        </w:r>
      </w:del>
      <w:ins w:id="49" w:author="Ruizi HAN (20125115)" w:date="2021-04-01T03:03:00Z">
        <w:r w:rsidR="00584D34">
          <w:rPr>
            <w:rFonts w:ascii="Verdana" w:hAnsi="Verdana"/>
          </w:rPr>
          <w:t>Hence</w:t>
        </w:r>
      </w:ins>
      <w:r w:rsidRPr="00C32709">
        <w:rPr>
          <w:rFonts w:ascii="Verdana" w:hAnsi="Verdana" w:hint="eastAsia"/>
        </w:rPr>
        <w:t>,</w:t>
      </w:r>
      <w:r w:rsidRPr="00C32709">
        <w:rPr>
          <w:rFonts w:ascii="Verdana" w:hAnsi="Verdana"/>
        </w:rPr>
        <w:t xml:space="preserve"> we reviewed the related lectures of the Software Engineering module and </w:t>
      </w:r>
      <w:del w:id="50" w:author="Ruizi HAN (20125115)" w:date="2021-04-01T03:04:00Z">
        <w:r w:rsidRPr="00C32709" w:rsidDel="00584D34">
          <w:rPr>
            <w:rFonts w:ascii="Verdana" w:hAnsi="Verdana"/>
          </w:rPr>
          <w:delText xml:space="preserve">listed both methods' advantages and disadvantages. Also, we </w:delText>
        </w:r>
      </w:del>
      <w:r w:rsidRPr="00C32709">
        <w:rPr>
          <w:rFonts w:ascii="Verdana" w:hAnsi="Verdana"/>
        </w:rPr>
        <w:t>referred to the advice of the supervisor. Finally, we decided to combine two methods to develop this software. The traditional development method was used to detailly record the requirement documents, while the agile development method was used in the design and development stages. Agile helped improve customer engagement. We were able to contact and confirm any details with our supervisor on time. According to the supervisor's advice and suggestions after each sprint, the software was accumulatively being more robust and equipped with more features.</w:t>
      </w:r>
    </w:p>
    <w:p w14:paraId="2085E29F" w14:textId="5F72E0BA" w:rsidR="00C32709" w:rsidRPr="00C32709" w:rsidRDefault="00C32709" w:rsidP="00C32709">
      <w:pPr>
        <w:rPr>
          <w:rFonts w:ascii="Verdana" w:hAnsi="Verdana"/>
        </w:rPr>
      </w:pPr>
      <w:r w:rsidRPr="00C32709">
        <w:rPr>
          <w:rFonts w:ascii="Verdana" w:hAnsi="Verdana"/>
        </w:rPr>
        <w:t>The software we built is components based and is relatively suitable for the agile method. We could always see the software's progress, which made the team more energetic and willing to develop. As the method was agile, even requirements changes could be handled well.</w:t>
      </w:r>
    </w:p>
    <w:p w14:paraId="7340BF0A" w14:textId="77777777" w:rsidR="003B6446" w:rsidRDefault="003B6446" w:rsidP="003B6446">
      <w:pPr>
        <w:rPr>
          <w:rFonts w:ascii="Verdana" w:hAnsi="Verdana"/>
        </w:rPr>
      </w:pPr>
    </w:p>
    <w:p w14:paraId="0380B4FD" w14:textId="77777777" w:rsidR="009B3143" w:rsidRDefault="00EB5B9A" w:rsidP="009B3143">
      <w:pPr>
        <w:rPr>
          <w:rFonts w:ascii="Verdana" w:hAnsi="Verdana"/>
          <w:b/>
          <w:bCs/>
        </w:rPr>
      </w:pPr>
      <w:r w:rsidRPr="003B6446">
        <w:rPr>
          <w:rFonts w:ascii="Verdana" w:hAnsi="Verdana"/>
          <w:sz w:val="24"/>
        </w:rPr>
        <w:t>2.1.2Team management issues</w:t>
      </w:r>
      <w:r w:rsidR="009B3143" w:rsidRPr="009B3143">
        <w:rPr>
          <w:rFonts w:ascii="Verdana" w:hAnsi="Verdana"/>
          <w:b/>
          <w:bCs/>
        </w:rPr>
        <w:t xml:space="preserve"> </w:t>
      </w:r>
    </w:p>
    <w:p w14:paraId="554E4DD5" w14:textId="06C0077F" w:rsidR="009B3143" w:rsidRDefault="00B9660B" w:rsidP="009B3143">
      <w:pPr>
        <w:rPr>
          <w:rFonts w:ascii="Verdana" w:hAnsi="Verdana"/>
          <w:b/>
          <w:bCs/>
        </w:rPr>
      </w:pPr>
      <w:r>
        <w:rPr>
          <w:rFonts w:ascii="Verdana" w:hAnsi="Verdana"/>
          <w:b/>
          <w:bCs/>
        </w:rPr>
        <w:t>Job Allocation</w:t>
      </w:r>
    </w:p>
    <w:p w14:paraId="6AABA10D" w14:textId="65B4A547" w:rsidR="009B3143" w:rsidRPr="008745B4" w:rsidRDefault="009B3143" w:rsidP="003B6446">
      <w:pPr>
        <w:rPr>
          <w:rFonts w:ascii="Verdana" w:hAnsi="Verdana"/>
        </w:rPr>
      </w:pPr>
      <w:r w:rsidRPr="0040031F">
        <w:rPr>
          <w:rFonts w:ascii="Verdana" w:hAnsi="Verdana"/>
        </w:rPr>
        <w:t>Designing and developing software from scratch not only need the ability of programming, the skills in User Interface (UI) design, structure design and testing are also required. The team explored each member’s unique skills and strength, which allows the team to make the most of members’ ability. For example, people who are creative are assigned to design the software structure first. Experienced UI designers are responsible for designing UI. Members who are familiar with programming will implement designed features. After the design was confirmed, the team of designers will then join the quality assurance team. Clear responsibilities make members focused on their work, and the whole team become efficient.</w:t>
      </w:r>
    </w:p>
    <w:p w14:paraId="73B2E985" w14:textId="77777777" w:rsidR="0040031F" w:rsidRPr="0040031F" w:rsidRDefault="0040031F" w:rsidP="0040031F">
      <w:pPr>
        <w:rPr>
          <w:rFonts w:ascii="Verdana" w:hAnsi="Verdana"/>
        </w:rPr>
      </w:pPr>
    </w:p>
    <w:p w14:paraId="71457E32" w14:textId="408434E7" w:rsidR="00EB5B9A" w:rsidRDefault="008745B4" w:rsidP="003B6446">
      <w:pPr>
        <w:rPr>
          <w:rFonts w:ascii="Verdana" w:hAnsi="Verdana"/>
          <w:b/>
          <w:bCs/>
        </w:rPr>
      </w:pPr>
      <w:r>
        <w:rPr>
          <w:rFonts w:ascii="Verdana" w:hAnsi="Verdana"/>
          <w:b/>
          <w:bCs/>
        </w:rPr>
        <w:t xml:space="preserve">Poor </w:t>
      </w:r>
      <w:r w:rsidR="004864C3">
        <w:rPr>
          <w:rFonts w:ascii="Verdana" w:hAnsi="Verdana"/>
          <w:b/>
          <w:bCs/>
        </w:rPr>
        <w:t>Time Management</w:t>
      </w:r>
    </w:p>
    <w:p w14:paraId="1E33E3B4" w14:textId="2FCA3DB8" w:rsidR="0040031F" w:rsidRPr="00B82125" w:rsidRDefault="00B82125" w:rsidP="003B6446">
      <w:pPr>
        <w:rPr>
          <w:rFonts w:ascii="Verdana" w:hAnsi="Verdana"/>
        </w:rPr>
      </w:pPr>
      <w:r w:rsidRPr="00B82125">
        <w:rPr>
          <w:rFonts w:ascii="Verdana" w:hAnsi="Verdana"/>
        </w:rPr>
        <w:t>Some of the team members could not finish their tasks on time. This may potentially affect the progress of the whole team because tasks have dependencies. The first attempt is to separate tasks to reduce coupling and assign individual tasks to those who may take more time. This attempt was not an ultimate solution and still caused some issues since the situation that the whole team was waiting for one task to be finished is still possible to exist. The second attempt was trying to treat the root. The team leader had conversations on the issue and tried to find out the reason behind it. This attempt worked better and encouraged the team member to take responsibility. Hence, it is significant for a team to have communications. Spotting issues and addressing them immediately is vital for further work.</w:t>
      </w:r>
    </w:p>
    <w:p w14:paraId="60ABDD74" w14:textId="5A101E79" w:rsidR="00B82125" w:rsidRDefault="00B82125" w:rsidP="003B6446">
      <w:pPr>
        <w:rPr>
          <w:rFonts w:ascii="Verdana" w:hAnsi="Verdana"/>
          <w:b/>
          <w:bCs/>
        </w:rPr>
      </w:pPr>
    </w:p>
    <w:p w14:paraId="376DEDEF" w14:textId="05F8FCCD" w:rsidR="009B3143" w:rsidRDefault="009B3143" w:rsidP="003B6446">
      <w:pPr>
        <w:rPr>
          <w:rFonts w:ascii="Verdana" w:hAnsi="Verdana"/>
          <w:b/>
          <w:bCs/>
        </w:rPr>
      </w:pPr>
      <w:r>
        <w:rPr>
          <w:rFonts w:ascii="Verdana" w:hAnsi="Verdana" w:hint="eastAsia"/>
          <w:b/>
          <w:bCs/>
        </w:rPr>
        <w:t>Stand</w:t>
      </w:r>
      <w:r>
        <w:rPr>
          <w:rFonts w:ascii="Verdana" w:hAnsi="Verdana"/>
          <w:b/>
          <w:bCs/>
        </w:rPr>
        <w:t>-Up</w:t>
      </w:r>
      <w:r w:rsidR="00584140">
        <w:rPr>
          <w:rFonts w:ascii="Verdana" w:hAnsi="Verdana"/>
          <w:b/>
          <w:bCs/>
        </w:rPr>
        <w:t xml:space="preserve"> Meeting</w:t>
      </w:r>
    </w:p>
    <w:p w14:paraId="377B299F" w14:textId="0BFC0055" w:rsidR="00584140" w:rsidRDefault="00584D34" w:rsidP="00584D34">
      <w:pPr>
        <w:rPr>
          <w:ins w:id="51" w:author="Ruizi HAN (20125115)" w:date="2021-04-01T03:12:00Z"/>
          <w:rFonts w:ascii="Verdana" w:hAnsi="Verdana"/>
        </w:rPr>
      </w:pPr>
      <w:r w:rsidRPr="00C32709">
        <w:rPr>
          <w:rFonts w:ascii="Verdana" w:hAnsi="Verdana"/>
        </w:rPr>
        <w:t>As we applied agile methodology, a stand-up meeting</w:t>
      </w:r>
      <w:ins w:id="52" w:author="Ruizi HAN (20125115)" w:date="2021-04-01T03:13:00Z">
        <w:r w:rsidR="00584140">
          <w:rPr>
            <w:rFonts w:ascii="Verdana" w:hAnsi="Verdana"/>
          </w:rPr>
          <w:t xml:space="preserve"> </w:t>
        </w:r>
        <w:r w:rsidR="00584140" w:rsidRPr="00C32709">
          <w:rPr>
            <w:rFonts w:ascii="Verdana" w:hAnsi="Verdana"/>
          </w:rPr>
          <w:t>which is a short meeting of about 5 minutes</w:t>
        </w:r>
      </w:ins>
      <w:r w:rsidRPr="00C32709">
        <w:rPr>
          <w:rFonts w:ascii="Verdana" w:hAnsi="Verdana"/>
        </w:rPr>
        <w:t xml:space="preserve"> was conducted </w:t>
      </w:r>
      <w:ins w:id="53" w:author="Ruizi HAN (20125115)" w:date="2021-04-01T03:12:00Z">
        <w:r w:rsidR="00584140">
          <w:rPr>
            <w:rFonts w:ascii="Verdana" w:hAnsi="Verdana"/>
          </w:rPr>
          <w:t xml:space="preserve">almost </w:t>
        </w:r>
      </w:ins>
      <w:r w:rsidRPr="00C32709">
        <w:rPr>
          <w:rFonts w:ascii="Verdana" w:hAnsi="Verdana"/>
        </w:rPr>
        <w:t>every day</w:t>
      </w:r>
      <w:del w:id="54" w:author="Ruizi HAN (20125115)" w:date="2021-04-01T03:12:00Z">
        <w:r w:rsidRPr="00C32709" w:rsidDel="00584140">
          <w:rPr>
            <w:rFonts w:ascii="Verdana" w:hAnsi="Verdana"/>
          </w:rPr>
          <w:delText xml:space="preserve"> except a break day of week, informal and formal meetings</w:delText>
        </w:r>
      </w:del>
      <w:r w:rsidRPr="00C32709">
        <w:rPr>
          <w:rFonts w:ascii="Verdana" w:hAnsi="Verdana"/>
        </w:rPr>
        <w:t xml:space="preserve">. </w:t>
      </w:r>
      <w:r w:rsidR="00584140" w:rsidRPr="00C32709">
        <w:rPr>
          <w:rFonts w:ascii="Verdana" w:hAnsi="Verdana"/>
        </w:rPr>
        <w:t>Stand-up meetings ask everyone to report their daily progress and problems encountered, which helps the team finish tasks and handle issues and problems in time.</w:t>
      </w:r>
      <w:r w:rsidR="00584140">
        <w:rPr>
          <w:rFonts w:ascii="Verdana" w:hAnsi="Verdana"/>
        </w:rPr>
        <w:t xml:space="preserve"> </w:t>
      </w:r>
      <w:del w:id="55" w:author="Ruizi HAN (20125115)" w:date="2021-04-01T03:19:00Z">
        <w:r w:rsidRPr="00C32709" w:rsidDel="00584140">
          <w:rPr>
            <w:rFonts w:ascii="Verdana" w:hAnsi="Verdana"/>
          </w:rPr>
          <w:delText xml:space="preserve">Daily stand-up pushed us to keep pace with the overall progress and finish tasks on time. </w:delText>
        </w:r>
      </w:del>
      <w:r w:rsidRPr="00C32709">
        <w:rPr>
          <w:rFonts w:ascii="Verdana" w:hAnsi="Verdana"/>
        </w:rPr>
        <w:t>This also allows every member to have a global view of the project</w:t>
      </w:r>
      <w:ins w:id="56" w:author="Ruizi HAN (20125115)" w:date="2021-04-01T03:18:00Z">
        <w:r w:rsidR="00584140">
          <w:rPr>
            <w:rFonts w:ascii="Verdana" w:hAnsi="Verdana"/>
          </w:rPr>
          <w:t xml:space="preserve"> a</w:t>
        </w:r>
      </w:ins>
      <w:ins w:id="57" w:author="Ruizi HAN (20125115)" w:date="2021-04-01T03:19:00Z">
        <w:r w:rsidR="00584140">
          <w:rPr>
            <w:rFonts w:ascii="Verdana" w:hAnsi="Verdana"/>
          </w:rPr>
          <w:t xml:space="preserve">nd </w:t>
        </w:r>
        <w:r w:rsidR="00584140" w:rsidRPr="00C32709">
          <w:rPr>
            <w:rFonts w:ascii="Verdana" w:hAnsi="Verdana"/>
          </w:rPr>
          <w:t>keep pace with the overall progress</w:t>
        </w:r>
      </w:ins>
      <w:r w:rsidRPr="00C32709">
        <w:rPr>
          <w:rFonts w:ascii="Verdana" w:hAnsi="Verdana"/>
        </w:rPr>
        <w:t xml:space="preserve">. During the Spring Festival, stand-up functions well in keeping everyone learning React and related knowledge. </w:t>
      </w:r>
    </w:p>
    <w:p w14:paraId="3F379D51" w14:textId="539B0F1B" w:rsidR="009B3143" w:rsidRPr="00584D34" w:rsidRDefault="009B3143" w:rsidP="003B6446">
      <w:pPr>
        <w:rPr>
          <w:rFonts w:ascii="Verdana" w:hAnsi="Verdana"/>
          <w:b/>
          <w:bCs/>
        </w:rPr>
      </w:pPr>
    </w:p>
    <w:p w14:paraId="62614786" w14:textId="2C4218E0" w:rsidR="00584140" w:rsidRPr="00C32709" w:rsidRDefault="009B3143" w:rsidP="00584140">
      <w:pPr>
        <w:rPr>
          <w:rFonts w:ascii="Verdana" w:hAnsi="Verdana"/>
        </w:rPr>
      </w:pPr>
      <w:r>
        <w:rPr>
          <w:rFonts w:ascii="Verdana" w:hAnsi="Verdana"/>
          <w:b/>
          <w:bCs/>
        </w:rPr>
        <w:t>Task Assignment</w:t>
      </w:r>
      <w:r w:rsidR="00584140">
        <w:rPr>
          <w:rFonts w:ascii="Verdana" w:hAnsi="Verdana"/>
          <w:b/>
          <w:bCs/>
        </w:rPr>
        <w:t xml:space="preserve"> </w:t>
      </w:r>
      <w:r w:rsidR="004864C3" w:rsidRPr="0040031F">
        <w:rPr>
          <w:rFonts w:ascii="Verdana" w:hAnsi="Verdana"/>
          <w:b/>
          <w:bCs/>
        </w:rPr>
        <w:t>– GitHub</w:t>
      </w:r>
    </w:p>
    <w:p w14:paraId="6A1C7FD7" w14:textId="7EC111FA" w:rsidR="00584140" w:rsidRPr="00584140" w:rsidRDefault="00584140" w:rsidP="004864C3">
      <w:pPr>
        <w:rPr>
          <w:rFonts w:ascii="Verdana" w:hAnsi="Verdana"/>
        </w:rPr>
      </w:pPr>
      <w:commentRangeStart w:id="58"/>
      <w:r w:rsidRPr="00C32709">
        <w:rPr>
          <w:rFonts w:ascii="Verdana" w:hAnsi="Verdana"/>
        </w:rPr>
        <w:t>During the development, the team wrote user stories</w:t>
      </w:r>
      <w:r>
        <w:rPr>
          <w:rFonts w:ascii="Verdana" w:hAnsi="Verdana"/>
        </w:rPr>
        <w:t xml:space="preserve"> and </w:t>
      </w:r>
      <w:r w:rsidRPr="00C32709">
        <w:rPr>
          <w:rFonts w:ascii="Verdana" w:hAnsi="Verdana"/>
        </w:rPr>
        <w:t>a detailed requirements documentation to specify features needed to be built. Based on those user stories, the team discussed features to achieve in each week’s informal meeting and develop the features during the week’s sprint. In every week’s formal meeting, we confirmed the week’s achievements with the supervisor. In this case, the level of customer engagement was high, and any things that go to a wrong direction could be fixed quickly.</w:t>
      </w:r>
      <w:commentRangeEnd w:id="58"/>
      <w:r w:rsidR="003E3946">
        <w:rPr>
          <w:rStyle w:val="CommentReference"/>
        </w:rPr>
        <w:commentReference w:id="58"/>
      </w:r>
    </w:p>
    <w:p w14:paraId="346EA0F4" w14:textId="244E5F09" w:rsidR="003E3946" w:rsidRDefault="003E3946" w:rsidP="003E3946">
      <w:pPr>
        <w:rPr>
          <w:rFonts w:ascii="Verdana" w:hAnsi="Verdana"/>
        </w:rPr>
      </w:pPr>
      <w:r w:rsidRPr="00C32709">
        <w:rPr>
          <w:rFonts w:ascii="Verdana" w:hAnsi="Verdana"/>
        </w:rPr>
        <w:lastRenderedPageBreak/>
        <w:t xml:space="preserve">As for task assignment, different members are responsible for different work in this project. However, it is difficult for members with cooperation to keep track of the progress of each other. To solve that problem, we decided to use Kanban in GitHub. At the same time, we assign issues in GitHub to ensure that every member knows their tasks. </w:t>
      </w:r>
      <w:del w:id="59" w:author="Ruizi HAN (20125115)" w:date="2021-04-01T03:24:00Z">
        <w:r w:rsidRPr="0040031F" w:rsidDel="003E3946">
          <w:rPr>
            <w:rFonts w:ascii="Verdana" w:hAnsi="Verdana" w:hint="eastAsia"/>
          </w:rPr>
          <w:delText>The team assigns tasks and</w:delText>
        </w:r>
      </w:del>
      <w:ins w:id="60" w:author="Ruizi HAN (20125115)" w:date="2021-04-01T03:24:00Z">
        <w:r>
          <w:rPr>
            <w:rFonts w:ascii="Verdana" w:hAnsi="Verdana"/>
          </w:rPr>
          <w:t>Members also</w:t>
        </w:r>
      </w:ins>
      <w:r w:rsidRPr="0040031F">
        <w:rPr>
          <w:rFonts w:ascii="Verdana" w:hAnsi="Verdana" w:hint="eastAsia"/>
        </w:rPr>
        <w:t xml:space="preserve"> </w:t>
      </w:r>
      <w:r w:rsidRPr="0040031F">
        <w:rPr>
          <w:rFonts w:ascii="Verdana" w:hAnsi="Verdana"/>
        </w:rPr>
        <w:t>raises questions and bugs by issues. Kanban will automatically take issues and assign them into corresponding columns. Milestones will display each sprint’s tasks and encourage members to complete tasks soon. All members could have a clear view of the current state.</w:t>
      </w:r>
    </w:p>
    <w:p w14:paraId="4724669E" w14:textId="13218CF5" w:rsidR="003E3946" w:rsidRPr="003E3946" w:rsidRDefault="003E3946" w:rsidP="003E3946">
      <w:pPr>
        <w:rPr>
          <w:rFonts w:ascii="Verdana" w:hAnsi="Verdana"/>
        </w:rPr>
      </w:pPr>
    </w:p>
    <w:p w14:paraId="459D85D7" w14:textId="77777777" w:rsidR="003E3946" w:rsidRPr="003E3946" w:rsidRDefault="003E3946" w:rsidP="004864C3">
      <w:pPr>
        <w:rPr>
          <w:rFonts w:ascii="Verdana" w:hAnsi="Verdana"/>
        </w:rPr>
      </w:pPr>
    </w:p>
    <w:p w14:paraId="71E1805E" w14:textId="34116CD3" w:rsidR="004864C3" w:rsidRPr="004864C3" w:rsidRDefault="004864C3" w:rsidP="003B6446">
      <w:pPr>
        <w:rPr>
          <w:rFonts w:ascii="Verdana" w:hAnsi="Verdana"/>
          <w:b/>
          <w:bCs/>
        </w:rPr>
      </w:pPr>
    </w:p>
    <w:p w14:paraId="38362598" w14:textId="01A0B4AC" w:rsidR="00EB5B9A" w:rsidRPr="003B6446" w:rsidRDefault="00EB5B9A" w:rsidP="00EB5B9A">
      <w:pPr>
        <w:rPr>
          <w:rFonts w:ascii="Verdana" w:hAnsi="Verdana"/>
          <w:sz w:val="28"/>
          <w:szCs w:val="28"/>
        </w:rPr>
      </w:pPr>
      <w:r w:rsidRPr="003B6446">
        <w:rPr>
          <w:rFonts w:ascii="Verdana" w:hAnsi="Verdana"/>
          <w:sz w:val="28"/>
          <w:szCs w:val="28"/>
        </w:rPr>
        <w:t>2.2</w:t>
      </w:r>
      <w:r w:rsidR="00594822">
        <w:rPr>
          <w:rFonts w:ascii="Verdana" w:hAnsi="Verdana"/>
          <w:sz w:val="28"/>
          <w:szCs w:val="28"/>
        </w:rPr>
        <w:t xml:space="preserve"> </w:t>
      </w:r>
      <w:r w:rsidRPr="003B6446">
        <w:rPr>
          <w:rFonts w:ascii="Verdana" w:hAnsi="Verdana" w:hint="eastAsia"/>
          <w:sz w:val="28"/>
          <w:szCs w:val="28"/>
        </w:rPr>
        <w:t>T</w:t>
      </w:r>
      <w:r w:rsidRPr="003B6446">
        <w:rPr>
          <w:rFonts w:ascii="Verdana" w:hAnsi="Verdana"/>
          <w:sz w:val="28"/>
          <w:szCs w:val="28"/>
        </w:rPr>
        <w:t>echnical</w:t>
      </w:r>
    </w:p>
    <w:p w14:paraId="104D05FF" w14:textId="7481F11D" w:rsidR="00EB5B9A" w:rsidRDefault="004864C3" w:rsidP="009E4C39">
      <w:pPr>
        <w:rPr>
          <w:rFonts w:ascii="Verdana" w:hAnsi="Verdana"/>
          <w:b/>
          <w:bCs/>
        </w:rPr>
      </w:pPr>
      <w:r>
        <w:rPr>
          <w:rFonts w:ascii="Verdana" w:hAnsi="Verdana" w:hint="eastAsia"/>
          <w:b/>
          <w:bCs/>
        </w:rPr>
        <w:t>V</w:t>
      </w:r>
      <w:r>
        <w:rPr>
          <w:rFonts w:ascii="Verdana" w:hAnsi="Verdana"/>
          <w:b/>
          <w:bCs/>
        </w:rPr>
        <w:t xml:space="preserve">ersion Control - </w:t>
      </w:r>
      <w:r w:rsidR="00EB5B9A" w:rsidRPr="0040031F">
        <w:rPr>
          <w:rFonts w:ascii="Verdana" w:hAnsi="Verdana" w:hint="eastAsia"/>
          <w:b/>
          <w:bCs/>
        </w:rPr>
        <w:t>Git</w:t>
      </w:r>
    </w:p>
    <w:p w14:paraId="72FE7E80" w14:textId="388FDCFE" w:rsidR="0040031F" w:rsidRDefault="0040031F" w:rsidP="009E4C39">
      <w:pPr>
        <w:rPr>
          <w:rFonts w:ascii="Verdana" w:hAnsi="Verdana"/>
        </w:rPr>
      </w:pPr>
      <w:r w:rsidRPr="0040031F">
        <w:rPr>
          <w:rFonts w:ascii="Verdana" w:hAnsi="Verdana"/>
        </w:rPr>
        <w:t>Git is a version control tool that can trace code changes. The utilisation of Git allows the team to spot positions of bugs easily and notice what change has affected the software. Commit messages also makes communication more efficient. Git provides branch to simplify team collaboration. Every time a member needs to develop a new feature, creating a new branch would help ensure the new feature will not affect the main software code.</w:t>
      </w:r>
    </w:p>
    <w:p w14:paraId="021DD00C" w14:textId="322926F5" w:rsidR="0040031F" w:rsidRDefault="0040031F" w:rsidP="009E4C39">
      <w:pPr>
        <w:rPr>
          <w:rFonts w:ascii="Verdana" w:hAnsi="Verdana"/>
        </w:rPr>
      </w:pPr>
    </w:p>
    <w:p w14:paraId="6FC86223" w14:textId="20FEC89C" w:rsidR="009B3143" w:rsidRDefault="00B9660B" w:rsidP="009E4C39">
      <w:pPr>
        <w:rPr>
          <w:rFonts w:ascii="Verdana" w:hAnsi="Verdana"/>
          <w:b/>
          <w:bCs/>
        </w:rPr>
      </w:pPr>
      <w:r w:rsidRPr="00B9660B">
        <w:rPr>
          <w:rFonts w:ascii="Verdana" w:hAnsi="Verdana"/>
          <w:b/>
          <w:bCs/>
        </w:rPr>
        <w:t xml:space="preserve">Continuous </w:t>
      </w:r>
      <w:r w:rsidR="004864C3">
        <w:rPr>
          <w:rFonts w:ascii="Verdana" w:hAnsi="Verdana" w:hint="eastAsia"/>
          <w:b/>
          <w:bCs/>
        </w:rPr>
        <w:t>I</w:t>
      </w:r>
      <w:r w:rsidRPr="00B9660B">
        <w:rPr>
          <w:rFonts w:ascii="Verdana" w:hAnsi="Verdana"/>
          <w:b/>
          <w:bCs/>
        </w:rPr>
        <w:t>ntegration</w:t>
      </w:r>
      <w:r w:rsidR="004864C3">
        <w:rPr>
          <w:rFonts w:ascii="Verdana" w:hAnsi="Verdana"/>
          <w:b/>
          <w:bCs/>
        </w:rPr>
        <w:t xml:space="preserve"> (CI)</w:t>
      </w:r>
    </w:p>
    <w:p w14:paraId="106B0F81" w14:textId="3BAF13D9" w:rsidR="009B3143" w:rsidRPr="009B3143" w:rsidRDefault="009B3143" w:rsidP="009E4C39">
      <w:pPr>
        <w:rPr>
          <w:rFonts w:ascii="Verdana" w:hAnsi="Verdana"/>
          <w:b/>
          <w:bCs/>
        </w:rPr>
      </w:pPr>
      <w:r w:rsidRPr="0040031F">
        <w:rPr>
          <w:rFonts w:ascii="Verdana" w:hAnsi="Verdana"/>
        </w:rPr>
        <w:t xml:space="preserve">GitHub </w:t>
      </w:r>
      <w:del w:id="61" w:author="Ruizi HAN (20125115)" w:date="2021-04-01T02:30:00Z">
        <w:r w:rsidRPr="0040031F" w:rsidDel="004864C3">
          <w:rPr>
            <w:rFonts w:ascii="Verdana" w:hAnsi="Verdana"/>
          </w:rPr>
          <w:delText xml:space="preserve">works </w:delText>
        </w:r>
      </w:del>
      <w:r w:rsidRPr="0040031F">
        <w:rPr>
          <w:rFonts w:ascii="Verdana" w:hAnsi="Verdana"/>
        </w:rPr>
        <w:t xml:space="preserve">not only </w:t>
      </w:r>
      <w:ins w:id="62" w:author="Ruizi HAN (20125115)" w:date="2021-04-01T02:30:00Z">
        <w:r w:rsidR="004864C3" w:rsidRPr="0040031F">
          <w:rPr>
            <w:rFonts w:ascii="Verdana" w:hAnsi="Verdana"/>
          </w:rPr>
          <w:t xml:space="preserve">works </w:t>
        </w:r>
      </w:ins>
      <w:r w:rsidRPr="0040031F">
        <w:rPr>
          <w:rFonts w:ascii="Verdana" w:hAnsi="Verdana"/>
        </w:rPr>
        <w:t xml:space="preserve">as a remote repository but also a </w:t>
      </w:r>
      <w:del w:id="63" w:author="Ruizi HAN (20125115)" w:date="2021-04-01T02:32:00Z">
        <w:r w:rsidRPr="0040031F" w:rsidDel="004864C3">
          <w:rPr>
            <w:rFonts w:ascii="Verdana" w:hAnsi="Verdana"/>
          </w:rPr>
          <w:delText>teamwork organisation tool</w:delText>
        </w:r>
      </w:del>
      <w:ins w:id="64" w:author="Ruizi HAN (20125115)" w:date="2021-04-01T02:32:00Z">
        <w:r w:rsidR="004864C3">
          <w:rPr>
            <w:rFonts w:ascii="Verdana" w:hAnsi="Verdana"/>
          </w:rPr>
          <w:t>useful CI tool</w:t>
        </w:r>
      </w:ins>
      <w:r w:rsidRPr="0040031F">
        <w:rPr>
          <w:rFonts w:ascii="Verdana" w:hAnsi="Verdana"/>
        </w:rPr>
        <w:t>. CI is applied by a feature called Action on GitHub. Action will automatically run all the tests and build the project after GitHub receives a push operation. It helps automate testing and prevent potential long-term errors.</w:t>
      </w:r>
    </w:p>
    <w:p w14:paraId="776EAFCE" w14:textId="77777777" w:rsidR="009B3143" w:rsidRPr="0040031F" w:rsidRDefault="009B3143" w:rsidP="009E4C39">
      <w:pPr>
        <w:rPr>
          <w:rFonts w:ascii="Verdana" w:hAnsi="Verdana"/>
        </w:rPr>
      </w:pPr>
    </w:p>
    <w:p w14:paraId="75EBCFF1" w14:textId="6587AFF3" w:rsidR="00EB5B9A" w:rsidRDefault="00B9660B" w:rsidP="009E4C39">
      <w:pPr>
        <w:rPr>
          <w:rFonts w:ascii="Verdana" w:hAnsi="Verdana"/>
          <w:b/>
          <w:bCs/>
        </w:rPr>
      </w:pPr>
      <w:r>
        <w:rPr>
          <w:rFonts w:ascii="Verdana" w:hAnsi="Verdana"/>
          <w:b/>
          <w:bCs/>
        </w:rPr>
        <w:t>Documentation - S</w:t>
      </w:r>
      <w:r w:rsidR="00EB5B9A" w:rsidRPr="0040031F">
        <w:rPr>
          <w:rFonts w:ascii="Verdana" w:hAnsi="Verdana" w:hint="eastAsia"/>
          <w:b/>
          <w:bCs/>
        </w:rPr>
        <w:t>tyle</w:t>
      </w:r>
      <w:r w:rsidR="00EB5B9A" w:rsidRPr="0040031F">
        <w:rPr>
          <w:rFonts w:ascii="Verdana" w:hAnsi="Verdana"/>
          <w:b/>
          <w:bCs/>
        </w:rPr>
        <w:t xml:space="preserve"> </w:t>
      </w:r>
      <w:proofErr w:type="spellStart"/>
      <w:r>
        <w:rPr>
          <w:rFonts w:ascii="Verdana" w:hAnsi="Verdana"/>
          <w:b/>
          <w:bCs/>
        </w:rPr>
        <w:t>G</w:t>
      </w:r>
      <w:r w:rsidR="00EB5B9A" w:rsidRPr="0040031F">
        <w:rPr>
          <w:rFonts w:ascii="Verdana" w:hAnsi="Verdana" w:hint="eastAsia"/>
          <w:b/>
          <w:bCs/>
        </w:rPr>
        <w:t>uidist</w:t>
      </w:r>
      <w:proofErr w:type="spellEnd"/>
    </w:p>
    <w:p w14:paraId="23AE8BA8" w14:textId="4CC312AF" w:rsidR="0040031F" w:rsidRDefault="0040031F" w:rsidP="009E4C39">
      <w:pPr>
        <w:rPr>
          <w:rFonts w:ascii="Verdana" w:hAnsi="Verdana"/>
        </w:rPr>
      </w:pPr>
      <w:r w:rsidRPr="0040031F">
        <w:rPr>
          <w:rFonts w:ascii="Verdana" w:hAnsi="Verdana"/>
        </w:rPr>
        <w:t xml:space="preserve">The team takes JavaScript as the programming language. Noticing that </w:t>
      </w:r>
      <w:proofErr w:type="spellStart"/>
      <w:r w:rsidRPr="0040031F">
        <w:rPr>
          <w:rFonts w:ascii="Verdana" w:hAnsi="Verdana"/>
        </w:rPr>
        <w:t>JavaDoc</w:t>
      </w:r>
      <w:proofErr w:type="spellEnd"/>
      <w:r w:rsidRPr="0040031F">
        <w:rPr>
          <w:rFonts w:ascii="Verdana" w:hAnsi="Verdana"/>
        </w:rPr>
        <w:t xml:space="preserve"> is a powerful tool for demonstrating the usage of code with proper documentation, the team decided to adopt a similar tool. Style </w:t>
      </w:r>
      <w:proofErr w:type="spellStart"/>
      <w:r w:rsidRPr="0040031F">
        <w:rPr>
          <w:rFonts w:ascii="Verdana" w:hAnsi="Verdana"/>
        </w:rPr>
        <w:t>Guidist</w:t>
      </w:r>
      <w:proofErr w:type="spellEnd"/>
      <w:r w:rsidRPr="0040031F">
        <w:rPr>
          <w:rFonts w:ascii="Verdana" w:hAnsi="Verdana"/>
        </w:rPr>
        <w:t xml:space="preserve"> is used as the documentation tool for further maintenance. With an extra Markdown file in each folder, Style </w:t>
      </w:r>
      <w:proofErr w:type="spellStart"/>
      <w:r w:rsidRPr="0040031F">
        <w:rPr>
          <w:rFonts w:ascii="Verdana" w:hAnsi="Verdana"/>
        </w:rPr>
        <w:t>Guidist</w:t>
      </w:r>
      <w:proofErr w:type="spellEnd"/>
      <w:r w:rsidRPr="0040031F">
        <w:rPr>
          <w:rFonts w:ascii="Verdana" w:hAnsi="Verdana"/>
        </w:rPr>
        <w:t xml:space="preserve"> will automatically generate a </w:t>
      </w:r>
      <w:proofErr w:type="spellStart"/>
      <w:r w:rsidRPr="0040031F">
        <w:rPr>
          <w:rFonts w:ascii="Verdana" w:hAnsi="Verdana"/>
        </w:rPr>
        <w:t>JavaScriptDoc</w:t>
      </w:r>
      <w:proofErr w:type="spellEnd"/>
      <w:r w:rsidRPr="0040031F">
        <w:rPr>
          <w:rFonts w:ascii="Verdana" w:hAnsi="Verdana"/>
        </w:rPr>
        <w:t xml:space="preserve"> in the web. This </w:t>
      </w:r>
      <w:proofErr w:type="spellStart"/>
      <w:r w:rsidRPr="0040031F">
        <w:rPr>
          <w:rFonts w:ascii="Verdana" w:hAnsi="Verdana"/>
        </w:rPr>
        <w:t>JavaScriptDoc</w:t>
      </w:r>
      <w:proofErr w:type="spellEnd"/>
      <w:r w:rsidRPr="0040031F">
        <w:rPr>
          <w:rFonts w:ascii="Verdana" w:hAnsi="Verdana"/>
        </w:rPr>
        <w:t xml:space="preserve"> would help the future maintenance team or anyone who is interested in our design to understand the software code.</w:t>
      </w:r>
    </w:p>
    <w:p w14:paraId="72B09180" w14:textId="77777777" w:rsidR="0040031F" w:rsidRPr="0040031F" w:rsidRDefault="0040031F" w:rsidP="009E4C39">
      <w:pPr>
        <w:rPr>
          <w:rFonts w:ascii="Verdana" w:hAnsi="Verdana"/>
        </w:rPr>
      </w:pPr>
    </w:p>
    <w:p w14:paraId="72953540" w14:textId="78D42864" w:rsidR="00EB5B9A" w:rsidRDefault="00EB5B9A" w:rsidP="009E4C39">
      <w:pPr>
        <w:rPr>
          <w:rFonts w:ascii="Verdana" w:hAnsi="Verdana"/>
          <w:b/>
          <w:bCs/>
        </w:rPr>
      </w:pPr>
      <w:r w:rsidRPr="0040031F">
        <w:rPr>
          <w:rFonts w:ascii="Verdana" w:hAnsi="Verdana"/>
          <w:b/>
          <w:bCs/>
        </w:rPr>
        <w:t xml:space="preserve">Peer </w:t>
      </w:r>
      <w:r w:rsidR="00B9660B">
        <w:rPr>
          <w:rFonts w:ascii="Verdana" w:hAnsi="Verdana"/>
          <w:b/>
          <w:bCs/>
        </w:rPr>
        <w:t>P</w:t>
      </w:r>
      <w:r w:rsidRPr="0040031F">
        <w:rPr>
          <w:rFonts w:ascii="Verdana" w:hAnsi="Verdana"/>
          <w:b/>
          <w:bCs/>
        </w:rPr>
        <w:t>rogramming</w:t>
      </w:r>
    </w:p>
    <w:p w14:paraId="0F2B0A84" w14:textId="7ACAC8BE" w:rsidR="0040031F" w:rsidRDefault="0040031F" w:rsidP="009E4C39">
      <w:pPr>
        <w:rPr>
          <w:rFonts w:ascii="Verdana" w:hAnsi="Verdana"/>
        </w:rPr>
      </w:pPr>
      <w:r w:rsidRPr="0040031F">
        <w:rPr>
          <w:rFonts w:ascii="Verdana" w:hAnsi="Verdana"/>
        </w:rPr>
        <w:t xml:space="preserve">We learned that peer programming had several merits. However, during the break, it was hard to program together. We successfully found an extension called Live Share in Visual Studio Code, which allow us to edit on the same workplace and even share the terminal. Since the project is web-based, a browser sharing tool was also used to view real-time changes. By performing peer programming, each task was assigned to two of the technical team members. One would be responsible for the coding, and the other will monitor </w:t>
      </w:r>
      <w:r w:rsidRPr="0040031F">
        <w:rPr>
          <w:rFonts w:ascii="Verdana" w:hAnsi="Verdana"/>
        </w:rPr>
        <w:lastRenderedPageBreak/>
        <w:t>the process and check whether there was anything wrong with commenting, naming, etc. Peer programming improves code quality considerably and increases efficiency since members can exchange ideas between each other.</w:t>
      </w:r>
    </w:p>
    <w:p w14:paraId="50841AEE" w14:textId="77777777" w:rsidR="0040031F" w:rsidRPr="0040031F" w:rsidRDefault="0040031F" w:rsidP="009E4C39">
      <w:pPr>
        <w:rPr>
          <w:rFonts w:ascii="Verdana" w:hAnsi="Verdana"/>
        </w:rPr>
      </w:pPr>
    </w:p>
    <w:p w14:paraId="40121EAD" w14:textId="49CCEFF0" w:rsidR="009E4C39" w:rsidRPr="009E4C39" w:rsidRDefault="009E4C39" w:rsidP="009E4C39">
      <w:pPr>
        <w:rPr>
          <w:rFonts w:ascii="Verdana" w:hAnsi="Verdana"/>
          <w:b/>
          <w:bCs/>
        </w:rPr>
      </w:pPr>
      <w:r w:rsidRPr="009E4C39">
        <w:rPr>
          <w:rFonts w:ascii="Verdana" w:hAnsi="Verdana"/>
          <w:b/>
          <w:bCs/>
        </w:rPr>
        <w:t>T</w:t>
      </w:r>
      <w:r w:rsidR="00EB5B9A" w:rsidRPr="009E4C39">
        <w:rPr>
          <w:rFonts w:ascii="Verdana" w:hAnsi="Verdana"/>
          <w:b/>
          <w:bCs/>
        </w:rPr>
        <w:t>esting</w:t>
      </w:r>
    </w:p>
    <w:p w14:paraId="390A1D18" w14:textId="122FAB57" w:rsidR="009E4C39" w:rsidRPr="009E4C39" w:rsidRDefault="009E4C39" w:rsidP="009E4C39">
      <w:pPr>
        <w:rPr>
          <w:rFonts w:ascii="Verdana" w:hAnsi="Verdana"/>
        </w:rPr>
      </w:pPr>
      <w:r w:rsidRPr="009E4C39">
        <w:rPr>
          <w:rFonts w:ascii="Verdana" w:hAnsi="Verdana"/>
        </w:rPr>
        <w:t>The team realised the importance of testing and spent a week learning how to perform testing on React JavaScript project. At the early stage, Test Driven Development (TDD) was not taken seriously by some of the team members. After TDD was stressed to be vital, the group added unit tests for the component. Compared to human eyes and testing manually, automated unit testing helps design the code and prevents potential mistakes by checking components each time they are modified.</w:t>
      </w:r>
    </w:p>
    <w:p w14:paraId="75617466" w14:textId="77777777" w:rsidR="009E4C39" w:rsidRPr="009E4C39" w:rsidRDefault="009E4C39" w:rsidP="003B6446">
      <w:pPr>
        <w:rPr>
          <w:rFonts w:ascii="Verdana" w:hAnsi="Verdana"/>
          <w:szCs w:val="21"/>
        </w:rPr>
      </w:pPr>
    </w:p>
    <w:p w14:paraId="1ADD7CD4" w14:textId="738B9520" w:rsidR="00EB5B9A" w:rsidRPr="0040031F" w:rsidRDefault="00EB5B9A" w:rsidP="00EB5B9A">
      <w:pPr>
        <w:rPr>
          <w:rFonts w:ascii="Verdana" w:hAnsi="Verdana"/>
          <w:b/>
          <w:bCs/>
          <w:sz w:val="28"/>
          <w:szCs w:val="28"/>
        </w:rPr>
      </w:pPr>
      <w:r w:rsidRPr="0040031F">
        <w:rPr>
          <w:rFonts w:ascii="Verdana" w:hAnsi="Verdana"/>
          <w:b/>
          <w:bCs/>
          <w:sz w:val="28"/>
          <w:szCs w:val="28"/>
        </w:rPr>
        <w:t>3.</w:t>
      </w:r>
      <w:r w:rsidRPr="0040031F">
        <w:rPr>
          <w:rFonts w:ascii="Verdana" w:hAnsi="Verdana" w:hint="eastAsia"/>
          <w:b/>
          <w:bCs/>
          <w:sz w:val="28"/>
          <w:szCs w:val="28"/>
        </w:rPr>
        <w:t>R</w:t>
      </w:r>
      <w:r w:rsidRPr="0040031F">
        <w:rPr>
          <w:rFonts w:ascii="Verdana" w:hAnsi="Verdana"/>
          <w:b/>
          <w:bCs/>
          <w:sz w:val="28"/>
          <w:szCs w:val="28"/>
        </w:rPr>
        <w:t>isk Management</w:t>
      </w:r>
    </w:p>
    <w:p w14:paraId="35CB98F6" w14:textId="770A0AAD" w:rsidR="00EB5B9A" w:rsidRPr="00686DC2" w:rsidRDefault="00EB5B9A" w:rsidP="0040031F">
      <w:pPr>
        <w:rPr>
          <w:rFonts w:ascii="Verdana" w:hAnsi="Verdana"/>
        </w:rPr>
      </w:pPr>
      <w:r w:rsidRPr="0040031F">
        <w:rPr>
          <w:rFonts w:ascii="Verdana" w:hAnsi="Verdana"/>
          <w:b/>
          <w:bCs/>
          <w:sz w:val="28"/>
          <w:szCs w:val="28"/>
        </w:rPr>
        <w:t>4.Time Plan</w:t>
      </w:r>
    </w:p>
    <w:p w14:paraId="639EE782" w14:textId="77777777" w:rsidR="00CF1057" w:rsidRDefault="00CF1057"/>
    <w:sectPr w:rsidR="00CF105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8" w:author="Ruizi HAN (20125115)" w:date="2021-04-01T03:20:00Z" w:initials="RH(">
    <w:p w14:paraId="3832F7BD" w14:textId="4A41B903" w:rsidR="003E3946" w:rsidRDefault="003E3946">
      <w:pPr>
        <w:pStyle w:val="CommentText"/>
      </w:pPr>
      <w:r>
        <w:rPr>
          <w:rStyle w:val="CommentReference"/>
        </w:rPr>
        <w:annotationRef/>
      </w:r>
      <w:r>
        <w:rPr>
          <w:rFonts w:hint="eastAsia"/>
        </w:rPr>
        <w:t>这段主要讲如何定工作，可不可以全</w:t>
      </w:r>
      <w:proofErr w:type="gramStart"/>
      <w:r>
        <w:rPr>
          <w:rFonts w:hint="eastAsia"/>
        </w:rPr>
        <w:t>删</w:t>
      </w:r>
      <w:proofErr w:type="gramEnd"/>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32F7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FBA72" w16cex:dateUtc="2021-03-31T1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32F7BD" w16cid:durableId="240FBA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5AF88" w14:textId="77777777" w:rsidR="00230196" w:rsidRDefault="00230196" w:rsidP="00230196">
      <w:r>
        <w:separator/>
      </w:r>
    </w:p>
  </w:endnote>
  <w:endnote w:type="continuationSeparator" w:id="0">
    <w:p w14:paraId="76FC1329" w14:textId="77777777" w:rsidR="00230196" w:rsidRDefault="00230196" w:rsidP="00230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9A8F5" w14:textId="77777777" w:rsidR="00230196" w:rsidRDefault="00230196" w:rsidP="00230196">
      <w:r>
        <w:separator/>
      </w:r>
    </w:p>
  </w:footnote>
  <w:footnote w:type="continuationSeparator" w:id="0">
    <w:p w14:paraId="395067A3" w14:textId="77777777" w:rsidR="00230196" w:rsidRDefault="00230196" w:rsidP="002301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E3706"/>
    <w:multiLevelType w:val="hybridMultilevel"/>
    <w:tmpl w:val="45B0FFF0"/>
    <w:lvl w:ilvl="0" w:tplc="F75C46AC">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6103CAD"/>
    <w:multiLevelType w:val="hybridMultilevel"/>
    <w:tmpl w:val="FF1EC3B4"/>
    <w:lvl w:ilvl="0" w:tplc="F75C46AC">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23EE22F6"/>
    <w:multiLevelType w:val="hybridMultilevel"/>
    <w:tmpl w:val="20C2FFE4"/>
    <w:lvl w:ilvl="0" w:tplc="3F2CD530">
      <w:start w:val="1"/>
      <w:numFmt w:val="bullet"/>
      <w:lvlText w:val="-"/>
      <w:lvlJc w:val="left"/>
      <w:pPr>
        <w:ind w:left="1140" w:hanging="360"/>
      </w:pPr>
      <w:rPr>
        <w:rFonts w:ascii="Verdana" w:eastAsiaTheme="minorEastAsia" w:hAnsi="Verdana" w:cstheme="minorBidi"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 w15:restartNumberingAfterBreak="0">
    <w:nsid w:val="48A240C0"/>
    <w:multiLevelType w:val="hybridMultilevel"/>
    <w:tmpl w:val="8F02B4E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uizi HAN (20125115)">
    <w15:presenceInfo w15:providerId="AD" w15:userId="S::biyrh2@nottingham.edu.cn::0337c467-e31d-40d9-8c4c-1a14263be5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B9A"/>
    <w:rsid w:val="0008602E"/>
    <w:rsid w:val="00133C80"/>
    <w:rsid w:val="0014276C"/>
    <w:rsid w:val="00145AE0"/>
    <w:rsid w:val="00210B6B"/>
    <w:rsid w:val="00230196"/>
    <w:rsid w:val="00234E65"/>
    <w:rsid w:val="002E4922"/>
    <w:rsid w:val="0032666A"/>
    <w:rsid w:val="003B6446"/>
    <w:rsid w:val="003E3946"/>
    <w:rsid w:val="003E3B80"/>
    <w:rsid w:val="0040031F"/>
    <w:rsid w:val="004241B7"/>
    <w:rsid w:val="0042451E"/>
    <w:rsid w:val="0043439B"/>
    <w:rsid w:val="004864C3"/>
    <w:rsid w:val="004E6BE7"/>
    <w:rsid w:val="00561615"/>
    <w:rsid w:val="00584140"/>
    <w:rsid w:val="00584D34"/>
    <w:rsid w:val="00594822"/>
    <w:rsid w:val="005F0DD5"/>
    <w:rsid w:val="006460B1"/>
    <w:rsid w:val="00784C5F"/>
    <w:rsid w:val="008745B4"/>
    <w:rsid w:val="009B3143"/>
    <w:rsid w:val="009B5BC2"/>
    <w:rsid w:val="009E4C39"/>
    <w:rsid w:val="00A87EF1"/>
    <w:rsid w:val="00B23B87"/>
    <w:rsid w:val="00B62798"/>
    <w:rsid w:val="00B67CD0"/>
    <w:rsid w:val="00B82125"/>
    <w:rsid w:val="00B9660B"/>
    <w:rsid w:val="00C12D0B"/>
    <w:rsid w:val="00C32709"/>
    <w:rsid w:val="00C84518"/>
    <w:rsid w:val="00C91CD4"/>
    <w:rsid w:val="00C95363"/>
    <w:rsid w:val="00CF1057"/>
    <w:rsid w:val="00D94A86"/>
    <w:rsid w:val="00EB5B9A"/>
    <w:rsid w:val="00ED143F"/>
    <w:rsid w:val="00F20CB9"/>
    <w:rsid w:val="00F7602C"/>
    <w:rsid w:val="00FD2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CEAA3"/>
  <w15:chartTrackingRefBased/>
  <w15:docId w15:val="{CE1FB860-9163-4942-AAD1-93FB63E49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B9A"/>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9A"/>
    <w:pPr>
      <w:ind w:firstLineChars="200" w:firstLine="420"/>
    </w:pPr>
  </w:style>
  <w:style w:type="character" w:styleId="CommentReference">
    <w:name w:val="annotation reference"/>
    <w:basedOn w:val="DefaultParagraphFont"/>
    <w:uiPriority w:val="99"/>
    <w:semiHidden/>
    <w:unhideWhenUsed/>
    <w:rsid w:val="003E3946"/>
    <w:rPr>
      <w:sz w:val="21"/>
      <w:szCs w:val="21"/>
    </w:rPr>
  </w:style>
  <w:style w:type="paragraph" w:styleId="CommentText">
    <w:name w:val="annotation text"/>
    <w:basedOn w:val="Normal"/>
    <w:link w:val="CommentTextChar"/>
    <w:uiPriority w:val="99"/>
    <w:semiHidden/>
    <w:unhideWhenUsed/>
    <w:rsid w:val="003E3946"/>
    <w:pPr>
      <w:jc w:val="left"/>
    </w:pPr>
  </w:style>
  <w:style w:type="character" w:customStyle="1" w:styleId="CommentTextChar">
    <w:name w:val="Comment Text Char"/>
    <w:basedOn w:val="DefaultParagraphFont"/>
    <w:link w:val="CommentText"/>
    <w:uiPriority w:val="99"/>
    <w:semiHidden/>
    <w:rsid w:val="003E3946"/>
  </w:style>
  <w:style w:type="paragraph" w:styleId="CommentSubject">
    <w:name w:val="annotation subject"/>
    <w:basedOn w:val="CommentText"/>
    <w:next w:val="CommentText"/>
    <w:link w:val="CommentSubjectChar"/>
    <w:uiPriority w:val="99"/>
    <w:semiHidden/>
    <w:unhideWhenUsed/>
    <w:rsid w:val="003E3946"/>
    <w:rPr>
      <w:b/>
      <w:bCs/>
    </w:rPr>
  </w:style>
  <w:style w:type="character" w:customStyle="1" w:styleId="CommentSubjectChar">
    <w:name w:val="Comment Subject Char"/>
    <w:basedOn w:val="CommentTextChar"/>
    <w:link w:val="CommentSubject"/>
    <w:uiPriority w:val="99"/>
    <w:semiHidden/>
    <w:rsid w:val="003E3946"/>
    <w:rPr>
      <w:b/>
      <w:bCs/>
    </w:rPr>
  </w:style>
  <w:style w:type="paragraph" w:styleId="Header">
    <w:name w:val="header"/>
    <w:basedOn w:val="Normal"/>
    <w:link w:val="HeaderChar"/>
    <w:uiPriority w:val="99"/>
    <w:unhideWhenUsed/>
    <w:rsid w:val="00230196"/>
    <w:pPr>
      <w:tabs>
        <w:tab w:val="center" w:pos="4153"/>
        <w:tab w:val="right" w:pos="8306"/>
      </w:tabs>
    </w:pPr>
  </w:style>
  <w:style w:type="character" w:customStyle="1" w:styleId="HeaderChar">
    <w:name w:val="Header Char"/>
    <w:basedOn w:val="DefaultParagraphFont"/>
    <w:link w:val="Header"/>
    <w:uiPriority w:val="99"/>
    <w:rsid w:val="00230196"/>
  </w:style>
  <w:style w:type="paragraph" w:styleId="Footer">
    <w:name w:val="footer"/>
    <w:basedOn w:val="Normal"/>
    <w:link w:val="FooterChar"/>
    <w:uiPriority w:val="99"/>
    <w:unhideWhenUsed/>
    <w:rsid w:val="00230196"/>
    <w:pPr>
      <w:tabs>
        <w:tab w:val="center" w:pos="4153"/>
        <w:tab w:val="right" w:pos="8306"/>
      </w:tabs>
    </w:pPr>
  </w:style>
  <w:style w:type="character" w:customStyle="1" w:styleId="FooterChar">
    <w:name w:val="Footer Char"/>
    <w:basedOn w:val="DefaultParagraphFont"/>
    <w:link w:val="Footer"/>
    <w:uiPriority w:val="99"/>
    <w:rsid w:val="00230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2068</Words>
  <Characters>11792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Ruizi HAN (20125115)</dc:creator>
  <cp:keywords/>
  <dc:description/>
  <cp:lastModifiedBy>陈诗量</cp:lastModifiedBy>
  <cp:revision>4</cp:revision>
  <dcterms:created xsi:type="dcterms:W3CDTF">2021-04-01T13:23:00Z</dcterms:created>
  <dcterms:modified xsi:type="dcterms:W3CDTF">2021-04-01T13:29:00Z</dcterms:modified>
</cp:coreProperties>
</file>