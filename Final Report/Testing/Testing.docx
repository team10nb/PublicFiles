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45232A05" w14:textId="77777777" w:rsidR="00A13730" w:rsidRDefault="00A13730" w:rsidP="001162A8">
      <w:pPr>
        <w:rPr>
          <w:b/>
          <w:bCs/>
          <w:sz w:val="24"/>
          <w:szCs w:val="24"/>
        </w:rPr>
      </w:pPr>
    </w:p>
    <w:p w14:paraId="06AE7FA9" w14:textId="57933348" w:rsidR="001162A8" w:rsidRPr="00A13730" w:rsidRDefault="001162A8" w:rsidP="001162A8">
      <w:pPr>
        <w:rPr>
          <w:b/>
          <w:bCs/>
          <w:sz w:val="24"/>
          <w:szCs w:val="24"/>
        </w:rPr>
      </w:pPr>
      <w:r w:rsidRPr="00A13730">
        <w:rPr>
          <w:b/>
          <w:bCs/>
          <w:sz w:val="24"/>
          <w:szCs w:val="24"/>
        </w:rPr>
        <w:t>Introduction</w:t>
      </w:r>
    </w:p>
    <w:p w14:paraId="7F33EF13" w14:textId="3A320543" w:rsidR="00747EE2" w:rsidRDefault="00A3722E" w:rsidP="001162A8">
      <w:pPr>
        <w:rPr>
          <w:b/>
          <w:bCs/>
          <w:sz w:val="24"/>
          <w:szCs w:val="24"/>
        </w:rPr>
      </w:pPr>
      <w:r w:rsidRPr="00DD5C36">
        <w:t>The aim of testing</w:t>
      </w:r>
      <w:r w:rsidRPr="00A3722E">
        <w:t xml:space="preserve"> is to program the software as </w:t>
      </w:r>
      <w:r w:rsidRPr="00B463B1">
        <w:rPr>
          <w:highlight w:val="yellow"/>
        </w:rPr>
        <w:t>we</w:t>
      </w:r>
      <w:r w:rsidRPr="00A3722E">
        <w:t xml:space="preserve"> planned and potentially prevent it from being broken. In general, testing is about ensuring quality. Test-driven development (TDD) is an overall approach that writes tests before implementing functionalities </w:t>
      </w:r>
      <w:r w:rsidR="00485C38" w:rsidRPr="0011434C">
        <w:rPr>
          <w:highlight w:val="yellow"/>
        </w:rPr>
        <w:t>\cite{</w:t>
      </w:r>
      <w:proofErr w:type="spellStart"/>
      <w:r w:rsidR="00B96045">
        <w:rPr>
          <w:highlight w:val="yellow"/>
        </w:rPr>
        <w:t>ReqVSspe</w:t>
      </w:r>
      <w:proofErr w:type="spellEnd"/>
      <w:r w:rsidR="00485C38" w:rsidRPr="0011434C">
        <w:rPr>
          <w:highlight w:val="yellow"/>
        </w:rPr>
        <w:t>}</w:t>
      </w:r>
      <w:r w:rsidRPr="00A3722E">
        <w:t xml:space="preserve">. This approach has been considered as our primary methodology to ensure the quality of the software. There are four major testing phases in this project, unit testing, integration testing, release testing and acceptance testing. Unit testing is responsible for individual pieces, ensuring the basic functionality of each component. Integration testing checks whether combinations of components work as expected. Release testing tests most of the possible interactions to ensure the stability of the whole system. Acceptance testing checks requirements and specifications by the customer, </w:t>
      </w:r>
      <w:del w:id="0" w:author="陈诗量" w:date="2021-03-23T15:53:00Z">
        <w:r w:rsidRPr="00A3722E" w:rsidDel="00990CDD">
          <w:delText xml:space="preserve">telling </w:delText>
        </w:r>
      </w:del>
      <w:ins w:id="1" w:author="陈诗量" w:date="2021-03-23T15:53:00Z">
        <w:r w:rsidR="00990CDD">
          <w:t>indicating</w:t>
        </w:r>
        <w:r w:rsidR="00990CDD" w:rsidRPr="00A3722E">
          <w:t xml:space="preserve"> </w:t>
        </w:r>
      </w:ins>
      <w:r w:rsidRPr="00A3722E">
        <w:t xml:space="preserve">whether the software is accepted. </w:t>
      </w:r>
      <w:r w:rsidRPr="00091B7B">
        <w:t xml:space="preserve">In addition to these testing phases, </w:t>
      </w:r>
      <w:r w:rsidR="00091B7B" w:rsidRPr="00091B7B">
        <w:rPr>
          <w:highlight w:val="yellow"/>
        </w:rPr>
        <w:t>we</w:t>
      </w:r>
      <w:r w:rsidR="00091B7B" w:rsidRPr="00091B7B">
        <w:t xml:space="preserve"> apply continuous integration</w:t>
      </w:r>
      <w:r w:rsidRPr="00091B7B">
        <w:t xml:space="preserve"> through the whole process of development for spotting errors early</w:t>
      </w:r>
      <w:r w:rsidRPr="0011434C">
        <w:t xml:space="preserve"> and improv</w:t>
      </w:r>
      <w:ins w:id="2" w:author="陈诗量" w:date="2021-03-23T15:11:00Z">
        <w:r w:rsidR="00740A1D" w:rsidRPr="00091B7B">
          <w:t>ing</w:t>
        </w:r>
      </w:ins>
      <w:del w:id="3" w:author="陈诗量" w:date="2021-03-23T15:11:00Z">
        <w:r w:rsidRPr="00091B7B" w:rsidDel="00740A1D">
          <w:delText>e</w:delText>
        </w:r>
      </w:del>
      <w:r w:rsidRPr="00091B7B">
        <w:t xml:space="preserve"> efficiency</w:t>
      </w:r>
      <w:r w:rsidRPr="00A3722E">
        <w:t xml:space="preserve">. The following parts will introduce how these testing methods were deployed during the development and problems </w:t>
      </w:r>
      <w:r w:rsidRPr="00091B7B">
        <w:rPr>
          <w:highlight w:val="yellow"/>
        </w:rPr>
        <w:t>we</w:t>
      </w:r>
      <w:r w:rsidRPr="00A3722E">
        <w:t xml:space="preserve"> met with respective remarks.</w:t>
      </w:r>
    </w:p>
    <w:p w14:paraId="6E42DD3A" w14:textId="4A3F7337" w:rsidR="001162A8" w:rsidRPr="00B03C08" w:rsidRDefault="001162A8" w:rsidP="001162A8">
      <w:pPr>
        <w:rPr>
          <w:b/>
          <w:bCs/>
          <w:sz w:val="24"/>
          <w:szCs w:val="24"/>
        </w:rPr>
      </w:pPr>
      <w:r w:rsidRPr="00B03C08">
        <w:rPr>
          <w:b/>
          <w:bCs/>
          <w:sz w:val="24"/>
          <w:szCs w:val="24"/>
        </w:rPr>
        <w:t>Unit Testing</w:t>
      </w:r>
    </w:p>
    <w:p w14:paraId="162DF555" w14:textId="43DE7514" w:rsidR="001162A8" w:rsidRDefault="001162A8" w:rsidP="001162A8">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w:t>
      </w:r>
      <w:r w:rsidRPr="00510FA6">
        <w:t xml:space="preserve">This can be </w:t>
      </w:r>
      <w:del w:id="4" w:author="陈诗量" w:date="2021-03-23T15:54:00Z">
        <w:r w:rsidRPr="00510FA6" w:rsidDel="00A34D53">
          <w:delText xml:space="preserve">proved </w:delText>
        </w:r>
      </w:del>
      <w:ins w:id="5" w:author="陈诗量" w:date="2021-03-23T15:54:00Z">
        <w:r w:rsidR="00A34D53" w:rsidRPr="00510FA6">
          <w:t xml:space="preserve">illustrated </w:t>
        </w:r>
      </w:ins>
      <w:r w:rsidRPr="0011434C">
        <w:t>by an example of a group in the team.</w:t>
      </w:r>
      <w:r>
        <w:t xml:space="preserve"> At the early stage, TDD was not taken seriously by some of the team members. One group of two in the team did not follow the instruction of TDD and wrote code directly without writing any unit test. The component displays appropriately at </w:t>
      </w:r>
      <w:del w:id="6" w:author="陈诗量" w:date="2021-03-23T15:55:00Z">
        <w:r w:rsidDel="00A257B8">
          <w:delText>the beginning</w:delText>
        </w:r>
      </w:del>
      <w:ins w:id="7" w:author="陈诗量" w:date="2021-03-23T15:55:00Z">
        <w:r w:rsidR="00A257B8">
          <w:t>first</w:t>
        </w:r>
      </w:ins>
      <w:r>
        <w:t xml:space="preserve">,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 </w:t>
      </w:r>
    </w:p>
    <w:p w14:paraId="7C2969B5" w14:textId="75D2AB00" w:rsidR="001162A8" w:rsidRDefault="001162A8" w:rsidP="001162A8">
      <w:r>
        <w:t xml:space="preserve">Specifically, unit testing in the project works for checking whether a fundamental component contains expected texts, </w:t>
      </w:r>
      <w:proofErr w:type="gramStart"/>
      <w:r>
        <w:t>buttons</w:t>
      </w:r>
      <w:proofErr w:type="gramEnd"/>
      <w:r>
        <w:t xml:space="preserve"> and testing whether functions inside a component run appropriately. Since we use React </w:t>
      </w:r>
      <w:r w:rsidR="0011434C" w:rsidRPr="0011434C">
        <w:rPr>
          <w:highlight w:val="yellow"/>
        </w:rPr>
        <w:t>\cite{React}</w:t>
      </w:r>
      <w:r>
        <w:t xml:space="preserve"> as the JavaScript library, Jest </w:t>
      </w:r>
      <w:r w:rsidR="0011434C" w:rsidRPr="002A31AA">
        <w:rPr>
          <w:highlight w:val="yellow"/>
        </w:rPr>
        <w:t>\cite{Jest}</w:t>
      </w:r>
      <w:r>
        <w:t xml:space="preserve"> is the project's primary unit testing </w:t>
      </w:r>
      <w:r w:rsidR="004A0504">
        <w:t>framework</w:t>
      </w:r>
      <w:r>
        <w:t>. React-testing-library is a testing utility that encourages good testing practices and simplifies testing processes such as rendering components and creating snapshots</w:t>
      </w:r>
      <w:r w:rsidR="004A0504">
        <w:t xml:space="preserve"> </w:t>
      </w:r>
      <w:r w:rsidR="004A0504" w:rsidRPr="0011434C">
        <w:rPr>
          <w:highlight w:val="yellow"/>
        </w:rPr>
        <w:t>\cite{</w:t>
      </w:r>
      <w:proofErr w:type="spellStart"/>
      <w:r w:rsidR="004A0504" w:rsidRPr="0011434C">
        <w:rPr>
          <w:highlight w:val="yellow"/>
        </w:rPr>
        <w:t>ReactTestingLibrary</w:t>
      </w:r>
      <w:proofErr w:type="spellEnd"/>
      <w:r w:rsidR="004A0504" w:rsidRPr="0011434C">
        <w:rPr>
          <w:highlight w:val="yellow"/>
        </w:rPr>
        <w:t>}</w:t>
      </w:r>
      <w:r>
        <w:t xml:space="preserve">. It is possible to test a combination of several components as well. As fundamental components are already tested, mocking is utilised in testing combinations to avoid repeated tests. Tested </w:t>
      </w:r>
      <w:r>
        <w:lastRenderedPageBreak/>
        <w:t>basic components and third-party components will be mocked to avoid unnecessary rendering and unexpected errors.</w:t>
      </w:r>
    </w:p>
    <w:p w14:paraId="5BC94EEC" w14:textId="77777777" w:rsidR="001162A8" w:rsidRDefault="001162A8" w:rsidP="001162A8">
      <w:proofErr w:type="gramStart"/>
      <w:r>
        <w:t>All of</w:t>
      </w:r>
      <w:proofErr w:type="gramEnd"/>
      <w:r>
        <w:t xml:space="preserve"> the unit tests were firstly planned by documenting test plans in detail. Any failed case and modification were also recorded in a test log for future bug track convenience. Detailed test plans and logs can be viewed in </w:t>
      </w:r>
      <w:r w:rsidRPr="0011434C">
        <w:rPr>
          <w:highlight w:val="yellow"/>
        </w:rPr>
        <w:t>appendix X</w:t>
      </w:r>
      <w:r>
        <w:t xml:space="preserve">. </w:t>
      </w:r>
    </w:p>
    <w:p w14:paraId="54E58B79" w14:textId="77777777" w:rsidR="001162A8" w:rsidRDefault="001162A8" w:rsidP="001162A8">
      <w:r>
        <w:t>Examples of unit testing points are as follows:</w:t>
      </w:r>
    </w:p>
    <w:p w14:paraId="052495B3" w14:textId="77777777" w:rsidR="001162A8" w:rsidRDefault="001162A8" w:rsidP="001162A8">
      <w:r>
        <w:t>1. Should contain specific text.</w:t>
      </w:r>
    </w:p>
    <w:p w14:paraId="678FA75A" w14:textId="77777777" w:rsidR="001162A8" w:rsidRDefault="001162A8" w:rsidP="001162A8">
      <w:r>
        <w:t>2. Should contain buttons.</w:t>
      </w:r>
    </w:p>
    <w:p w14:paraId="0D1411CC" w14:textId="77777777" w:rsidR="001162A8" w:rsidRDefault="001162A8" w:rsidP="001162A8">
      <w:r>
        <w:t>3. A function should have been called after a button click event.</w:t>
      </w:r>
    </w:p>
    <w:p w14:paraId="55FB7A60" w14:textId="77777777" w:rsidR="001162A8" w:rsidRDefault="001162A8" w:rsidP="001162A8">
      <w:r>
        <w:t>4. A subcomponent should have been called while rendering.</w:t>
      </w:r>
    </w:p>
    <w:p w14:paraId="2B92A8B7" w14:textId="77777777" w:rsidR="001162A8" w:rsidRDefault="001162A8" w:rsidP="001162A8">
      <w:r>
        <w:t>5. Functions should work as expected.</w:t>
      </w:r>
    </w:p>
    <w:p w14:paraId="345F4747" w14:textId="29B286B6" w:rsidR="001162A8" w:rsidRDefault="00561AB8" w:rsidP="001162A8">
      <w:r>
        <w:rPr>
          <w:noProof/>
        </w:rPr>
        <w:drawing>
          <wp:inline distT="0" distB="0" distL="0" distR="0" wp14:anchorId="664F9533" wp14:editId="518D02D5">
            <wp:extent cx="5274310" cy="3512820"/>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40E6CC15" w14:textId="36DDE4B6" w:rsidR="00561AB8" w:rsidRDefault="00E92941" w:rsidP="001162A8">
      <w:r>
        <w:t>F</w:t>
      </w:r>
      <w:r w:rsidR="00561AB8">
        <w:t>igure</w:t>
      </w:r>
      <w:r w:rsidR="00F247DB">
        <w:t>1</w:t>
      </w:r>
      <w:r>
        <w:t>. Unit testing &amp; Integration testing</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77777777" w:rsidR="001162A8" w:rsidRDefault="001162A8" w:rsidP="001162A8">
      <w:r>
        <w:t xml:space="preserve">Integration testing tests subsystems [1]. In this project, scenes and huge combinations of multiple components are considered subsystems. Their interfaces were tested by jest snapshot, and their interactions were tested manually. Snapshot testing is a helpful tool to ensure a subsystem has not been modified. If any of the elements were changed by accident, the snapshot test would fail by comparing it to the old one. Integration testing was often conducted at the end of a sprint and may expose some bugs related to </w:t>
      </w:r>
      <w:r>
        <w:lastRenderedPageBreak/>
        <w:t>interaction. This is relatively helpful to check whether a subsystem works as the specification expected.</w:t>
      </w:r>
    </w:p>
    <w:p w14:paraId="00CA6025" w14:textId="77777777" w:rsidR="001162A8" w:rsidRDefault="001162A8" w:rsidP="001162A8">
      <w:r>
        <w:t>Examples of Integration testing are as follows:</w:t>
      </w:r>
    </w:p>
    <w:p w14:paraId="6ED728F4" w14:textId="77777777" w:rsidR="001162A8" w:rsidRDefault="001162A8" w:rsidP="001162A8">
      <w:r>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30142FD4" w:rsidR="001162A8" w:rsidRDefault="001162A8" w:rsidP="001162A8">
      <w:r>
        <w:t xml:space="preserve">Release testing is expected to be conducted by an individual quality assurance team that has not been involved in the system development </w:t>
      </w:r>
      <w:r w:rsidR="0011434C" w:rsidRPr="0011434C">
        <w:rPr>
          <w:highlight w:val="yellow"/>
        </w:rPr>
        <w:t>\cite{</w:t>
      </w:r>
      <w:proofErr w:type="spellStart"/>
      <w:r w:rsidR="00B96045">
        <w:rPr>
          <w:highlight w:val="yellow"/>
        </w:rPr>
        <w:t>ReqVSspe</w:t>
      </w:r>
      <w:proofErr w:type="spellEnd"/>
      <w:r w:rsidR="0011434C" w:rsidRPr="0011434C">
        <w:rPr>
          <w:highlight w:val="yellow"/>
        </w:rPr>
        <w:t>}</w:t>
      </w:r>
      <w:r>
        <w:t xml:space="preserve">.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responsibility </w:t>
      </w:r>
      <w:r w:rsidR="00F84BEE">
        <w:rPr>
          <w:rFonts w:hint="eastAsia"/>
        </w:rPr>
        <w:t>for</w:t>
      </w:r>
      <w:r>
        <w:t xml:space="preserve"> release testing. They tested the software as a whole system manually to check whether the system achieves all the specifications and works without abnormal. Specifically, they took actions to simulate the user stories </w:t>
      </w:r>
      <w:r w:rsidRPr="00B463B1">
        <w:rPr>
          <w:highlight w:val="yellow"/>
        </w:rPr>
        <w:t>we</w:t>
      </w:r>
      <w:r>
        <w:t xml:space="preserve"> defined. Non-functional specifications were tested as well. Once it has been done, the software is ready for acceptance testing and external use. </w:t>
      </w:r>
    </w:p>
    <w:p w14:paraId="05616D42" w14:textId="77777777" w:rsidR="001162A8" w:rsidRDefault="001162A8" w:rsidP="001162A8">
      <w:r>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253A5EEA" w14:textId="01B30162" w:rsidR="001162A8" w:rsidRDefault="001162A8" w:rsidP="001162A8">
      <w:r>
        <w:t>3.</w:t>
      </w:r>
      <w:r w:rsidR="00BD581C">
        <w:t xml:space="preserve"> </w:t>
      </w:r>
      <w:r>
        <w:t>Scenario driven.</w:t>
      </w:r>
    </w:p>
    <w:p w14:paraId="143D8A62" w14:textId="17F2A0CE" w:rsidR="00063476" w:rsidRDefault="00063476" w:rsidP="001162A8"/>
    <w:p w14:paraId="3F2FD91F" w14:textId="77777777" w:rsidR="00063476" w:rsidRDefault="00063476" w:rsidP="00063476">
      <w:pPr>
        <w:pStyle w:val="a"/>
      </w:pPr>
      <w:r>
        <w:t>Test for I Can Sort</w:t>
      </w:r>
    </w:p>
    <w:p w14:paraId="29A96004" w14:textId="21C71E23" w:rsidR="00063476" w:rsidRDefault="00063476" w:rsidP="00063476">
      <w:pPr>
        <w:pStyle w:val="a"/>
      </w:pPr>
      <w:r>
        <w:t>Release test</w:t>
      </w:r>
      <w:r w:rsidR="00742E64">
        <w:t>ing</w:t>
      </w:r>
      <w:r>
        <w:t xml:space="preserve"> time: 2021/3/26</w:t>
      </w:r>
    </w:p>
    <w:p w14:paraId="61D5468D" w14:textId="77777777" w:rsidR="00063476" w:rsidRDefault="00063476" w:rsidP="00063476">
      <w:pPr>
        <w:pStyle w:val="a"/>
      </w:pPr>
    </w:p>
    <w:p w14:paraId="4E008BE7" w14:textId="77777777" w:rsidR="00063476" w:rsidRDefault="00063476" w:rsidP="00063476">
      <w:pPr>
        <w:pStyle w:val="a"/>
      </w:pPr>
      <w:r w:rsidRPr="00BD581C">
        <w:rPr>
          <w:lang w:val="en-GB"/>
        </w:rPr>
        <w:t xml:space="preserve">Part 1. </w:t>
      </w:r>
      <w:r>
        <w:t>First open</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0411773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604005A" w14:textId="77777777" w:rsidR="00063476" w:rsidRDefault="00063476" w:rsidP="004D5B86">
            <w:pPr>
              <w:pStyle w:val="2"/>
            </w:pPr>
            <w:r>
              <w:rPr>
                <w:rFonts w:eastAsia="Arial Unicode MS" w:cs="Arial Unicode MS"/>
              </w:rPr>
              <w:t>When first open this software, whether it will open a dialog window to ask the user’s level.</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28E3198" w14:textId="77777777" w:rsidR="00063476" w:rsidRDefault="00063476" w:rsidP="004D5B86">
            <w:pPr>
              <w:pStyle w:val="2"/>
            </w:pPr>
            <w:r>
              <w:rPr>
                <w:rFonts w:eastAsia="Arial Unicode MS" w:cs="Arial Unicode MS"/>
              </w:rPr>
              <w:t>1</w:t>
            </w:r>
          </w:p>
        </w:tc>
      </w:tr>
      <w:tr w:rsidR="00063476" w14:paraId="053B52A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D16B758" w14:textId="77777777" w:rsidR="00063476" w:rsidRDefault="00063476" w:rsidP="004D5B86">
            <w:pPr>
              <w:pStyle w:val="2"/>
            </w:pPr>
            <w:r>
              <w:rPr>
                <w:rFonts w:eastAsia="Arial Unicode MS" w:cs="Arial Unicode MS"/>
              </w:rPr>
              <w:t>In the dialog window, click the left button, whether it will jump to Tutorial module.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848050" w14:textId="77777777" w:rsidR="00063476" w:rsidRDefault="00063476" w:rsidP="004D5B86">
            <w:pPr>
              <w:pStyle w:val="2"/>
            </w:pPr>
            <w:r>
              <w:rPr>
                <w:rFonts w:eastAsia="Arial Unicode MS" w:cs="Arial Unicode MS"/>
              </w:rPr>
              <w:t>1</w:t>
            </w:r>
          </w:p>
        </w:tc>
      </w:tr>
      <w:tr w:rsidR="00063476" w14:paraId="04A18A8F"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DDD4F6" w14:textId="77777777" w:rsidR="00063476" w:rsidRDefault="00063476" w:rsidP="004D5B86">
            <w:pPr>
              <w:pStyle w:val="2"/>
            </w:pPr>
            <w:r>
              <w:rPr>
                <w:rFonts w:eastAsia="Arial Unicode MS" w:cs="Arial Unicode MS"/>
              </w:rPr>
              <w:t>In the dialog window, click the right button, whether it will jump to Procedure module.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3FBF7B" w14:textId="77777777" w:rsidR="00063476" w:rsidRDefault="00063476" w:rsidP="004D5B86">
            <w:pPr>
              <w:pStyle w:val="2"/>
            </w:pPr>
            <w:r>
              <w:rPr>
                <w:rFonts w:eastAsia="Arial Unicode MS" w:cs="Arial Unicode MS"/>
              </w:rPr>
              <w:t>1</w:t>
            </w:r>
          </w:p>
        </w:tc>
      </w:tr>
    </w:tbl>
    <w:p w14:paraId="444D3E41" w14:textId="77777777" w:rsidR="00063476" w:rsidRDefault="00063476" w:rsidP="00063476">
      <w:pPr>
        <w:pStyle w:val="a"/>
      </w:pPr>
    </w:p>
    <w:p w14:paraId="625A2731" w14:textId="77777777" w:rsidR="00063476" w:rsidRDefault="00063476" w:rsidP="00063476">
      <w:pPr>
        <w:pStyle w:val="a"/>
      </w:pPr>
    </w:p>
    <w:p w14:paraId="379E6C00" w14:textId="77777777" w:rsidR="00063476" w:rsidRDefault="00063476" w:rsidP="00063476">
      <w:pPr>
        <w:pStyle w:val="a"/>
      </w:pPr>
      <w:r>
        <w:rPr>
          <w:lang w:val="zh-CN"/>
        </w:rPr>
        <w:t xml:space="preserve">Part </w:t>
      </w:r>
      <w:r>
        <w:t>2</w:t>
      </w:r>
      <w:r>
        <w:rPr>
          <w:lang w:val="zh-CN"/>
        </w:rPr>
        <w:t>.</w:t>
      </w:r>
      <w:r>
        <w:t xml:space="preserve"> Modules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53ED645F"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A216BD" w14:textId="77777777" w:rsidR="00063476" w:rsidRDefault="00063476" w:rsidP="004D5B86">
            <w:pPr>
              <w:pStyle w:val="2"/>
            </w:pPr>
            <w:r>
              <w:rPr>
                <w:rFonts w:eastAsia="Arial Unicode MS" w:cs="Arial Unicode MS"/>
              </w:rPr>
              <w:t>In all modules, click the Settings button, whether a settings window will pop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4F293B" w14:textId="77777777" w:rsidR="00063476" w:rsidRDefault="00063476" w:rsidP="004D5B86">
            <w:pPr>
              <w:pStyle w:val="2"/>
            </w:pPr>
            <w:r>
              <w:rPr>
                <w:rFonts w:eastAsia="Arial Unicode MS" w:cs="Arial Unicode MS"/>
              </w:rPr>
              <w:t>1</w:t>
            </w:r>
          </w:p>
        </w:tc>
      </w:tr>
      <w:tr w:rsidR="00063476" w14:paraId="266133E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530633B" w14:textId="77777777" w:rsidR="00063476" w:rsidRDefault="00063476" w:rsidP="004D5B86">
            <w:pPr>
              <w:pStyle w:val="2"/>
            </w:pPr>
            <w:r>
              <w:rPr>
                <w:rFonts w:eastAsia="Arial Unicode MS" w:cs="Arial Unicode MS"/>
              </w:rPr>
              <w:lastRenderedPageBreak/>
              <w:t>In all modules, whether the progress bars will show the progress of the corresponding parts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5BBCA7" w14:textId="77777777" w:rsidR="00063476" w:rsidRDefault="00063476" w:rsidP="004D5B86">
            <w:pPr>
              <w:pStyle w:val="2"/>
            </w:pPr>
            <w:r>
              <w:rPr>
                <w:rFonts w:eastAsia="Arial Unicode MS" w:cs="Arial Unicode MS"/>
              </w:rPr>
              <w:t>1</w:t>
            </w:r>
          </w:p>
        </w:tc>
      </w:tr>
      <w:tr w:rsidR="00063476" w14:paraId="0E81AE3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1DC18" w14:textId="77777777" w:rsidR="00063476" w:rsidRDefault="00063476" w:rsidP="004D5B86">
            <w:pPr>
              <w:pStyle w:val="2"/>
            </w:pPr>
            <w:r>
              <w:rPr>
                <w:rFonts w:eastAsia="Arial Unicode MS" w:cs="Arial Unicode MS"/>
              </w:rPr>
              <w:t>In all modules, whether the recently accessed part will be stroked.</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A356C1F" w14:textId="77777777" w:rsidR="00063476" w:rsidRDefault="00063476" w:rsidP="004D5B86">
            <w:pPr>
              <w:pStyle w:val="2"/>
            </w:pPr>
            <w:r>
              <w:rPr>
                <w:rFonts w:eastAsia="Arial Unicode MS" w:cs="Arial Unicode MS"/>
              </w:rPr>
              <w:t>1</w:t>
            </w:r>
          </w:p>
        </w:tc>
      </w:tr>
      <w:tr w:rsidR="00063476" w14:paraId="300A503C" w14:textId="77777777" w:rsidTr="004D5B86">
        <w:trPr>
          <w:trHeight w:val="112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0053C5D" w14:textId="77777777" w:rsidR="00063476" w:rsidRDefault="00063476" w:rsidP="004D5B86">
            <w:pPr>
              <w:pStyle w:val="2"/>
            </w:pPr>
            <w:r>
              <w:rPr>
                <w:rFonts w:eastAsia="Arial Unicode MS" w:cs="Arial Unicode MS"/>
              </w:rPr>
              <w:t>In the Settings button, when click GITHUB ADDRESS: I-CAN-SORT button, it will open a new browser window to the software’s GitHub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3E98119" w14:textId="77777777" w:rsidR="00063476" w:rsidRDefault="00063476" w:rsidP="004D5B86">
            <w:pPr>
              <w:pStyle w:val="2"/>
            </w:pPr>
            <w:r>
              <w:rPr>
                <w:rFonts w:eastAsia="Arial Unicode MS" w:cs="Arial Unicode MS"/>
              </w:rPr>
              <w:t>0</w:t>
            </w:r>
          </w:p>
        </w:tc>
      </w:tr>
      <w:tr w:rsidR="00063476" w14:paraId="39145338"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6B4D176" w14:textId="77777777" w:rsidR="00063476" w:rsidRDefault="00063476" w:rsidP="004D5B86">
            <w:pPr>
              <w:pStyle w:val="2"/>
            </w:pPr>
            <w:r>
              <w:rPr>
                <w:rFonts w:eastAsia="Arial Unicode MS" w:cs="Arial Unicode MS"/>
              </w:rPr>
              <w:t>In the Settings button, when click CONFIRM button, it will clear all history.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D4502B" w14:textId="77777777" w:rsidR="00063476" w:rsidRDefault="00063476" w:rsidP="004D5B86">
            <w:pPr>
              <w:pStyle w:val="2"/>
            </w:pPr>
            <w:r>
              <w:rPr>
                <w:rFonts w:eastAsia="Arial Unicode MS" w:cs="Arial Unicode MS"/>
              </w:rPr>
              <w:t>1</w:t>
            </w:r>
          </w:p>
        </w:tc>
      </w:tr>
      <w:tr w:rsidR="00063476" w14:paraId="5A7EBE9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C95DC3" w14:textId="77777777" w:rsidR="00063476" w:rsidRDefault="00063476" w:rsidP="004D5B86">
            <w:pPr>
              <w:pStyle w:val="2"/>
            </w:pPr>
            <w:r>
              <w:rPr>
                <w:rFonts w:eastAsia="Arial Unicode MS" w:cs="Arial Unicode MS"/>
              </w:rPr>
              <w:t>In all modules, click the Help button, whether a help window will pop up.</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1EFA8C" w14:textId="77777777" w:rsidR="00063476" w:rsidRDefault="00063476" w:rsidP="004D5B86">
            <w:pPr>
              <w:pStyle w:val="2"/>
            </w:pPr>
            <w:r>
              <w:rPr>
                <w:rFonts w:eastAsia="Arial Unicode MS" w:cs="Arial Unicode MS"/>
              </w:rPr>
              <w:t>1</w:t>
            </w:r>
          </w:p>
        </w:tc>
      </w:tr>
      <w:tr w:rsidR="00063476" w14:paraId="728345C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2E972" w14:textId="77777777" w:rsidR="00063476" w:rsidRDefault="00063476" w:rsidP="004D5B86">
            <w:pPr>
              <w:pStyle w:val="2"/>
            </w:pPr>
            <w:r>
              <w:rPr>
                <w:rFonts w:eastAsia="Arial Unicode MS" w:cs="Arial Unicode MS"/>
              </w:rPr>
              <w:t>In Tutorial, click the Swap button, whether it goes to Swap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A2898A" w14:textId="77777777" w:rsidR="00063476" w:rsidRDefault="00063476" w:rsidP="004D5B86">
            <w:pPr>
              <w:pStyle w:val="2"/>
            </w:pPr>
            <w:r>
              <w:rPr>
                <w:rFonts w:eastAsia="Arial Unicode MS" w:cs="Arial Unicode MS"/>
              </w:rPr>
              <w:t>1</w:t>
            </w:r>
          </w:p>
        </w:tc>
      </w:tr>
      <w:tr w:rsidR="00063476" w14:paraId="0782F0BE"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118CA8C" w14:textId="77777777" w:rsidR="00063476" w:rsidRDefault="00063476" w:rsidP="004D5B86">
            <w:pPr>
              <w:pStyle w:val="2"/>
            </w:pPr>
            <w:r>
              <w:rPr>
                <w:rFonts w:eastAsia="Arial Unicode MS" w:cs="Arial Unicode MS"/>
              </w:rPr>
              <w:t>In Tutorial, click the Loop button, whether it goes to Loop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F1F1C07" w14:textId="77777777" w:rsidR="00063476" w:rsidRDefault="00063476" w:rsidP="004D5B86">
            <w:pPr>
              <w:pStyle w:val="2"/>
            </w:pPr>
            <w:r>
              <w:rPr>
                <w:rFonts w:eastAsia="Arial Unicode MS" w:cs="Arial Unicode MS"/>
              </w:rPr>
              <w:t>1</w:t>
            </w:r>
          </w:p>
        </w:tc>
      </w:tr>
      <w:tr w:rsidR="00063476" w14:paraId="58067C7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5A6557" w14:textId="77777777" w:rsidR="00063476" w:rsidRDefault="00063476" w:rsidP="004D5B86">
            <w:pPr>
              <w:pStyle w:val="2"/>
            </w:pPr>
            <w:r>
              <w:rPr>
                <w:rFonts w:eastAsia="Arial Unicode MS" w:cs="Arial Unicode MS"/>
              </w:rPr>
              <w:t>In Tutorial, click the Terminology button, whether it goes to Terminology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EE9CEA" w14:textId="77777777" w:rsidR="00063476" w:rsidRDefault="00063476" w:rsidP="004D5B86">
            <w:pPr>
              <w:pStyle w:val="2"/>
            </w:pPr>
            <w:r>
              <w:rPr>
                <w:rFonts w:eastAsia="Arial Unicode MS" w:cs="Arial Unicode MS"/>
              </w:rPr>
              <w:t>1</w:t>
            </w:r>
          </w:p>
        </w:tc>
      </w:tr>
      <w:tr w:rsidR="00063476" w14:paraId="2C146E77"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E20208" w14:textId="77777777" w:rsidR="00063476" w:rsidRDefault="00063476" w:rsidP="004D5B86">
            <w:pPr>
              <w:pStyle w:val="2"/>
            </w:pPr>
            <w:r>
              <w:rPr>
                <w:rFonts w:eastAsia="Arial Unicode MS" w:cs="Arial Unicode MS"/>
              </w:rPr>
              <w:t>In Procedure, click the Bubble sort button, whether it goes to Bubble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7498BC" w14:textId="77777777" w:rsidR="00063476" w:rsidRDefault="00063476" w:rsidP="004D5B86">
            <w:pPr>
              <w:pStyle w:val="2"/>
            </w:pPr>
            <w:r>
              <w:rPr>
                <w:rFonts w:eastAsia="Arial Unicode MS" w:cs="Arial Unicode MS"/>
              </w:rPr>
              <w:t>1</w:t>
            </w:r>
          </w:p>
        </w:tc>
      </w:tr>
      <w:tr w:rsidR="00063476" w14:paraId="2D3CDD1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DEA2F9" w14:textId="77777777" w:rsidR="00063476" w:rsidRDefault="00063476" w:rsidP="004D5B86">
            <w:pPr>
              <w:pStyle w:val="2"/>
            </w:pPr>
            <w:r>
              <w:rPr>
                <w:rFonts w:eastAsia="Arial Unicode MS" w:cs="Arial Unicode MS"/>
              </w:rPr>
              <w:t>In Procedure, click the Selection sort button, whether it goes to Selection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1EF8D5" w14:textId="77777777" w:rsidR="00063476" w:rsidRDefault="00063476" w:rsidP="004D5B86">
            <w:pPr>
              <w:pStyle w:val="2"/>
            </w:pPr>
            <w:r>
              <w:rPr>
                <w:rFonts w:eastAsia="Arial Unicode MS" w:cs="Arial Unicode MS"/>
              </w:rPr>
              <w:t>1</w:t>
            </w:r>
          </w:p>
        </w:tc>
      </w:tr>
      <w:tr w:rsidR="00063476" w14:paraId="33C0AD4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F9BF47" w14:textId="77777777" w:rsidR="00063476" w:rsidRDefault="00063476" w:rsidP="004D5B86">
            <w:pPr>
              <w:pStyle w:val="2"/>
            </w:pPr>
            <w:r>
              <w:rPr>
                <w:rFonts w:eastAsia="Arial Unicode MS" w:cs="Arial Unicode MS"/>
              </w:rPr>
              <w:t>In Procedure, click the Insertion sort button, whether it goes to Insertion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22BC210" w14:textId="77777777" w:rsidR="00063476" w:rsidRDefault="00063476" w:rsidP="004D5B86">
            <w:pPr>
              <w:pStyle w:val="2"/>
            </w:pPr>
            <w:r>
              <w:rPr>
                <w:rFonts w:eastAsia="Arial Unicode MS" w:cs="Arial Unicode MS"/>
              </w:rPr>
              <w:t>1</w:t>
            </w:r>
          </w:p>
        </w:tc>
      </w:tr>
      <w:tr w:rsidR="00063476" w14:paraId="2270A269"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1C4C2AF" w14:textId="77777777" w:rsidR="00063476" w:rsidRDefault="00063476" w:rsidP="004D5B86">
            <w:pPr>
              <w:pStyle w:val="2"/>
            </w:pPr>
            <w:r>
              <w:rPr>
                <w:rFonts w:eastAsia="Arial Unicode MS" w:cs="Arial Unicode MS"/>
              </w:rPr>
              <w:t xml:space="preserve">In Procedure, click the Quick </w:t>
            </w:r>
            <w:proofErr w:type="gramStart"/>
            <w:r>
              <w:rPr>
                <w:rFonts w:eastAsia="Arial Unicode MS" w:cs="Arial Unicode MS"/>
              </w:rPr>
              <w:t>sort</w:t>
            </w:r>
            <w:proofErr w:type="gramEnd"/>
            <w:r>
              <w:rPr>
                <w:rFonts w:eastAsia="Arial Unicode MS" w:cs="Arial Unicode MS"/>
              </w:rPr>
              <w:t xml:space="preserve"> button, whether it goes to Quick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6D5C08" w14:textId="77777777" w:rsidR="00063476" w:rsidRDefault="00063476" w:rsidP="004D5B86">
            <w:pPr>
              <w:pStyle w:val="2"/>
            </w:pPr>
            <w:r>
              <w:rPr>
                <w:rFonts w:eastAsia="Arial Unicode MS" w:cs="Arial Unicode MS"/>
              </w:rPr>
              <w:t>1</w:t>
            </w:r>
          </w:p>
        </w:tc>
      </w:tr>
      <w:tr w:rsidR="00063476" w14:paraId="4250FC81"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135828" w14:textId="77777777" w:rsidR="00063476" w:rsidRDefault="00063476" w:rsidP="004D5B86">
            <w:pPr>
              <w:pStyle w:val="2"/>
            </w:pPr>
            <w:r>
              <w:rPr>
                <w:rFonts w:eastAsia="Arial Unicode MS" w:cs="Arial Unicode MS"/>
              </w:rPr>
              <w:t>In Procedure, click the Merge sort button, whether it goes to Merge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F29D158" w14:textId="77777777" w:rsidR="00063476" w:rsidRDefault="00063476" w:rsidP="004D5B86">
            <w:pPr>
              <w:pStyle w:val="2"/>
            </w:pPr>
            <w:r>
              <w:rPr>
                <w:rFonts w:eastAsia="Arial Unicode MS" w:cs="Arial Unicode MS"/>
              </w:rPr>
              <w:t>1</w:t>
            </w:r>
          </w:p>
        </w:tc>
      </w:tr>
      <w:tr w:rsidR="00063476" w14:paraId="7DD8950D"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F3AB0B" w14:textId="77777777" w:rsidR="00063476" w:rsidRDefault="00063476" w:rsidP="004D5B86">
            <w:pPr>
              <w:pStyle w:val="2"/>
            </w:pPr>
            <w:r>
              <w:rPr>
                <w:rFonts w:eastAsia="Arial Unicode MS" w:cs="Arial Unicode MS"/>
              </w:rPr>
              <w:t>In Procedure, click the Heap sort button, whether it goes to Heap sort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F59818" w14:textId="77777777" w:rsidR="00063476" w:rsidRDefault="00063476" w:rsidP="004D5B86">
            <w:pPr>
              <w:pStyle w:val="2"/>
            </w:pPr>
            <w:r>
              <w:rPr>
                <w:rFonts w:eastAsia="Arial Unicode MS" w:cs="Arial Unicode MS"/>
              </w:rPr>
              <w:t>1</w:t>
            </w:r>
          </w:p>
        </w:tc>
      </w:tr>
      <w:tr w:rsidR="00063476" w14:paraId="25FA3E26"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8DB06BC" w14:textId="77777777" w:rsidR="00063476" w:rsidRDefault="00063476" w:rsidP="004D5B86">
            <w:pPr>
              <w:pStyle w:val="2"/>
            </w:pPr>
            <w:r>
              <w:rPr>
                <w:rFonts w:eastAsia="Arial Unicode MS" w:cs="Arial Unicode MS"/>
              </w:rPr>
              <w:t>In Correctness, click the Tutorial button, whether it goes to Tutorial page.</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9E539C" w14:textId="77777777" w:rsidR="00063476" w:rsidRDefault="00063476" w:rsidP="004D5B86">
            <w:pPr>
              <w:pStyle w:val="2"/>
            </w:pPr>
            <w:r>
              <w:rPr>
                <w:rFonts w:eastAsia="Arial Unicode MS" w:cs="Arial Unicode MS"/>
              </w:rPr>
              <w:t>1</w:t>
            </w:r>
          </w:p>
        </w:tc>
      </w:tr>
      <w:tr w:rsidR="00063476" w14:paraId="1E849B75"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2EED4F" w14:textId="77777777" w:rsidR="00063476" w:rsidRDefault="00063476" w:rsidP="004D5B86">
            <w:pPr>
              <w:pStyle w:val="2"/>
            </w:pPr>
            <w:r>
              <w:rPr>
                <w:rFonts w:eastAsia="Arial Unicode MS" w:cs="Arial Unicode MS"/>
              </w:rPr>
              <w:t>In Correctness, click the Proof button, whether it goes to Proof page.</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529755" w14:textId="77777777" w:rsidR="00063476" w:rsidRDefault="00063476" w:rsidP="004D5B86">
            <w:pPr>
              <w:pStyle w:val="2"/>
            </w:pPr>
            <w:r>
              <w:rPr>
                <w:rFonts w:eastAsia="Arial Unicode MS" w:cs="Arial Unicode MS"/>
              </w:rPr>
              <w:t>1</w:t>
            </w:r>
          </w:p>
        </w:tc>
      </w:tr>
    </w:tbl>
    <w:p w14:paraId="604C897B" w14:textId="77777777" w:rsidR="00063476" w:rsidRDefault="00063476" w:rsidP="00063476">
      <w:pPr>
        <w:pStyle w:val="a"/>
      </w:pPr>
    </w:p>
    <w:p w14:paraId="73431370" w14:textId="77777777" w:rsidR="00063476" w:rsidRDefault="00063476" w:rsidP="00063476">
      <w:pPr>
        <w:pStyle w:val="a"/>
      </w:pPr>
    </w:p>
    <w:p w14:paraId="6F4DB522" w14:textId="77777777" w:rsidR="00063476" w:rsidRDefault="00063476" w:rsidP="00063476">
      <w:pPr>
        <w:pStyle w:val="a"/>
      </w:pPr>
      <w:r>
        <w:rPr>
          <w:lang w:val="zh-CN"/>
        </w:rPr>
        <w:t xml:space="preserve">Part </w:t>
      </w:r>
      <w:r>
        <w:t>3</w:t>
      </w:r>
      <w:r>
        <w:rPr>
          <w:lang w:val="zh-CN"/>
        </w:rPr>
        <w:t xml:space="preserve">. </w:t>
      </w:r>
      <w:r>
        <w:t>Pages</w:t>
      </w:r>
    </w:p>
    <w:tbl>
      <w:tblPr>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815"/>
        <w:gridCol w:w="4815"/>
      </w:tblGrid>
      <w:tr w:rsidR="00063476" w14:paraId="322F030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32AC686" w14:textId="77777777" w:rsidR="00063476" w:rsidRDefault="00063476" w:rsidP="004D5B86">
            <w:pPr>
              <w:pStyle w:val="2"/>
            </w:pPr>
            <w:r>
              <w:rPr>
                <w:rFonts w:eastAsia="Arial Unicode MS" w:cs="Arial Unicode MS"/>
              </w:rPr>
              <w:lastRenderedPageBreak/>
              <w:t xml:space="preserve">In all pages, click the home button, whether it goes to the </w:t>
            </w:r>
            <w:proofErr w:type="gramStart"/>
            <w:r>
              <w:rPr>
                <w:rFonts w:eastAsia="Arial Unicode MS" w:cs="Arial Unicode MS"/>
              </w:rPr>
              <w:t>upper level</w:t>
            </w:r>
            <w:proofErr w:type="gramEnd"/>
            <w:r>
              <w:rPr>
                <w:rFonts w:eastAsia="Arial Unicode MS" w:cs="Arial Unicode MS"/>
              </w:rPr>
              <w:t xml:space="preserve"> module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ECF2E" w14:textId="77777777" w:rsidR="00063476" w:rsidRDefault="00063476" w:rsidP="004D5B86">
            <w:pPr>
              <w:pStyle w:val="2"/>
            </w:pPr>
            <w:r>
              <w:rPr>
                <w:rFonts w:eastAsia="Arial Unicode MS" w:cs="Arial Unicode MS"/>
              </w:rPr>
              <w:t>1</w:t>
            </w:r>
          </w:p>
        </w:tc>
      </w:tr>
      <w:tr w:rsidR="00063476" w14:paraId="317A1A9A"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09341C3" w14:textId="77777777" w:rsidR="00063476" w:rsidRDefault="00063476" w:rsidP="004D5B86">
            <w:pPr>
              <w:pStyle w:val="2"/>
            </w:pPr>
            <w:r>
              <w:rPr>
                <w:rFonts w:eastAsia="Arial Unicode MS" w:cs="Arial Unicode MS"/>
              </w:rPr>
              <w:t>In Swap page, click the corresponding control buttons, whether the animation will act as it is told to do.</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4EAE1B" w14:textId="77777777" w:rsidR="00063476" w:rsidRDefault="00063476" w:rsidP="004D5B86">
            <w:pPr>
              <w:pStyle w:val="2"/>
            </w:pPr>
            <w:r>
              <w:rPr>
                <w:rFonts w:eastAsia="Arial Unicode MS" w:cs="Arial Unicode MS"/>
              </w:rPr>
              <w:t>1</w:t>
            </w:r>
          </w:p>
        </w:tc>
      </w:tr>
      <w:tr w:rsidR="00063476" w14:paraId="16CF130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45B42CA" w14:textId="77777777" w:rsidR="00063476" w:rsidRDefault="00063476" w:rsidP="004D5B86">
            <w:pPr>
              <w:pStyle w:val="2"/>
            </w:pPr>
            <w:r>
              <w:rPr>
                <w:rFonts w:eastAsia="Arial Unicode MS" w:cs="Arial Unicode MS"/>
              </w:rPr>
              <w:t>In Swap page, when the animation is playing, whether the code is highlighted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C1E05BE" w14:textId="77777777" w:rsidR="00063476" w:rsidRDefault="00063476" w:rsidP="004D5B86">
            <w:pPr>
              <w:pStyle w:val="2"/>
            </w:pPr>
            <w:r>
              <w:rPr>
                <w:rFonts w:eastAsia="Arial Unicode MS" w:cs="Arial Unicode MS"/>
              </w:rPr>
              <w:t>1</w:t>
            </w:r>
          </w:p>
        </w:tc>
      </w:tr>
      <w:tr w:rsidR="00063476" w14:paraId="2152194C"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18E40F" w14:textId="77777777" w:rsidR="00063476" w:rsidRDefault="00063476" w:rsidP="004D5B86">
            <w:pPr>
              <w:pStyle w:val="2"/>
            </w:pPr>
            <w:r>
              <w:rPr>
                <w:rFonts w:eastAsia="Arial Unicode MS" w:cs="Arial Unicode MS"/>
              </w:rPr>
              <w:t>In Swap page, when the animation is playing, whether the values of variables show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2F1CCFE" w14:textId="77777777" w:rsidR="00063476" w:rsidRDefault="00063476" w:rsidP="004D5B86">
            <w:pPr>
              <w:pStyle w:val="2"/>
            </w:pPr>
            <w:r>
              <w:rPr>
                <w:rFonts w:eastAsia="Arial Unicode MS" w:cs="Arial Unicode MS"/>
              </w:rPr>
              <w:t>1</w:t>
            </w:r>
          </w:p>
        </w:tc>
      </w:tr>
      <w:tr w:rsidR="00063476" w14:paraId="43C53613"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A13719" w14:textId="77777777" w:rsidR="00063476" w:rsidRDefault="00063476" w:rsidP="004D5B86">
            <w:pPr>
              <w:pStyle w:val="2"/>
            </w:pPr>
            <w:r>
              <w:rPr>
                <w:rFonts w:eastAsia="Arial Unicode MS" w:cs="Arial Unicode MS"/>
              </w:rPr>
              <w:t>In Loop page, when first get into this page,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CBA6A6" w14:textId="77777777" w:rsidR="00063476" w:rsidRDefault="00063476" w:rsidP="004D5B86">
            <w:pPr>
              <w:pStyle w:val="2"/>
            </w:pPr>
            <w:r>
              <w:rPr>
                <w:rFonts w:eastAsia="Arial Unicode MS" w:cs="Arial Unicode MS"/>
              </w:rPr>
              <w:t>1</w:t>
            </w:r>
          </w:p>
        </w:tc>
      </w:tr>
      <w:tr w:rsidR="00063476" w14:paraId="6F9E58C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B855D5" w14:textId="77777777" w:rsidR="00063476" w:rsidRDefault="00063476" w:rsidP="004D5B86">
            <w:pPr>
              <w:pStyle w:val="2"/>
            </w:pPr>
            <w:r>
              <w:rPr>
                <w:rFonts w:eastAsia="Arial Unicode MS" w:cs="Arial Unicode MS"/>
              </w:rPr>
              <w:t>In Loop page, click the question marks,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C1D1E6" w14:textId="77777777" w:rsidR="00063476" w:rsidRDefault="00063476" w:rsidP="004D5B86">
            <w:pPr>
              <w:pStyle w:val="2"/>
            </w:pPr>
            <w:r>
              <w:rPr>
                <w:rFonts w:eastAsia="Arial Unicode MS" w:cs="Arial Unicode MS"/>
              </w:rPr>
              <w:t>1</w:t>
            </w:r>
          </w:p>
        </w:tc>
      </w:tr>
      <w:tr w:rsidR="00063476" w14:paraId="573662B0"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C04CD8" w14:textId="77777777" w:rsidR="00063476" w:rsidRDefault="00063476" w:rsidP="004D5B86">
            <w:pPr>
              <w:pStyle w:val="2"/>
            </w:pPr>
            <w:r>
              <w:rPr>
                <w:rFonts w:eastAsia="Arial Unicode MS" w:cs="Arial Unicode MS"/>
              </w:rPr>
              <w:t>In Loop page, click the corresponding control buttons, whether the animation will act as it is told to do.</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50B4D6" w14:textId="77777777" w:rsidR="00063476" w:rsidRDefault="00063476" w:rsidP="004D5B86">
            <w:pPr>
              <w:pStyle w:val="2"/>
            </w:pPr>
            <w:r>
              <w:rPr>
                <w:rFonts w:eastAsia="Arial Unicode MS" w:cs="Arial Unicode MS"/>
              </w:rPr>
              <w:t>1</w:t>
            </w:r>
          </w:p>
        </w:tc>
      </w:tr>
      <w:tr w:rsidR="00063476" w14:paraId="31C8E900"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C74D7F9" w14:textId="77777777" w:rsidR="00063476" w:rsidRDefault="00063476" w:rsidP="004D5B86">
            <w:pPr>
              <w:pStyle w:val="2"/>
            </w:pPr>
            <w:r>
              <w:rPr>
                <w:rFonts w:eastAsia="Arial Unicode MS" w:cs="Arial Unicode MS"/>
              </w:rPr>
              <w:t>In Loop page, when the animation is playing, whether the code is highlighted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8E43BA" w14:textId="77777777" w:rsidR="00063476" w:rsidRDefault="00063476" w:rsidP="004D5B86">
            <w:pPr>
              <w:pStyle w:val="2"/>
            </w:pPr>
            <w:r>
              <w:rPr>
                <w:rFonts w:eastAsia="Arial Unicode MS" w:cs="Arial Unicode MS"/>
              </w:rPr>
              <w:t>1</w:t>
            </w:r>
          </w:p>
        </w:tc>
      </w:tr>
      <w:tr w:rsidR="00063476" w14:paraId="0FAACB00"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9F61D9" w14:textId="77777777" w:rsidR="00063476" w:rsidRDefault="00063476" w:rsidP="004D5B86">
            <w:pPr>
              <w:pStyle w:val="2"/>
            </w:pPr>
            <w:r>
              <w:rPr>
                <w:rFonts w:eastAsia="Arial Unicode MS" w:cs="Arial Unicode MS"/>
              </w:rPr>
              <w:t>In Terminology page, when first get into this page, whether a dialog window pops up.</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47961D4" w14:textId="77777777" w:rsidR="00063476" w:rsidRDefault="00063476" w:rsidP="004D5B86">
            <w:pPr>
              <w:pStyle w:val="2"/>
            </w:pPr>
            <w:r>
              <w:rPr>
                <w:rFonts w:eastAsia="Arial Unicode MS" w:cs="Arial Unicode MS"/>
              </w:rPr>
              <w:t>1</w:t>
            </w:r>
          </w:p>
        </w:tc>
      </w:tr>
      <w:tr w:rsidR="00063476" w14:paraId="33B52142"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3A6F55" w14:textId="77777777" w:rsidR="00063476" w:rsidRDefault="00063476" w:rsidP="004D5B86">
            <w:pPr>
              <w:pStyle w:val="2"/>
            </w:pPr>
            <w:r>
              <w:rPr>
                <w:rFonts w:eastAsia="Arial Unicode MS" w:cs="Arial Unicode MS"/>
              </w:rPr>
              <w:t>In Terminology page, when click left side catalogue buttons, whether it goes to corresponding catalogue page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ACDC96D" w14:textId="77777777" w:rsidR="00063476" w:rsidRDefault="00063476" w:rsidP="004D5B86">
            <w:pPr>
              <w:pStyle w:val="2"/>
            </w:pPr>
            <w:r>
              <w:rPr>
                <w:rFonts w:eastAsia="Arial Unicode MS" w:cs="Arial Unicode MS"/>
              </w:rPr>
              <w:t>1</w:t>
            </w:r>
          </w:p>
        </w:tc>
      </w:tr>
      <w:tr w:rsidR="00063476" w14:paraId="15AE8DE2"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99F77" w14:textId="77777777" w:rsidR="00063476" w:rsidRDefault="00063476" w:rsidP="004D5B86">
            <w:pPr>
              <w:pStyle w:val="2"/>
            </w:pPr>
            <w:r>
              <w:rPr>
                <w:rFonts w:eastAsia="Arial Unicode MS" w:cs="Arial Unicode MS"/>
              </w:rPr>
              <w:t>In Terminology page, when click back and next buttons, whether the pages changes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F784CD" w14:textId="77777777" w:rsidR="00063476" w:rsidRDefault="00063476" w:rsidP="004D5B86">
            <w:pPr>
              <w:pStyle w:val="2"/>
            </w:pPr>
            <w:r>
              <w:rPr>
                <w:rFonts w:eastAsia="Arial Unicode MS" w:cs="Arial Unicode MS"/>
              </w:rPr>
              <w:t>1</w:t>
            </w:r>
          </w:p>
        </w:tc>
      </w:tr>
      <w:tr w:rsidR="00063476" w14:paraId="5C8FFFA4"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485CFAC" w14:textId="77777777" w:rsidR="00063476" w:rsidRDefault="00063476" w:rsidP="004D5B86">
            <w:pPr>
              <w:pStyle w:val="2"/>
            </w:pPr>
            <w:r>
              <w:rPr>
                <w:rFonts w:eastAsia="Arial Unicode MS" w:cs="Arial Unicode MS"/>
              </w:rPr>
              <w:t>In all subpages of Procedure, the Introduction part and the algorithm shows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7CD8A4" w14:textId="77777777" w:rsidR="00063476" w:rsidRDefault="00063476" w:rsidP="004D5B86">
            <w:pPr>
              <w:pStyle w:val="2"/>
            </w:pPr>
            <w:r>
              <w:rPr>
                <w:rFonts w:eastAsia="Arial Unicode MS" w:cs="Arial Unicode MS"/>
              </w:rPr>
              <w:t>1</w:t>
            </w:r>
          </w:p>
        </w:tc>
      </w:tr>
      <w:tr w:rsidR="00063476" w14:paraId="1C055F8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4F1E5B" w14:textId="77777777" w:rsidR="00063476" w:rsidRDefault="00063476" w:rsidP="004D5B86">
            <w:pPr>
              <w:pStyle w:val="2"/>
            </w:pPr>
            <w:r>
              <w:rPr>
                <w:rFonts w:eastAsia="Arial Unicode MS" w:cs="Arial Unicode MS"/>
              </w:rPr>
              <w:t>In all subpages of Procedure, the shuffle button of Operation and Implementation part generates a random array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54C527D" w14:textId="77777777" w:rsidR="00063476" w:rsidRDefault="00063476" w:rsidP="004D5B86">
            <w:pPr>
              <w:pStyle w:val="2"/>
            </w:pPr>
            <w:r>
              <w:rPr>
                <w:rFonts w:eastAsia="Arial Unicode MS" w:cs="Arial Unicode MS"/>
              </w:rPr>
              <w:t>1</w:t>
            </w:r>
          </w:p>
        </w:tc>
      </w:tr>
      <w:tr w:rsidR="00063476" w14:paraId="23A358A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52F6B68" w14:textId="77777777" w:rsidR="00063476" w:rsidRDefault="00063476" w:rsidP="004D5B86">
            <w:pPr>
              <w:pStyle w:val="2"/>
            </w:pPr>
            <w:r>
              <w:rPr>
                <w:rFonts w:eastAsia="Arial Unicode MS" w:cs="Arial Unicode MS"/>
              </w:rPr>
              <w:t>In all subpages of Procedure, the Export Quick Guide button exports a PDF file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7383DAF" w14:textId="77777777" w:rsidR="00063476" w:rsidRDefault="00063476" w:rsidP="004D5B86">
            <w:pPr>
              <w:pStyle w:val="2"/>
            </w:pPr>
            <w:r>
              <w:rPr>
                <w:rFonts w:eastAsia="Arial Unicode MS" w:cs="Arial Unicode MS"/>
              </w:rPr>
              <w:t>1</w:t>
            </w:r>
          </w:p>
        </w:tc>
      </w:tr>
      <w:tr w:rsidR="00063476" w14:paraId="2E50561D"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8D2F6C" w14:textId="77777777" w:rsidR="00063476" w:rsidRDefault="00063476" w:rsidP="004D5B86">
            <w:pPr>
              <w:pStyle w:val="2"/>
            </w:pPr>
            <w:r>
              <w:rPr>
                <w:rFonts w:eastAsia="Arial Unicode MS" w:cs="Arial Unicode MS"/>
              </w:rPr>
              <w:t>In Tutorial page of Correctness, when click left side catalogue buttons, whether it goes to corresponding catalogue page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612EE1" w14:textId="77777777" w:rsidR="00063476" w:rsidRDefault="00063476" w:rsidP="004D5B86">
            <w:pPr>
              <w:pStyle w:val="2"/>
            </w:pPr>
            <w:r>
              <w:rPr>
                <w:rFonts w:eastAsia="Arial Unicode MS" w:cs="Arial Unicode MS"/>
              </w:rPr>
              <w:t>1</w:t>
            </w:r>
          </w:p>
        </w:tc>
      </w:tr>
      <w:tr w:rsidR="00063476" w14:paraId="647B08D3"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B047159" w14:textId="77777777" w:rsidR="00063476" w:rsidRDefault="00063476" w:rsidP="004D5B86">
            <w:pPr>
              <w:pStyle w:val="2"/>
            </w:pPr>
            <w:r>
              <w:rPr>
                <w:rFonts w:eastAsia="Arial Unicode MS" w:cs="Arial Unicode MS"/>
              </w:rPr>
              <w:t>In all Tutorial pages of Correctness, when click back and next buttons, whether the pages changes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7D42DD" w14:textId="77777777" w:rsidR="00063476" w:rsidRDefault="00063476" w:rsidP="004D5B86">
            <w:pPr>
              <w:pStyle w:val="2"/>
            </w:pPr>
            <w:r>
              <w:rPr>
                <w:rFonts w:eastAsia="Arial Unicode MS" w:cs="Arial Unicode MS"/>
              </w:rPr>
              <w:t>1</w:t>
            </w:r>
          </w:p>
        </w:tc>
      </w:tr>
      <w:tr w:rsidR="00063476" w14:paraId="516FE3AA"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0E801C" w14:textId="77777777" w:rsidR="00063476" w:rsidRDefault="00063476" w:rsidP="004D5B86">
            <w:pPr>
              <w:pStyle w:val="2"/>
            </w:pPr>
            <w:r>
              <w:rPr>
                <w:rFonts w:eastAsia="Arial Unicode MS" w:cs="Arial Unicode MS"/>
              </w:rPr>
              <w:lastRenderedPageBreak/>
              <w:t>In Input page of Tutorial, when click the shuffle button, whether it will generate correct random inputs.</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559CDF" w14:textId="77777777" w:rsidR="00063476" w:rsidRDefault="00063476" w:rsidP="004D5B86">
            <w:pPr>
              <w:pStyle w:val="2"/>
            </w:pPr>
            <w:r>
              <w:rPr>
                <w:rFonts w:eastAsia="Arial Unicode MS" w:cs="Arial Unicode MS"/>
              </w:rPr>
              <w:t>1</w:t>
            </w:r>
          </w:p>
        </w:tc>
      </w:tr>
      <w:tr w:rsidR="00063476" w14:paraId="58BE1C2B" w14:textId="77777777" w:rsidTr="004D5B86">
        <w:trPr>
          <w:trHeight w:val="847"/>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7DC3A1" w14:textId="77777777" w:rsidR="00063476" w:rsidRDefault="00063476" w:rsidP="004D5B86">
            <w:pPr>
              <w:pStyle w:val="2"/>
            </w:pPr>
            <w:r>
              <w:rPr>
                <w:rFonts w:eastAsia="Arial Unicode MS" w:cs="Arial Unicode MS"/>
              </w:rPr>
              <w:t>In Input page of Tutorial, when click the play button, whether it will put correct random inputs into the algorithm.</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C6CD49" w14:textId="77777777" w:rsidR="00063476" w:rsidRDefault="00063476" w:rsidP="004D5B86">
            <w:pPr>
              <w:pStyle w:val="2"/>
            </w:pPr>
            <w:r>
              <w:rPr>
                <w:rFonts w:eastAsia="Arial Unicode MS" w:cs="Arial Unicode MS"/>
              </w:rPr>
              <w:t>1</w:t>
            </w:r>
          </w:p>
        </w:tc>
      </w:tr>
      <w:tr w:rsidR="00063476" w14:paraId="4E70925A" w14:textId="77777777" w:rsidTr="004D5B86">
        <w:trPr>
          <w:trHeight w:val="567"/>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4B95BC" w14:textId="77777777" w:rsidR="00063476" w:rsidRDefault="00063476" w:rsidP="004D5B86">
            <w:pPr>
              <w:pStyle w:val="2"/>
            </w:pPr>
            <w:r>
              <w:rPr>
                <w:rFonts w:eastAsia="Arial Unicode MS" w:cs="Arial Unicode MS"/>
              </w:rPr>
              <w:t>In Example page of Tutorial, when click any algorithm, it will run correctly.</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EBC074B" w14:textId="77777777" w:rsidR="00063476" w:rsidRDefault="00063476" w:rsidP="004D5B86">
            <w:pPr>
              <w:pStyle w:val="2"/>
            </w:pPr>
            <w:r>
              <w:rPr>
                <w:rFonts w:eastAsia="Arial Unicode MS" w:cs="Arial Unicode MS"/>
              </w:rPr>
              <w:t>1</w:t>
            </w:r>
          </w:p>
        </w:tc>
      </w:tr>
    </w:tbl>
    <w:p w14:paraId="4FAB52D2" w14:textId="77777777" w:rsidR="00063476" w:rsidRDefault="00063476" w:rsidP="00063476">
      <w:pPr>
        <w:pStyle w:val="a"/>
      </w:pPr>
    </w:p>
    <w:p w14:paraId="7A95311B" w14:textId="77777777" w:rsidR="00063476" w:rsidRDefault="00063476" w:rsidP="00063476">
      <w:pPr>
        <w:pStyle w:val="a"/>
      </w:pPr>
    </w:p>
    <w:p w14:paraId="520FB216" w14:textId="77777777" w:rsidR="00063476" w:rsidRDefault="00063476" w:rsidP="001162A8"/>
    <w:p w14:paraId="4B580349" w14:textId="77777777" w:rsidR="001162A8" w:rsidRDefault="001162A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55F56323" w14:textId="3896BB20" w:rsidR="001162A8" w:rsidRDefault="00A13730" w:rsidP="001162A8">
      <w:r>
        <w:t>THIS PART IS NOT YET DONE</w:t>
      </w:r>
    </w:p>
    <w:p w14:paraId="09959272" w14:textId="77777777" w:rsidR="00B03C08" w:rsidRDefault="00B03C08" w:rsidP="001162A8"/>
    <w:p w14:paraId="41E91912" w14:textId="77777777" w:rsidR="001162A8" w:rsidRPr="00B03C08" w:rsidRDefault="001162A8" w:rsidP="001162A8">
      <w:pPr>
        <w:rPr>
          <w:b/>
          <w:bCs/>
          <w:sz w:val="24"/>
          <w:szCs w:val="24"/>
        </w:rPr>
      </w:pPr>
      <w:r w:rsidRPr="00B03C08">
        <w:rPr>
          <w:b/>
          <w:bCs/>
          <w:sz w:val="24"/>
          <w:szCs w:val="24"/>
        </w:rPr>
        <w:t>Continuous Integration</w:t>
      </w:r>
    </w:p>
    <w:p w14:paraId="2EFCF252" w14:textId="0CFE6118" w:rsidR="004120A3" w:rsidRDefault="001162A8" w:rsidP="001162A8">
      <w:r>
        <w:t xml:space="preserve">Continuous integration (CI) suggests that all code changes will be processed in the mainline of version control to build and test the software automatically </w:t>
      </w:r>
      <w:r w:rsidR="006309F5" w:rsidRPr="0011434C">
        <w:rPr>
          <w:highlight w:val="yellow"/>
        </w:rPr>
        <w:t>\cite{</w:t>
      </w:r>
      <w:proofErr w:type="spellStart"/>
      <w:r w:rsidR="00B96045">
        <w:rPr>
          <w:highlight w:val="yellow"/>
        </w:rPr>
        <w:t>ReqVSspe</w:t>
      </w:r>
      <w:proofErr w:type="spellEnd"/>
      <w:r w:rsidR="006309F5" w:rsidRPr="0011434C">
        <w:rPr>
          <w:highlight w:val="yellow"/>
        </w:rPr>
        <w:t>}</w:t>
      </w:r>
      <w:r>
        <w:t xml:space="preserve">. This approach supports TDD well since each submission will be built and tested on the server, which enforces testing and ensures all the tests pass before coding new features. Since all the tests will be run, it could prevent previous work from being broken from new changes, and bugs could be identified quickly. However, those benefits only work when the team strictly follows the instruction of CI. One issue occurred because the team did not pay much attention to CI after the server had been set up. Build and test failed for many submissions while no one resolved them. This resulted in old bugs not being fixed until the team found a series of errors displayed on the CI server. The difficulty level of fixing bugs increased as well. After discussing utilizing CI, the team agreed to fix presenting problems </w:t>
      </w:r>
      <w:r w:rsidR="006309F5">
        <w:t>first before</w:t>
      </w:r>
      <w:r>
        <w:t xml:space="preserve"> any new changes. The pass icons on the server also kept the team motivated and increased velocity.</w:t>
      </w:r>
    </w:p>
    <w:p w14:paraId="5B52FDFC" w14:textId="19E68E42" w:rsidR="004120A3" w:rsidRDefault="004120A3"/>
    <w:p w14:paraId="3CEC280F" w14:textId="79BD4022" w:rsidR="004120A3" w:rsidRDefault="00747EE2">
      <w:r>
        <w:rPr>
          <w:noProof/>
        </w:rPr>
        <w:lastRenderedPageBreak/>
        <w:drawing>
          <wp:inline distT="0" distB="0" distL="0" distR="0" wp14:anchorId="6C523F73" wp14:editId="2C695FC1">
            <wp:extent cx="2816352" cy="5000718"/>
            <wp:effectExtent l="0" t="0" r="3175" b="317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839603" cy="5042003"/>
                    </a:xfrm>
                    <a:prstGeom prst="rect">
                      <a:avLst/>
                    </a:prstGeom>
                  </pic:spPr>
                </pic:pic>
              </a:graphicData>
            </a:graphic>
          </wp:inline>
        </w:drawing>
      </w:r>
    </w:p>
    <w:p w14:paraId="329118D3" w14:textId="799BE32B" w:rsidR="004120A3" w:rsidRDefault="00747EE2">
      <w:r>
        <w:t>F</w:t>
      </w:r>
      <w:r>
        <w:rPr>
          <w:rFonts w:hint="eastAsia"/>
        </w:rPr>
        <w:t>igure</w:t>
      </w:r>
      <w:r w:rsidR="00F247DB">
        <w:t>2</w:t>
      </w:r>
      <w:r>
        <w:t>. Continuous integration</w:t>
      </w:r>
    </w:p>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0BA52063"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8719694" w14:textId="0E37593B" w:rsidR="00916DE9" w:rsidRDefault="009B387D" w:rsidP="004120A3">
      <w:pPr>
        <w:pStyle w:val="ListParagraph"/>
        <w:numPr>
          <w:ilvl w:val="0"/>
          <w:numId w:val="1"/>
        </w:numPr>
        <w:ind w:firstLineChars="0"/>
      </w:pPr>
      <w:hyperlink r:id="rId9" w:history="1">
        <w:r w:rsidR="00916DE9" w:rsidRPr="00BB7B2D">
          <w:rPr>
            <w:rStyle w:val="Hyperlink"/>
          </w:rPr>
          <w:t>https://reactjs.org/</w:t>
        </w:r>
      </w:hyperlink>
    </w:p>
    <w:p w14:paraId="291758F5" w14:textId="459E3A2E" w:rsidR="00916DE9" w:rsidRDefault="009B387D" w:rsidP="004120A3">
      <w:pPr>
        <w:pStyle w:val="ListParagraph"/>
        <w:numPr>
          <w:ilvl w:val="0"/>
          <w:numId w:val="1"/>
        </w:numPr>
        <w:ind w:firstLineChars="0"/>
      </w:pPr>
      <w:hyperlink r:id="rId10" w:history="1">
        <w:r w:rsidR="0085117D" w:rsidRPr="00BB7B2D">
          <w:rPr>
            <w:rStyle w:val="Hyperlink"/>
          </w:rPr>
          <w:t>https://jestjs.io/</w:t>
        </w:r>
      </w:hyperlink>
    </w:p>
    <w:p w14:paraId="42CA3CFB" w14:textId="7581B0D2" w:rsidR="0085117D" w:rsidRDefault="009B387D" w:rsidP="004120A3">
      <w:pPr>
        <w:pStyle w:val="ListParagraph"/>
        <w:numPr>
          <w:ilvl w:val="0"/>
          <w:numId w:val="1"/>
        </w:numPr>
        <w:ind w:firstLineChars="0"/>
      </w:pPr>
      <w:hyperlink r:id="rId11" w:history="1">
        <w:r w:rsidR="003875D6" w:rsidRPr="00EB6129">
          <w:rPr>
            <w:rStyle w:val="Hyperlink"/>
          </w:rPr>
          <w:t>https://testing-library.com/docs/react-testing-library/intro/</w:t>
        </w:r>
      </w:hyperlink>
    </w:p>
    <w:p w14:paraId="5F9A4D6B" w14:textId="77777777" w:rsidR="003875D6" w:rsidRDefault="003875D6" w:rsidP="003875D6"/>
    <w:p w14:paraId="7684FFD8" w14:textId="694AB7ED" w:rsidR="003875D6" w:rsidRDefault="003875D6" w:rsidP="003875D6">
      <w:r>
        <w:lastRenderedPageBreak/>
        <w:t>@misc{</w:t>
      </w:r>
      <w:r w:rsidR="00E7107B">
        <w:t>React</w:t>
      </w:r>
      <w:r>
        <w:t>,</w:t>
      </w:r>
    </w:p>
    <w:p w14:paraId="6757FAB4" w14:textId="2F407249" w:rsidR="003875D6" w:rsidRDefault="003875D6" w:rsidP="003875D6">
      <w:r>
        <w:t xml:space="preserve">    </w:t>
      </w:r>
      <w:proofErr w:type="spellStart"/>
      <w:r>
        <w:t>howpublished</w:t>
      </w:r>
      <w:proofErr w:type="spellEnd"/>
      <w:r>
        <w:t xml:space="preserve"> = "\</w:t>
      </w:r>
      <w:proofErr w:type="spellStart"/>
      <w:r>
        <w:t>url</w:t>
      </w:r>
      <w:proofErr w:type="spellEnd"/>
      <w:r>
        <w:t>{</w:t>
      </w:r>
      <w:r w:rsidR="00DE38BD" w:rsidRPr="00DE38BD">
        <w:t>https://reactjs.org/</w:t>
      </w:r>
      <w:r>
        <w:t>}",</w:t>
      </w:r>
    </w:p>
    <w:p w14:paraId="3539B843" w14:textId="63F09319" w:rsidR="003875D6" w:rsidRDefault="003875D6" w:rsidP="00E67840">
      <w:r>
        <w:t xml:space="preserve">    title = {</w:t>
      </w:r>
      <w:r w:rsidR="00E67840">
        <w:t>React - A JavaScript library for building user interfaces</w:t>
      </w:r>
      <w:r>
        <w:t>},</w:t>
      </w:r>
    </w:p>
    <w:p w14:paraId="025EB943" w14:textId="29B90E9E" w:rsidR="003875D6" w:rsidRDefault="003875D6" w:rsidP="003875D6">
      <w:r>
        <w:t xml:space="preserve">    year = {202</w:t>
      </w:r>
      <w:r w:rsidR="00E67840">
        <w:t>1</w:t>
      </w:r>
      <w:r>
        <w:t>},</w:t>
      </w:r>
    </w:p>
    <w:p w14:paraId="06F5E76E" w14:textId="51B690E9" w:rsidR="003875D6" w:rsidRDefault="003875D6" w:rsidP="003875D6">
      <w:r>
        <w:t xml:space="preserve">    author = {</w:t>
      </w:r>
      <w:r w:rsidR="00EC2654" w:rsidRPr="00E67840">
        <w:t>Facebook Inc.</w:t>
      </w:r>
      <w:r>
        <w:t>},</w:t>
      </w:r>
    </w:p>
    <w:p w14:paraId="22BC2142" w14:textId="2E328E1C" w:rsidR="003875D6" w:rsidRDefault="003875D6" w:rsidP="003875D6">
      <w:r>
        <w:t xml:space="preserve">    note = "Accessed: 202</w:t>
      </w:r>
      <w:r w:rsidR="00E67840">
        <w:t>1</w:t>
      </w:r>
      <w:r>
        <w:t>-</w:t>
      </w:r>
      <w:r w:rsidR="00E67840">
        <w:t>3</w:t>
      </w:r>
      <w:r>
        <w:t>-2</w:t>
      </w:r>
      <w:r w:rsidR="00E67840">
        <w:t>5</w:t>
      </w:r>
      <w:r>
        <w:t>"</w:t>
      </w:r>
    </w:p>
    <w:p w14:paraId="18F5D4A9" w14:textId="2E8B87F1" w:rsidR="003875D6" w:rsidRDefault="003875D6" w:rsidP="003875D6">
      <w:r>
        <w:t>}</w:t>
      </w:r>
    </w:p>
    <w:p w14:paraId="39EAE9BD" w14:textId="0415D28D" w:rsidR="00DE38BD" w:rsidRDefault="00DE38BD" w:rsidP="003875D6"/>
    <w:p w14:paraId="7CFB54D7" w14:textId="04848FAC" w:rsidR="00DE38BD" w:rsidRDefault="00DE38BD" w:rsidP="00DE38BD">
      <w:r>
        <w:t>@misc{Jest,</w:t>
      </w:r>
    </w:p>
    <w:p w14:paraId="50F2B5F0" w14:textId="57A47149" w:rsidR="00DE38BD" w:rsidRDefault="00DE38BD" w:rsidP="00DE38BD">
      <w:r>
        <w:t xml:space="preserve">    </w:t>
      </w:r>
      <w:proofErr w:type="spellStart"/>
      <w:r>
        <w:t>howpublished</w:t>
      </w:r>
      <w:proofErr w:type="spellEnd"/>
      <w:r>
        <w:t xml:space="preserve"> = "\</w:t>
      </w:r>
      <w:proofErr w:type="spellStart"/>
      <w:r>
        <w:t>url</w:t>
      </w:r>
      <w:proofErr w:type="spellEnd"/>
      <w:r>
        <w:t>{</w:t>
      </w:r>
      <w:r w:rsidR="00365A5F" w:rsidRPr="00365A5F">
        <w:t>https://jestjs.io/</w:t>
      </w:r>
      <w:r>
        <w:t>}",</w:t>
      </w:r>
    </w:p>
    <w:p w14:paraId="0A3A9F84" w14:textId="665F257D" w:rsidR="00DE38BD" w:rsidRDefault="00DE38BD" w:rsidP="00DE38BD">
      <w:r>
        <w:t xml:space="preserve">    title = {</w:t>
      </w:r>
      <w:r w:rsidR="00C803D2" w:rsidRPr="00C803D2">
        <w:t>Jest</w:t>
      </w:r>
      <w:r w:rsidR="00C803D2">
        <w:t xml:space="preserve"> -</w:t>
      </w:r>
      <w:r w:rsidR="00C803D2" w:rsidRPr="00C803D2">
        <w:t xml:space="preserve"> delightful JavaScript Testing</w:t>
      </w:r>
      <w:r>
        <w:t>},</w:t>
      </w:r>
    </w:p>
    <w:p w14:paraId="060650F1" w14:textId="271B1138" w:rsidR="00DE38BD" w:rsidRDefault="00DE38BD" w:rsidP="00DE38BD">
      <w:r>
        <w:t xml:space="preserve">    year = {202</w:t>
      </w:r>
      <w:r w:rsidR="00AE01F9">
        <w:t>1</w:t>
      </w:r>
      <w:r>
        <w:t>},</w:t>
      </w:r>
    </w:p>
    <w:p w14:paraId="3B5BD3B1" w14:textId="1766B7CD" w:rsidR="00DE38BD" w:rsidRDefault="00DE38BD" w:rsidP="00DE38BD">
      <w:r>
        <w:t xml:space="preserve">    author = {</w:t>
      </w:r>
      <w:r w:rsidR="00AE01F9" w:rsidRPr="00AE01F9">
        <w:t>Facebook, Inc.</w:t>
      </w:r>
      <w:r>
        <w:t>},</w:t>
      </w:r>
    </w:p>
    <w:p w14:paraId="4CD4F23C" w14:textId="620D7FAA" w:rsidR="00DE38BD" w:rsidRDefault="00DE38BD" w:rsidP="00DE38BD">
      <w:r>
        <w:t xml:space="preserve">    note = "Accessed: 202</w:t>
      </w:r>
      <w:r w:rsidR="00AE01F9">
        <w:t>1</w:t>
      </w:r>
      <w:r>
        <w:t>-</w:t>
      </w:r>
      <w:r w:rsidR="00AE01F9">
        <w:t>3</w:t>
      </w:r>
      <w:r>
        <w:t>-2</w:t>
      </w:r>
      <w:r w:rsidR="00AE01F9">
        <w:t>5</w:t>
      </w:r>
      <w:r>
        <w:t>"</w:t>
      </w:r>
    </w:p>
    <w:p w14:paraId="205DC5D6" w14:textId="77777777" w:rsidR="00DE38BD" w:rsidRDefault="00DE38BD" w:rsidP="00DE38BD">
      <w:r>
        <w:t>}</w:t>
      </w:r>
    </w:p>
    <w:p w14:paraId="543B2B5C" w14:textId="165C9E86" w:rsidR="00DE38BD" w:rsidRDefault="00DE38BD" w:rsidP="003875D6"/>
    <w:p w14:paraId="28763EC3" w14:textId="52B58E05" w:rsidR="00AE01F9" w:rsidRDefault="00AE01F9" w:rsidP="00AE01F9">
      <w:r>
        <w:t>@misc{</w:t>
      </w:r>
      <w:r w:rsidRPr="00AE01F9">
        <w:t>ReactTestingLibrary</w:t>
      </w:r>
      <w:r>
        <w:t>,</w:t>
      </w:r>
    </w:p>
    <w:p w14:paraId="5B527B02" w14:textId="39EDDF61" w:rsidR="00AE01F9" w:rsidRDefault="00AE01F9" w:rsidP="00AE01F9">
      <w:r>
        <w:t xml:space="preserve">    </w:t>
      </w:r>
      <w:proofErr w:type="spellStart"/>
      <w:r>
        <w:t>howpublished</w:t>
      </w:r>
      <w:proofErr w:type="spellEnd"/>
      <w:r>
        <w:t xml:space="preserve"> = "\</w:t>
      </w:r>
      <w:proofErr w:type="spellStart"/>
      <w:r>
        <w:t>url</w:t>
      </w:r>
      <w:proofErr w:type="spellEnd"/>
      <w:r>
        <w:t>{</w:t>
      </w:r>
      <w:r w:rsidR="00345A7A" w:rsidRPr="00345A7A">
        <w:t xml:space="preserve"> https://testing-library.com/docs/react-testing-library/intro/</w:t>
      </w:r>
      <w:r>
        <w:t>}",</w:t>
      </w:r>
    </w:p>
    <w:p w14:paraId="0645D01A" w14:textId="69E6C183" w:rsidR="00AE01F9" w:rsidRDefault="00AE01F9" w:rsidP="00AE01F9">
      <w:r>
        <w:t xml:space="preserve">    title = {</w:t>
      </w:r>
      <w:r w:rsidR="00C2275C" w:rsidRPr="00C2275C">
        <w:t>React Testing Library</w:t>
      </w:r>
      <w:r>
        <w:t>},</w:t>
      </w:r>
    </w:p>
    <w:p w14:paraId="3F4D16CA" w14:textId="77777777" w:rsidR="00AE01F9" w:rsidRDefault="00AE01F9" w:rsidP="00AE01F9">
      <w:r>
        <w:t xml:space="preserve">    year = {2021},</w:t>
      </w:r>
    </w:p>
    <w:p w14:paraId="0B7016B5" w14:textId="350054FC" w:rsidR="00AE01F9" w:rsidRDefault="00AE01F9" w:rsidP="00AE01F9">
      <w:r>
        <w:t xml:space="preserve">    author = {</w:t>
      </w:r>
      <w:r w:rsidR="00C91D2B" w:rsidRPr="00C91D2B">
        <w:t xml:space="preserve"> Kent C. </w:t>
      </w:r>
      <w:proofErr w:type="spellStart"/>
      <w:r w:rsidR="00C91D2B" w:rsidRPr="00C91D2B">
        <w:t>Dodds</w:t>
      </w:r>
      <w:proofErr w:type="spellEnd"/>
      <w:r w:rsidR="00C91D2B" w:rsidRPr="00C91D2B">
        <w:t xml:space="preserve"> and contributors </w:t>
      </w:r>
      <w:r>
        <w:t>},</w:t>
      </w:r>
    </w:p>
    <w:p w14:paraId="6623D0A1" w14:textId="77777777" w:rsidR="00AE01F9" w:rsidRDefault="00AE01F9" w:rsidP="00AE01F9">
      <w:r>
        <w:t xml:space="preserve">    note = "Accessed: 2021-3-25"</w:t>
      </w:r>
    </w:p>
    <w:p w14:paraId="07079725" w14:textId="77777777" w:rsidR="00AE01F9" w:rsidRDefault="00AE01F9" w:rsidP="00AE01F9">
      <w:r>
        <w:t>}</w:t>
      </w:r>
    </w:p>
    <w:p w14:paraId="7A3A4501" w14:textId="77777777" w:rsidR="00AE01F9" w:rsidRDefault="00AE01F9" w:rsidP="003875D6"/>
    <w:sectPr w:rsidR="00AE01F9" w:rsidSect="00D22BA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D98E3" w14:textId="77777777" w:rsidR="009B387D" w:rsidRDefault="009B387D" w:rsidP="002C3C68">
      <w:pPr>
        <w:spacing w:after="0" w:line="240" w:lineRule="auto"/>
      </w:pPr>
      <w:r>
        <w:separator/>
      </w:r>
    </w:p>
  </w:endnote>
  <w:endnote w:type="continuationSeparator" w:id="0">
    <w:p w14:paraId="389A853D" w14:textId="77777777" w:rsidR="009B387D" w:rsidRDefault="009B387D" w:rsidP="002C3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ingFang SC Regular">
    <w:altName w:val="Cambria"/>
    <w:charset w:val="00"/>
    <w:family w:val="roman"/>
    <w:pitch w:val="default"/>
  </w:font>
  <w:font w:name="Arial Unicode MS">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8CC77" w14:textId="77777777" w:rsidR="009B387D" w:rsidRDefault="009B387D" w:rsidP="002C3C68">
      <w:pPr>
        <w:spacing w:after="0" w:line="240" w:lineRule="auto"/>
      </w:pPr>
      <w:r>
        <w:separator/>
      </w:r>
    </w:p>
  </w:footnote>
  <w:footnote w:type="continuationSeparator" w:id="0">
    <w:p w14:paraId="7C4389AD" w14:textId="77777777" w:rsidR="009B387D" w:rsidRDefault="009B387D" w:rsidP="002C3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02146"/>
    <w:rsid w:val="0001510D"/>
    <w:rsid w:val="00054EE1"/>
    <w:rsid w:val="00063476"/>
    <w:rsid w:val="00091B7B"/>
    <w:rsid w:val="0009280C"/>
    <w:rsid w:val="00097609"/>
    <w:rsid w:val="000A5440"/>
    <w:rsid w:val="0010128E"/>
    <w:rsid w:val="0011434C"/>
    <w:rsid w:val="001162A8"/>
    <w:rsid w:val="001212A3"/>
    <w:rsid w:val="0012778A"/>
    <w:rsid w:val="0014068A"/>
    <w:rsid w:val="00152BE4"/>
    <w:rsid w:val="00157917"/>
    <w:rsid w:val="00196104"/>
    <w:rsid w:val="001B5AB4"/>
    <w:rsid w:val="001D6196"/>
    <w:rsid w:val="0021409F"/>
    <w:rsid w:val="00233723"/>
    <w:rsid w:val="002800F5"/>
    <w:rsid w:val="002A31AA"/>
    <w:rsid w:val="002C3C68"/>
    <w:rsid w:val="002D2FA9"/>
    <w:rsid w:val="002D44CF"/>
    <w:rsid w:val="003141BD"/>
    <w:rsid w:val="00315474"/>
    <w:rsid w:val="003161B1"/>
    <w:rsid w:val="00345A7A"/>
    <w:rsid w:val="00355923"/>
    <w:rsid w:val="00357737"/>
    <w:rsid w:val="00365A5F"/>
    <w:rsid w:val="003875D6"/>
    <w:rsid w:val="00397261"/>
    <w:rsid w:val="003A465C"/>
    <w:rsid w:val="003A714C"/>
    <w:rsid w:val="004120A3"/>
    <w:rsid w:val="00424ED7"/>
    <w:rsid w:val="004416C1"/>
    <w:rsid w:val="00485C38"/>
    <w:rsid w:val="00486664"/>
    <w:rsid w:val="004A0504"/>
    <w:rsid w:val="004D3354"/>
    <w:rsid w:val="004D43DE"/>
    <w:rsid w:val="004E5281"/>
    <w:rsid w:val="004F7905"/>
    <w:rsid w:val="00510FA6"/>
    <w:rsid w:val="00515C74"/>
    <w:rsid w:val="00523A87"/>
    <w:rsid w:val="0053592F"/>
    <w:rsid w:val="0054541E"/>
    <w:rsid w:val="00553B86"/>
    <w:rsid w:val="00561AB8"/>
    <w:rsid w:val="0057414D"/>
    <w:rsid w:val="00575776"/>
    <w:rsid w:val="0058500E"/>
    <w:rsid w:val="00587822"/>
    <w:rsid w:val="005912F6"/>
    <w:rsid w:val="005A707D"/>
    <w:rsid w:val="005B2C0B"/>
    <w:rsid w:val="005E3A98"/>
    <w:rsid w:val="005F1EC4"/>
    <w:rsid w:val="00601510"/>
    <w:rsid w:val="00601F61"/>
    <w:rsid w:val="006244F3"/>
    <w:rsid w:val="0062788B"/>
    <w:rsid w:val="006309F5"/>
    <w:rsid w:val="00654008"/>
    <w:rsid w:val="006A0EDF"/>
    <w:rsid w:val="006B0C31"/>
    <w:rsid w:val="006F5F33"/>
    <w:rsid w:val="00740A1D"/>
    <w:rsid w:val="00742E64"/>
    <w:rsid w:val="00747EE2"/>
    <w:rsid w:val="007606A4"/>
    <w:rsid w:val="007B0148"/>
    <w:rsid w:val="007D0CB0"/>
    <w:rsid w:val="00812BF4"/>
    <w:rsid w:val="008150DF"/>
    <w:rsid w:val="008237AC"/>
    <w:rsid w:val="0085117D"/>
    <w:rsid w:val="008526B5"/>
    <w:rsid w:val="00857040"/>
    <w:rsid w:val="00864FB4"/>
    <w:rsid w:val="00865B35"/>
    <w:rsid w:val="00881A59"/>
    <w:rsid w:val="00893D45"/>
    <w:rsid w:val="008A7AA7"/>
    <w:rsid w:val="008B47C4"/>
    <w:rsid w:val="008B6751"/>
    <w:rsid w:val="008E22EB"/>
    <w:rsid w:val="00916A74"/>
    <w:rsid w:val="00916DE9"/>
    <w:rsid w:val="00942148"/>
    <w:rsid w:val="009534AE"/>
    <w:rsid w:val="009539D7"/>
    <w:rsid w:val="00960F8D"/>
    <w:rsid w:val="009743A7"/>
    <w:rsid w:val="00990CDD"/>
    <w:rsid w:val="009B387D"/>
    <w:rsid w:val="009B618D"/>
    <w:rsid w:val="009D15A8"/>
    <w:rsid w:val="009E04ED"/>
    <w:rsid w:val="009E19B3"/>
    <w:rsid w:val="009E7B08"/>
    <w:rsid w:val="009F2FE6"/>
    <w:rsid w:val="00A051BA"/>
    <w:rsid w:val="00A13730"/>
    <w:rsid w:val="00A13AB2"/>
    <w:rsid w:val="00A20ADA"/>
    <w:rsid w:val="00A21261"/>
    <w:rsid w:val="00A257B8"/>
    <w:rsid w:val="00A34D53"/>
    <w:rsid w:val="00A3722E"/>
    <w:rsid w:val="00A92FC9"/>
    <w:rsid w:val="00A97095"/>
    <w:rsid w:val="00AA1962"/>
    <w:rsid w:val="00AB3B69"/>
    <w:rsid w:val="00AE01F9"/>
    <w:rsid w:val="00B03C08"/>
    <w:rsid w:val="00B0541A"/>
    <w:rsid w:val="00B06F44"/>
    <w:rsid w:val="00B25623"/>
    <w:rsid w:val="00B44AF3"/>
    <w:rsid w:val="00B463B1"/>
    <w:rsid w:val="00B96045"/>
    <w:rsid w:val="00BB02B8"/>
    <w:rsid w:val="00BC1D0D"/>
    <w:rsid w:val="00BD581C"/>
    <w:rsid w:val="00BF7722"/>
    <w:rsid w:val="00C0298B"/>
    <w:rsid w:val="00C13504"/>
    <w:rsid w:val="00C213CD"/>
    <w:rsid w:val="00C2275C"/>
    <w:rsid w:val="00C412D2"/>
    <w:rsid w:val="00C71A06"/>
    <w:rsid w:val="00C803D2"/>
    <w:rsid w:val="00C85E41"/>
    <w:rsid w:val="00C86ADA"/>
    <w:rsid w:val="00C91D2B"/>
    <w:rsid w:val="00CA6B76"/>
    <w:rsid w:val="00CF41EC"/>
    <w:rsid w:val="00CF749D"/>
    <w:rsid w:val="00D22BA1"/>
    <w:rsid w:val="00D55F48"/>
    <w:rsid w:val="00D83C90"/>
    <w:rsid w:val="00D9046D"/>
    <w:rsid w:val="00D914F0"/>
    <w:rsid w:val="00DB5772"/>
    <w:rsid w:val="00DB6C0F"/>
    <w:rsid w:val="00DC00E5"/>
    <w:rsid w:val="00DC1E04"/>
    <w:rsid w:val="00DC404B"/>
    <w:rsid w:val="00DC4845"/>
    <w:rsid w:val="00DD5C36"/>
    <w:rsid w:val="00DE0683"/>
    <w:rsid w:val="00DE38BD"/>
    <w:rsid w:val="00E06644"/>
    <w:rsid w:val="00E12BEC"/>
    <w:rsid w:val="00E20C76"/>
    <w:rsid w:val="00E30A05"/>
    <w:rsid w:val="00E67840"/>
    <w:rsid w:val="00E7107B"/>
    <w:rsid w:val="00E8043A"/>
    <w:rsid w:val="00E830CF"/>
    <w:rsid w:val="00E92941"/>
    <w:rsid w:val="00EC2654"/>
    <w:rsid w:val="00EE6778"/>
    <w:rsid w:val="00F20516"/>
    <w:rsid w:val="00F247DB"/>
    <w:rsid w:val="00F34C22"/>
    <w:rsid w:val="00F34E0E"/>
    <w:rsid w:val="00F446E2"/>
    <w:rsid w:val="00F547F4"/>
    <w:rsid w:val="00F64CD9"/>
    <w:rsid w:val="00F809E9"/>
    <w:rsid w:val="00F84BEE"/>
    <w:rsid w:val="00FC731B"/>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A3"/>
    <w:pPr>
      <w:ind w:firstLineChars="200" w:firstLine="420"/>
    </w:pPr>
  </w:style>
  <w:style w:type="character" w:styleId="Hyperlink">
    <w:name w:val="Hyperlink"/>
    <w:basedOn w:val="DefaultParagraphFont"/>
    <w:uiPriority w:val="99"/>
    <w:unhideWhenUsed/>
    <w:rsid w:val="00916DE9"/>
    <w:rPr>
      <w:color w:val="0563C1" w:themeColor="hyperlink"/>
      <w:u w:val="single"/>
    </w:rPr>
  </w:style>
  <w:style w:type="character" w:styleId="UnresolvedMention">
    <w:name w:val="Unresolved Mention"/>
    <w:basedOn w:val="DefaultParagraphFont"/>
    <w:uiPriority w:val="99"/>
    <w:semiHidden/>
    <w:unhideWhenUsed/>
    <w:rsid w:val="00916DE9"/>
    <w:rPr>
      <w:color w:val="605E5C"/>
      <w:shd w:val="clear" w:color="auto" w:fill="E1DFDD"/>
    </w:rPr>
  </w:style>
  <w:style w:type="paragraph" w:styleId="Header">
    <w:name w:val="header"/>
    <w:basedOn w:val="Normal"/>
    <w:link w:val="HeaderChar"/>
    <w:uiPriority w:val="99"/>
    <w:unhideWhenUsed/>
    <w:rsid w:val="002C3C68"/>
    <w:pPr>
      <w:tabs>
        <w:tab w:val="center" w:pos="4153"/>
        <w:tab w:val="right" w:pos="8306"/>
      </w:tabs>
      <w:spacing w:after="0" w:line="240" w:lineRule="auto"/>
    </w:pPr>
  </w:style>
  <w:style w:type="character" w:customStyle="1" w:styleId="HeaderChar">
    <w:name w:val="Header Char"/>
    <w:basedOn w:val="DefaultParagraphFont"/>
    <w:link w:val="Header"/>
    <w:uiPriority w:val="99"/>
    <w:rsid w:val="002C3C68"/>
  </w:style>
  <w:style w:type="paragraph" w:styleId="Footer">
    <w:name w:val="footer"/>
    <w:basedOn w:val="Normal"/>
    <w:link w:val="FooterChar"/>
    <w:uiPriority w:val="99"/>
    <w:unhideWhenUsed/>
    <w:rsid w:val="002C3C68"/>
    <w:pPr>
      <w:tabs>
        <w:tab w:val="center" w:pos="4153"/>
        <w:tab w:val="right" w:pos="8306"/>
      </w:tabs>
      <w:spacing w:after="0" w:line="240" w:lineRule="auto"/>
    </w:pPr>
  </w:style>
  <w:style w:type="character" w:customStyle="1" w:styleId="FooterChar">
    <w:name w:val="Footer Char"/>
    <w:basedOn w:val="DefaultParagraphFont"/>
    <w:link w:val="Footer"/>
    <w:uiPriority w:val="99"/>
    <w:rsid w:val="002C3C68"/>
  </w:style>
  <w:style w:type="character" w:styleId="FollowedHyperlink">
    <w:name w:val="FollowedHyperlink"/>
    <w:basedOn w:val="DefaultParagraphFont"/>
    <w:uiPriority w:val="99"/>
    <w:semiHidden/>
    <w:unhideWhenUsed/>
    <w:rsid w:val="002A31AA"/>
    <w:rPr>
      <w:color w:val="954F72" w:themeColor="followedHyperlink"/>
      <w:u w:val="single"/>
    </w:rPr>
  </w:style>
  <w:style w:type="paragraph" w:customStyle="1" w:styleId="a">
    <w:name w:val="正文"/>
    <w:rsid w:val="00063476"/>
    <w:pPr>
      <w:pBdr>
        <w:top w:val="nil"/>
        <w:left w:val="nil"/>
        <w:bottom w:val="nil"/>
        <w:right w:val="nil"/>
        <w:between w:val="nil"/>
        <w:bar w:val="nil"/>
      </w:pBdr>
      <w:spacing w:after="0" w:line="240" w:lineRule="auto"/>
    </w:pPr>
    <w:rPr>
      <w:rFonts w:ascii="PingFang SC Regular" w:eastAsia="Arial Unicode MS" w:hAnsi="PingFang SC Regular" w:cs="Arial Unicode MS"/>
      <w:color w:val="000000"/>
      <w:bdr w:val="nil"/>
      <w:lang w:val="en-US"/>
      <w14:textOutline w14:w="0" w14:cap="flat" w14:cmpd="sng" w14:algn="ctr">
        <w14:noFill/>
        <w14:prstDash w14:val="solid"/>
        <w14:bevel/>
      </w14:textOutline>
    </w:rPr>
  </w:style>
  <w:style w:type="paragraph" w:customStyle="1" w:styleId="2">
    <w:name w:val="表格样式 2"/>
    <w:rsid w:val="00063476"/>
    <w:pPr>
      <w:pBdr>
        <w:top w:val="nil"/>
        <w:left w:val="nil"/>
        <w:bottom w:val="nil"/>
        <w:right w:val="nil"/>
        <w:between w:val="nil"/>
        <w:bar w:val="nil"/>
      </w:pBdr>
      <w:spacing w:after="0" w:line="240" w:lineRule="auto"/>
    </w:pPr>
    <w:rPr>
      <w:rFonts w:ascii="PingFang SC Regular" w:eastAsia="PingFang SC Regular" w:hAnsi="PingFang SC Regular" w:cs="PingFang SC Regular"/>
      <w:color w:val="000000"/>
      <w:sz w:val="20"/>
      <w:szCs w:val="2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982821">
      <w:bodyDiv w:val="1"/>
      <w:marLeft w:val="0"/>
      <w:marRight w:val="0"/>
      <w:marTop w:val="0"/>
      <w:marBottom w:val="0"/>
      <w:divBdr>
        <w:top w:val="none" w:sz="0" w:space="0" w:color="auto"/>
        <w:left w:val="none" w:sz="0" w:space="0" w:color="auto"/>
        <w:bottom w:val="none" w:sz="0" w:space="0" w:color="auto"/>
        <w:right w:val="none" w:sz="0" w:space="0" w:color="auto"/>
      </w:divBdr>
    </w:div>
    <w:div w:id="688720798">
      <w:bodyDiv w:val="1"/>
      <w:marLeft w:val="0"/>
      <w:marRight w:val="0"/>
      <w:marTop w:val="0"/>
      <w:marBottom w:val="0"/>
      <w:divBdr>
        <w:top w:val="none" w:sz="0" w:space="0" w:color="auto"/>
        <w:left w:val="none" w:sz="0" w:space="0" w:color="auto"/>
        <w:bottom w:val="none" w:sz="0" w:space="0" w:color="auto"/>
        <w:right w:val="none" w:sz="0" w:space="0" w:color="auto"/>
      </w:divBdr>
      <w:divsChild>
        <w:div w:id="1640644090">
          <w:marLeft w:val="0"/>
          <w:marRight w:val="0"/>
          <w:marTop w:val="0"/>
          <w:marBottom w:val="0"/>
          <w:divBdr>
            <w:top w:val="none" w:sz="0" w:space="0" w:color="auto"/>
            <w:left w:val="none" w:sz="0" w:space="0" w:color="auto"/>
            <w:bottom w:val="none" w:sz="0" w:space="0" w:color="auto"/>
            <w:right w:val="none" w:sz="0" w:space="0" w:color="auto"/>
          </w:divBdr>
          <w:divsChild>
            <w:div w:id="767232303">
              <w:marLeft w:val="0"/>
              <w:marRight w:val="0"/>
              <w:marTop w:val="0"/>
              <w:marBottom w:val="0"/>
              <w:divBdr>
                <w:top w:val="none" w:sz="0" w:space="0" w:color="auto"/>
                <w:left w:val="none" w:sz="0" w:space="0" w:color="auto"/>
                <w:bottom w:val="none" w:sz="0" w:space="0" w:color="auto"/>
                <w:right w:val="none" w:sz="0" w:space="0" w:color="auto"/>
              </w:divBdr>
            </w:div>
            <w:div w:id="1490092124">
              <w:marLeft w:val="0"/>
              <w:marRight w:val="0"/>
              <w:marTop w:val="0"/>
              <w:marBottom w:val="0"/>
              <w:divBdr>
                <w:top w:val="none" w:sz="0" w:space="0" w:color="auto"/>
                <w:left w:val="none" w:sz="0" w:space="0" w:color="auto"/>
                <w:bottom w:val="none" w:sz="0" w:space="0" w:color="auto"/>
                <w:right w:val="none" w:sz="0" w:space="0" w:color="auto"/>
              </w:divBdr>
            </w:div>
            <w:div w:id="1280799821">
              <w:marLeft w:val="0"/>
              <w:marRight w:val="0"/>
              <w:marTop w:val="0"/>
              <w:marBottom w:val="0"/>
              <w:divBdr>
                <w:top w:val="none" w:sz="0" w:space="0" w:color="auto"/>
                <w:left w:val="none" w:sz="0" w:space="0" w:color="auto"/>
                <w:bottom w:val="none" w:sz="0" w:space="0" w:color="auto"/>
                <w:right w:val="none" w:sz="0" w:space="0" w:color="auto"/>
              </w:divBdr>
            </w:div>
            <w:div w:id="1539391258">
              <w:marLeft w:val="0"/>
              <w:marRight w:val="0"/>
              <w:marTop w:val="0"/>
              <w:marBottom w:val="0"/>
              <w:divBdr>
                <w:top w:val="none" w:sz="0" w:space="0" w:color="auto"/>
                <w:left w:val="none" w:sz="0" w:space="0" w:color="auto"/>
                <w:bottom w:val="none" w:sz="0" w:space="0" w:color="auto"/>
                <w:right w:val="none" w:sz="0" w:space="0" w:color="auto"/>
              </w:divBdr>
            </w:div>
            <w:div w:id="1909731742">
              <w:marLeft w:val="0"/>
              <w:marRight w:val="0"/>
              <w:marTop w:val="0"/>
              <w:marBottom w:val="0"/>
              <w:divBdr>
                <w:top w:val="none" w:sz="0" w:space="0" w:color="auto"/>
                <w:left w:val="none" w:sz="0" w:space="0" w:color="auto"/>
                <w:bottom w:val="none" w:sz="0" w:space="0" w:color="auto"/>
                <w:right w:val="none" w:sz="0" w:space="0" w:color="auto"/>
              </w:divBdr>
            </w:div>
            <w:div w:id="184099902">
              <w:marLeft w:val="0"/>
              <w:marRight w:val="0"/>
              <w:marTop w:val="0"/>
              <w:marBottom w:val="0"/>
              <w:divBdr>
                <w:top w:val="none" w:sz="0" w:space="0" w:color="auto"/>
                <w:left w:val="none" w:sz="0" w:space="0" w:color="auto"/>
                <w:bottom w:val="none" w:sz="0" w:space="0" w:color="auto"/>
                <w:right w:val="none" w:sz="0" w:space="0" w:color="auto"/>
              </w:divBdr>
            </w:div>
            <w:div w:id="270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413011">
      <w:bodyDiv w:val="1"/>
      <w:marLeft w:val="0"/>
      <w:marRight w:val="0"/>
      <w:marTop w:val="0"/>
      <w:marBottom w:val="0"/>
      <w:divBdr>
        <w:top w:val="none" w:sz="0" w:space="0" w:color="auto"/>
        <w:left w:val="none" w:sz="0" w:space="0" w:color="auto"/>
        <w:bottom w:val="none" w:sz="0" w:space="0" w:color="auto"/>
        <w:right w:val="none" w:sz="0" w:space="0" w:color="auto"/>
      </w:divBdr>
      <w:divsChild>
        <w:div w:id="1965041579">
          <w:marLeft w:val="0"/>
          <w:marRight w:val="0"/>
          <w:marTop w:val="0"/>
          <w:marBottom w:val="0"/>
          <w:divBdr>
            <w:top w:val="none" w:sz="0" w:space="0" w:color="auto"/>
            <w:left w:val="none" w:sz="0" w:space="0" w:color="auto"/>
            <w:bottom w:val="none" w:sz="0" w:space="0" w:color="auto"/>
            <w:right w:val="none" w:sz="0" w:space="0" w:color="auto"/>
          </w:divBdr>
          <w:divsChild>
            <w:div w:id="1561163228">
              <w:marLeft w:val="0"/>
              <w:marRight w:val="0"/>
              <w:marTop w:val="0"/>
              <w:marBottom w:val="0"/>
              <w:divBdr>
                <w:top w:val="none" w:sz="0" w:space="0" w:color="auto"/>
                <w:left w:val="none" w:sz="0" w:space="0" w:color="auto"/>
                <w:bottom w:val="none" w:sz="0" w:space="0" w:color="auto"/>
                <w:right w:val="none" w:sz="0" w:space="0" w:color="auto"/>
              </w:divBdr>
            </w:div>
            <w:div w:id="602030210">
              <w:marLeft w:val="0"/>
              <w:marRight w:val="0"/>
              <w:marTop w:val="0"/>
              <w:marBottom w:val="0"/>
              <w:divBdr>
                <w:top w:val="none" w:sz="0" w:space="0" w:color="auto"/>
                <w:left w:val="none" w:sz="0" w:space="0" w:color="auto"/>
                <w:bottom w:val="none" w:sz="0" w:space="0" w:color="auto"/>
                <w:right w:val="none" w:sz="0" w:space="0" w:color="auto"/>
              </w:divBdr>
            </w:div>
            <w:div w:id="1140925225">
              <w:marLeft w:val="0"/>
              <w:marRight w:val="0"/>
              <w:marTop w:val="0"/>
              <w:marBottom w:val="0"/>
              <w:divBdr>
                <w:top w:val="none" w:sz="0" w:space="0" w:color="auto"/>
                <w:left w:val="none" w:sz="0" w:space="0" w:color="auto"/>
                <w:bottom w:val="none" w:sz="0" w:space="0" w:color="auto"/>
                <w:right w:val="none" w:sz="0" w:space="0" w:color="auto"/>
              </w:divBdr>
            </w:div>
            <w:div w:id="1922055422">
              <w:marLeft w:val="0"/>
              <w:marRight w:val="0"/>
              <w:marTop w:val="0"/>
              <w:marBottom w:val="0"/>
              <w:divBdr>
                <w:top w:val="none" w:sz="0" w:space="0" w:color="auto"/>
                <w:left w:val="none" w:sz="0" w:space="0" w:color="auto"/>
                <w:bottom w:val="none" w:sz="0" w:space="0" w:color="auto"/>
                <w:right w:val="none" w:sz="0" w:space="0" w:color="auto"/>
              </w:divBdr>
            </w:div>
            <w:div w:id="145056902">
              <w:marLeft w:val="0"/>
              <w:marRight w:val="0"/>
              <w:marTop w:val="0"/>
              <w:marBottom w:val="0"/>
              <w:divBdr>
                <w:top w:val="none" w:sz="0" w:space="0" w:color="auto"/>
                <w:left w:val="none" w:sz="0" w:space="0" w:color="auto"/>
                <w:bottom w:val="none" w:sz="0" w:space="0" w:color="auto"/>
                <w:right w:val="none" w:sz="0" w:space="0" w:color="auto"/>
              </w:divBdr>
            </w:div>
            <w:div w:id="237054621">
              <w:marLeft w:val="0"/>
              <w:marRight w:val="0"/>
              <w:marTop w:val="0"/>
              <w:marBottom w:val="0"/>
              <w:divBdr>
                <w:top w:val="none" w:sz="0" w:space="0" w:color="auto"/>
                <w:left w:val="none" w:sz="0" w:space="0" w:color="auto"/>
                <w:bottom w:val="none" w:sz="0" w:space="0" w:color="auto"/>
                <w:right w:val="none" w:sz="0" w:space="0" w:color="auto"/>
              </w:divBdr>
            </w:div>
            <w:div w:id="16293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297">
      <w:bodyDiv w:val="1"/>
      <w:marLeft w:val="0"/>
      <w:marRight w:val="0"/>
      <w:marTop w:val="0"/>
      <w:marBottom w:val="0"/>
      <w:divBdr>
        <w:top w:val="none" w:sz="0" w:space="0" w:color="auto"/>
        <w:left w:val="none" w:sz="0" w:space="0" w:color="auto"/>
        <w:bottom w:val="none" w:sz="0" w:space="0" w:color="auto"/>
        <w:right w:val="none" w:sz="0" w:space="0" w:color="auto"/>
      </w:divBdr>
      <w:divsChild>
        <w:div w:id="607396842">
          <w:marLeft w:val="0"/>
          <w:marRight w:val="0"/>
          <w:marTop w:val="0"/>
          <w:marBottom w:val="0"/>
          <w:divBdr>
            <w:top w:val="none" w:sz="0" w:space="0" w:color="auto"/>
            <w:left w:val="none" w:sz="0" w:space="0" w:color="auto"/>
            <w:bottom w:val="none" w:sz="0" w:space="0" w:color="auto"/>
            <w:right w:val="none" w:sz="0" w:space="0" w:color="auto"/>
          </w:divBdr>
          <w:divsChild>
            <w:div w:id="12759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1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sting-library.com/docs/react-testing-library/intro/" TargetMode="External"/><Relationship Id="rId5" Type="http://schemas.openxmlformats.org/officeDocument/2006/relationships/footnotes" Target="footnotes.xml"/><Relationship Id="rId10" Type="http://schemas.openxmlformats.org/officeDocument/2006/relationships/hyperlink" Target="https://jestjs.io/"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2199</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陈诗量</cp:lastModifiedBy>
  <cp:revision>155</cp:revision>
  <cp:lastPrinted>2021-03-14T04:39:00Z</cp:lastPrinted>
  <dcterms:created xsi:type="dcterms:W3CDTF">2021-03-03T08:36:00Z</dcterms:created>
  <dcterms:modified xsi:type="dcterms:W3CDTF">2021-03-29T04:24:00Z</dcterms:modified>
</cp:coreProperties>
</file>