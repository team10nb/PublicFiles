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E82A" w14:textId="77777777" w:rsidR="00114F58" w:rsidRDefault="00D9522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  <w:u w:color="333333"/>
        </w:rPr>
      </w:pPr>
      <w:commentRangeStart w:id="0"/>
      <w:proofErr w:type="spellStart"/>
      <w:r>
        <w:rPr>
          <w:rFonts w:ascii="Helvetica" w:hAnsi="Helvetica"/>
          <w:color w:val="333333"/>
          <w:sz w:val="19"/>
          <w:szCs w:val="19"/>
          <w:u w:color="333333"/>
        </w:rPr>
        <w:t>SwitchAnimation</w:t>
      </w:r>
      <w:proofErr w:type="spellEnd"/>
      <w:r>
        <w:rPr>
          <w:rFonts w:ascii="Helvetica" w:hAnsi="Helvetica"/>
          <w:color w:val="333333"/>
          <w:sz w:val="19"/>
          <w:szCs w:val="19"/>
          <w:u w:color="333333"/>
        </w:rPr>
        <w:t xml:space="preserve"> component requires a specific data structure</w:t>
      </w:r>
      <w:commentRangeEnd w:id="0"/>
      <w:r w:rsidR="005C154A">
        <w:rPr>
          <w:rStyle w:val="a7"/>
        </w:rPr>
        <w:commentReference w:id="0"/>
      </w:r>
      <w:r>
        <w:rPr>
          <w:rFonts w:ascii="Helvetica" w:hAnsi="Helvetica"/>
          <w:color w:val="333333"/>
          <w:sz w:val="19"/>
          <w:szCs w:val="19"/>
          <w:u w:color="333333"/>
        </w:rPr>
        <w:t>, trace, to make it run.</w:t>
      </w:r>
    </w:p>
    <w:p w14:paraId="5982E82B" w14:textId="318E033A" w:rsidR="00114F58" w:rsidRDefault="00D9522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  <w:u w:color="333333"/>
        </w:rPr>
      </w:pPr>
      <w:commentRangeStart w:id="1"/>
      <w:r>
        <w:rPr>
          <w:rFonts w:ascii="Helvetica" w:hAnsi="Helvetica"/>
          <w:color w:val="333333"/>
          <w:sz w:val="19"/>
          <w:szCs w:val="19"/>
          <w:u w:color="333333"/>
        </w:rPr>
        <w:t>A</w:t>
      </w:r>
      <w:commentRangeEnd w:id="1"/>
      <w:r w:rsidR="00FE1D64">
        <w:rPr>
          <w:rStyle w:val="a7"/>
        </w:rPr>
        <w:commentReference w:id="1"/>
      </w:r>
      <w:r>
        <w:rPr>
          <w:rFonts w:ascii="Helvetica" w:hAnsi="Helvetica"/>
          <w:color w:val="333333"/>
          <w:sz w:val="19"/>
          <w:szCs w:val="19"/>
          <w:u w:color="333333"/>
        </w:rPr>
        <w:t xml:space="preserve"> trace is an array that contains </w:t>
      </w:r>
      <w:r>
        <w:rPr>
          <w:rFonts w:ascii="Helvetica" w:hAnsi="Helvetica"/>
          <w:color w:val="333333"/>
          <w:sz w:val="19"/>
          <w:szCs w:val="19"/>
          <w:u w:color="333333"/>
        </w:rPr>
        <w:t xml:space="preserve">steps, a step is an array </w:t>
      </w:r>
      <w:del w:id="2" w:author="陈 诗量" w:date="2021-03-21T12:58:00Z">
        <w:r w:rsidDel="008C2722">
          <w:rPr>
            <w:rFonts w:ascii="Helvetica" w:hAnsi="Helvetica"/>
            <w:color w:val="333333"/>
            <w:sz w:val="19"/>
            <w:szCs w:val="19"/>
            <w:u w:color="333333"/>
          </w:rPr>
          <w:delText>that contains</w:delText>
        </w:r>
      </w:del>
      <w:ins w:id="3" w:author="陈 诗量" w:date="2021-03-21T12:58:00Z">
        <w:r w:rsidR="008C2722">
          <w:rPr>
            <w:rFonts w:ascii="Helvetica" w:hAnsi="Helvetica"/>
            <w:color w:val="333333"/>
            <w:sz w:val="19"/>
            <w:szCs w:val="19"/>
            <w:u w:color="333333"/>
          </w:rPr>
          <w:t>of</w:t>
        </w:r>
      </w:ins>
      <w:r>
        <w:rPr>
          <w:rFonts w:ascii="Helvetica" w:hAnsi="Helvetica"/>
          <w:color w:val="333333"/>
          <w:sz w:val="19"/>
          <w:szCs w:val="19"/>
          <w:u w:color="333333"/>
        </w:rPr>
        <w:t xml:space="preserve"> bars, and </w:t>
      </w:r>
      <w:ins w:id="4" w:author="陈 诗量" w:date="2021-03-21T12:58:00Z">
        <w:r w:rsidR="008C2722">
          <w:rPr>
            <w:rFonts w:ascii="Helvetica" w:hAnsi="Helvetica"/>
            <w:color w:val="333333"/>
            <w:sz w:val="19"/>
            <w:szCs w:val="19"/>
            <w:u w:color="333333"/>
          </w:rPr>
          <w:t xml:space="preserve">a </w:t>
        </w:r>
      </w:ins>
      <w:r>
        <w:rPr>
          <w:rFonts w:ascii="Helvetica" w:hAnsi="Helvetica"/>
          <w:color w:val="333333"/>
          <w:sz w:val="19"/>
          <w:szCs w:val="19"/>
          <w:u w:color="333333"/>
        </w:rPr>
        <w:t xml:space="preserve">bar is </w:t>
      </w:r>
      <w:proofErr w:type="gramStart"/>
      <w:r>
        <w:rPr>
          <w:rFonts w:ascii="Helvetica" w:hAnsi="Helvetica"/>
          <w:color w:val="333333"/>
          <w:sz w:val="19"/>
          <w:szCs w:val="19"/>
          <w:u w:color="333333"/>
        </w:rPr>
        <w:t>an</w:t>
      </w:r>
      <w:proofErr w:type="gramEnd"/>
      <w:r>
        <w:rPr>
          <w:rFonts w:ascii="Helvetica" w:hAnsi="Helvetica"/>
          <w:color w:val="333333"/>
          <w:sz w:val="19"/>
          <w:szCs w:val="19"/>
          <w:u w:color="333333"/>
        </w:rPr>
        <w:t xml:space="preserve"> </w:t>
      </w:r>
      <w:ins w:id="5" w:author="陈 诗量" w:date="2021-03-21T12:59:00Z">
        <w:r w:rsidR="006F36AE">
          <w:rPr>
            <w:rFonts w:ascii="Helvetica" w:hAnsi="Helvetica"/>
            <w:color w:val="333333"/>
            <w:sz w:val="19"/>
            <w:szCs w:val="19"/>
            <w:u w:color="333333"/>
          </w:rPr>
          <w:t xml:space="preserve">JavaScript </w:t>
        </w:r>
      </w:ins>
      <w:r>
        <w:rPr>
          <w:rFonts w:ascii="Helvetica" w:hAnsi="Helvetica"/>
          <w:color w:val="333333"/>
          <w:sz w:val="19"/>
          <w:szCs w:val="19"/>
          <w:u w:color="333333"/>
        </w:rPr>
        <w:t xml:space="preserve">object which contains 7 </w:t>
      </w:r>
      <w:del w:id="6" w:author="陈 诗量" w:date="2021-03-21T12:59:00Z">
        <w:r w:rsidDel="006F36AE">
          <w:rPr>
            <w:rFonts w:ascii="Arial" w:hAnsi="Arial" w:hint="eastAsia"/>
            <w:color w:val="333333"/>
            <w:sz w:val="19"/>
            <w:szCs w:val="19"/>
            <w:u w:color="333333"/>
          </w:rPr>
          <w:delText xml:space="preserve">parameters </w:delText>
        </w:r>
      </w:del>
      <w:ins w:id="7" w:author="陈 诗量" w:date="2021-03-21T13:02:00Z">
        <w:r w:rsidR="008437AE">
          <w:rPr>
            <w:rFonts w:ascii="Arial" w:hAnsi="Arial" w:hint="eastAsia"/>
            <w:color w:val="333333"/>
            <w:sz w:val="19"/>
            <w:szCs w:val="19"/>
            <w:u w:color="333333"/>
          </w:rPr>
          <w:t>properties</w:t>
        </w:r>
        <w:r w:rsidR="008437AE">
          <w:rPr>
            <w:rFonts w:ascii="Arial" w:hAnsi="Arial"/>
            <w:color w:val="333333"/>
            <w:sz w:val="19"/>
            <w:szCs w:val="19"/>
            <w:u w:color="333333"/>
          </w:rPr>
          <w:t xml:space="preserve"> </w:t>
        </w:r>
      </w:ins>
      <w:r>
        <w:rPr>
          <w:rFonts w:ascii="Arial" w:hAnsi="Arial"/>
          <w:color w:val="333333"/>
          <w:sz w:val="19"/>
          <w:szCs w:val="19"/>
          <w:u w:color="333333"/>
        </w:rPr>
        <w:t xml:space="preserve">to </w:t>
      </w:r>
      <w:del w:id="8" w:author="陈 诗量" w:date="2021-03-21T12:59:00Z">
        <w:r w:rsidDel="00344E1C">
          <w:rPr>
            <w:rFonts w:ascii="Arial" w:hAnsi="Arial"/>
            <w:color w:val="333333"/>
            <w:sz w:val="19"/>
            <w:szCs w:val="19"/>
            <w:u w:color="333333"/>
          </w:rPr>
          <w:delText>represent a value</w:delText>
        </w:r>
      </w:del>
      <w:proofErr w:type="spellStart"/>
      <w:ins w:id="9" w:author="陈 诗量" w:date="2021-03-21T12:59:00Z">
        <w:r w:rsidR="00344E1C">
          <w:rPr>
            <w:rFonts w:ascii="Arial" w:hAnsi="Arial"/>
            <w:color w:val="333333"/>
            <w:sz w:val="19"/>
            <w:szCs w:val="19"/>
            <w:u w:color="333333"/>
          </w:rPr>
          <w:t>to</w:t>
        </w:r>
        <w:proofErr w:type="spellEnd"/>
        <w:r w:rsidR="00344E1C">
          <w:rPr>
            <w:rFonts w:ascii="Arial" w:hAnsi="Arial"/>
            <w:color w:val="333333"/>
            <w:sz w:val="19"/>
            <w:szCs w:val="19"/>
            <w:u w:color="333333"/>
          </w:rPr>
          <w:t xml:space="preserve"> present its height</w:t>
        </w:r>
      </w:ins>
      <w:ins w:id="10" w:author="陈 诗量" w:date="2021-03-21T13:00:00Z">
        <w:r w:rsidR="00344E1C">
          <w:rPr>
            <w:rFonts w:ascii="Arial" w:hAnsi="Arial"/>
            <w:color w:val="333333"/>
            <w:sz w:val="19"/>
            <w:szCs w:val="19"/>
            <w:u w:color="333333"/>
          </w:rPr>
          <w:t xml:space="preserve">, </w:t>
        </w:r>
        <w:proofErr w:type="spellStart"/>
        <w:r w:rsidR="00344E1C">
          <w:rPr>
            <w:rFonts w:ascii="Arial" w:hAnsi="Arial"/>
            <w:color w:val="333333"/>
            <w:sz w:val="19"/>
            <w:szCs w:val="19"/>
            <w:u w:color="333333"/>
          </w:rPr>
          <w:t>colour</w:t>
        </w:r>
        <w:proofErr w:type="spellEnd"/>
        <w:r w:rsidR="00DA71D7">
          <w:rPr>
            <w:rFonts w:ascii="Arial" w:hAnsi="Arial"/>
            <w:color w:val="333333"/>
            <w:sz w:val="19"/>
            <w:szCs w:val="19"/>
            <w:u w:color="333333"/>
          </w:rPr>
          <w:t xml:space="preserve"> and relative position </w:t>
        </w:r>
        <w:r w:rsidR="00E16F5E">
          <w:rPr>
            <w:rFonts w:ascii="Arial" w:hAnsi="Arial"/>
            <w:color w:val="333333"/>
            <w:sz w:val="19"/>
            <w:szCs w:val="19"/>
            <w:u w:color="333333"/>
          </w:rPr>
          <w:t>on the screen</w:t>
        </w:r>
      </w:ins>
      <w:r>
        <w:rPr>
          <w:rFonts w:ascii="Arial" w:hAnsi="Arial"/>
          <w:color w:val="333333"/>
          <w:sz w:val="19"/>
          <w:szCs w:val="19"/>
          <w:u w:color="333333"/>
        </w:rPr>
        <w:t>.</w:t>
      </w:r>
    </w:p>
    <w:p w14:paraId="5982E82C" w14:textId="21864061" w:rsidR="00114F58" w:rsidRDefault="00D9522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  <w:u w:color="333333"/>
        </w:rPr>
      </w:pPr>
      <w:r>
        <w:rPr>
          <w:rFonts w:ascii="Helvetica" w:hAnsi="Helvetica"/>
          <w:color w:val="333333"/>
          <w:sz w:val="19"/>
          <w:szCs w:val="19"/>
          <w:u w:color="333333"/>
        </w:rPr>
        <w:t xml:space="preserve">A trace example shows below. </w:t>
      </w:r>
      <w:r>
        <w:rPr>
          <w:rFonts w:ascii="Arial" w:hAnsi="Arial"/>
          <w:color w:val="333333"/>
          <w:sz w:val="19"/>
          <w:szCs w:val="19"/>
          <w:u w:color="333333"/>
        </w:rPr>
        <w:t>In this example trace, there are 1 step</w:t>
      </w:r>
      <w:del w:id="11" w:author="陈 诗量" w:date="2021-03-21T13:00:00Z">
        <w:r w:rsidDel="00E16F5E">
          <w:rPr>
            <w:rFonts w:ascii="Arial" w:hAnsi="Arial"/>
            <w:color w:val="333333"/>
            <w:sz w:val="19"/>
            <w:szCs w:val="19"/>
            <w:u w:color="333333"/>
          </w:rPr>
          <w:delText>s</w:delText>
        </w:r>
      </w:del>
      <w:r>
        <w:rPr>
          <w:rFonts w:ascii="Arial" w:hAnsi="Arial"/>
          <w:color w:val="333333"/>
          <w:sz w:val="19"/>
          <w:szCs w:val="19"/>
          <w:u w:color="333333"/>
        </w:rPr>
        <w:t xml:space="preserve"> </w:t>
      </w:r>
      <w:del w:id="12" w:author="陈 诗量" w:date="2021-03-21T13:01:00Z">
        <w:r w:rsidDel="00FF250A">
          <w:rPr>
            <w:rFonts w:ascii="Arial" w:hAnsi="Arial"/>
            <w:color w:val="333333"/>
            <w:sz w:val="19"/>
            <w:szCs w:val="19"/>
            <w:u w:color="333333"/>
          </w:rPr>
          <w:delText xml:space="preserve">and </w:delText>
        </w:r>
      </w:del>
      <w:ins w:id="13" w:author="陈 诗量" w:date="2021-03-21T13:01:00Z">
        <w:r w:rsidR="00FF250A">
          <w:rPr>
            <w:rFonts w:ascii="Arial" w:hAnsi="Arial"/>
            <w:color w:val="333333"/>
            <w:sz w:val="19"/>
            <w:szCs w:val="19"/>
            <w:u w:color="333333"/>
          </w:rPr>
          <w:t>with</w:t>
        </w:r>
        <w:r w:rsidR="00FF250A">
          <w:rPr>
            <w:rFonts w:ascii="Arial" w:hAnsi="Arial"/>
            <w:color w:val="333333"/>
            <w:sz w:val="19"/>
            <w:szCs w:val="19"/>
            <w:u w:color="333333"/>
          </w:rPr>
          <w:t xml:space="preserve"> </w:t>
        </w:r>
      </w:ins>
      <w:r>
        <w:rPr>
          <w:rFonts w:ascii="Arial" w:hAnsi="Arial"/>
          <w:color w:val="333333"/>
          <w:sz w:val="19"/>
          <w:szCs w:val="19"/>
          <w:u w:color="333333"/>
        </w:rPr>
        <w:t xml:space="preserve">2 </w:t>
      </w:r>
      <w:del w:id="14" w:author="陈 诗量" w:date="2021-03-21T13:01:00Z">
        <w:r w:rsidDel="009B7043">
          <w:rPr>
            <w:rFonts w:ascii="Arial" w:hAnsi="Arial"/>
            <w:color w:val="333333"/>
            <w:sz w:val="19"/>
            <w:szCs w:val="19"/>
            <w:u w:color="333333"/>
          </w:rPr>
          <w:delText xml:space="preserve">elements </w:delText>
        </w:r>
      </w:del>
      <w:ins w:id="15" w:author="陈 诗量" w:date="2021-03-21T13:01:00Z">
        <w:r w:rsidR="009B7043">
          <w:rPr>
            <w:rFonts w:ascii="Arial" w:hAnsi="Arial"/>
            <w:color w:val="333333"/>
            <w:sz w:val="19"/>
            <w:szCs w:val="19"/>
            <w:u w:color="333333"/>
          </w:rPr>
          <w:t>bars</w:t>
        </w:r>
        <w:r w:rsidR="009B7043">
          <w:rPr>
            <w:rFonts w:ascii="Arial" w:hAnsi="Arial"/>
            <w:color w:val="333333"/>
            <w:sz w:val="19"/>
            <w:szCs w:val="19"/>
            <w:u w:color="333333"/>
          </w:rPr>
          <w:t xml:space="preserve"> </w:t>
        </w:r>
        <w:r w:rsidR="00FF250A">
          <w:rPr>
            <w:rFonts w:ascii="Arial" w:hAnsi="Arial"/>
            <w:color w:val="333333"/>
            <w:sz w:val="19"/>
            <w:szCs w:val="19"/>
            <w:u w:color="333333"/>
          </w:rPr>
          <w:t>in it</w:t>
        </w:r>
      </w:ins>
      <w:del w:id="16" w:author="陈 诗量" w:date="2021-03-21T13:01:00Z">
        <w:r w:rsidDel="00FF250A">
          <w:rPr>
            <w:rFonts w:ascii="Arial" w:hAnsi="Arial"/>
            <w:color w:val="333333"/>
            <w:sz w:val="19"/>
            <w:szCs w:val="19"/>
            <w:u w:color="333333"/>
          </w:rPr>
          <w:delText xml:space="preserve">for </w:delText>
        </w:r>
        <w:r w:rsidDel="00FF250A">
          <w:rPr>
            <w:rFonts w:ascii="Arial" w:hAnsi="Arial"/>
            <w:color w:val="333333"/>
            <w:sz w:val="19"/>
            <w:szCs w:val="19"/>
            <w:u w:color="333333"/>
          </w:rPr>
          <w:delText>each step</w:delText>
        </w:r>
      </w:del>
      <w:r>
        <w:rPr>
          <w:rFonts w:ascii="Arial" w:hAnsi="Arial"/>
          <w:color w:val="333333"/>
          <w:sz w:val="19"/>
          <w:szCs w:val="19"/>
          <w:u w:color="333333"/>
        </w:rPr>
        <w:t xml:space="preserve">. Each bar contains </w:t>
      </w:r>
      <w:commentRangeStart w:id="17"/>
      <w:del w:id="18" w:author="陈 诗量" w:date="2021-03-21T13:02:00Z">
        <w:r w:rsidDel="009B7043">
          <w:rPr>
            <w:rFonts w:ascii="Arial" w:hAnsi="Arial"/>
            <w:color w:val="333333"/>
            <w:sz w:val="19"/>
            <w:szCs w:val="19"/>
            <w:u w:color="333333"/>
          </w:rPr>
          <w:delText xml:space="preserve">including </w:delText>
        </w:r>
      </w:del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value</w:t>
      </w:r>
      <w:r>
        <w:rPr>
          <w:rFonts w:ascii="Arial Unicode MS" w:hAnsi="Arial Unicode MS" w:hint="eastAsia"/>
          <w:color w:val="333333"/>
          <w:sz w:val="19"/>
          <w:szCs w:val="19"/>
          <w:u w:color="333333"/>
          <w:lang w:val="zh-TW" w:eastAsia="zh-TW"/>
        </w:rPr>
        <w:t>，</w:t>
      </w:r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height</w:t>
      </w:r>
      <w:r>
        <w:rPr>
          <w:rFonts w:ascii="Arial Unicode MS" w:hAnsi="Arial Unicode MS" w:hint="eastAsia"/>
          <w:color w:val="333333"/>
          <w:sz w:val="19"/>
          <w:szCs w:val="19"/>
          <w:u w:color="333333"/>
          <w:lang w:val="zh-TW" w:eastAsia="zh-TW"/>
        </w:rPr>
        <w:t>，</w:t>
      </w:r>
      <w:r>
        <w:rPr>
          <w:rFonts w:ascii="Helvetica" w:hAnsi="Helvetica"/>
          <w:color w:val="333333"/>
          <w:sz w:val="19"/>
          <w:szCs w:val="19"/>
          <w:u w:color="333333"/>
          <w:lang w:val="zh-TW" w:eastAsia="zh-TW"/>
        </w:rPr>
        <w:t xml:space="preserve"> </w:t>
      </w:r>
      <w:proofErr w:type="spellStart"/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backgroundColor</w:t>
      </w:r>
      <w:proofErr w:type="spellEnd"/>
      <w:r>
        <w:rPr>
          <w:rFonts w:ascii="Arial Unicode MS" w:hAnsi="Arial Unicode MS" w:hint="eastAsia"/>
          <w:color w:val="333333"/>
          <w:sz w:val="19"/>
          <w:szCs w:val="19"/>
          <w:u w:color="333333"/>
          <w:lang w:val="zh-TW" w:eastAsia="zh-TW"/>
        </w:rPr>
        <w:t>，</w:t>
      </w:r>
      <w:proofErr w:type="spellStart"/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isPivot</w:t>
      </w:r>
      <w:proofErr w:type="spellEnd"/>
      <w:r>
        <w:rPr>
          <w:rFonts w:ascii="Arial Unicode MS" w:hAnsi="Arial Unicode MS" w:hint="eastAsia"/>
          <w:color w:val="333333"/>
          <w:sz w:val="19"/>
          <w:szCs w:val="19"/>
          <w:u w:color="333333"/>
          <w:lang w:val="zh-TW" w:eastAsia="zh-TW"/>
        </w:rPr>
        <w:t>，</w:t>
      </w:r>
      <w:r>
        <w:rPr>
          <w:rFonts w:ascii="Helvetica" w:hAnsi="Helvetica"/>
          <w:color w:val="333333"/>
          <w:sz w:val="19"/>
          <w:szCs w:val="19"/>
          <w:u w:color="333333"/>
          <w:lang w:val="zh-TW" w:eastAsia="zh-TW"/>
        </w:rPr>
        <w:t xml:space="preserve"> </w:t>
      </w:r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y</w:t>
      </w:r>
      <w:r>
        <w:rPr>
          <w:rFonts w:ascii="Arial Unicode MS" w:hAnsi="Arial Unicode MS" w:hint="eastAsia"/>
          <w:color w:val="333333"/>
          <w:sz w:val="19"/>
          <w:szCs w:val="19"/>
          <w:u w:color="333333"/>
          <w:lang w:val="zh-TW" w:eastAsia="zh-TW"/>
        </w:rPr>
        <w:t>，</w:t>
      </w:r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x</w:t>
      </w:r>
      <w:r>
        <w:rPr>
          <w:rFonts w:ascii="Arial" w:hAnsi="Arial"/>
          <w:color w:val="333333"/>
          <w:sz w:val="19"/>
          <w:szCs w:val="19"/>
          <w:u w:color="333333"/>
        </w:rPr>
        <w:t xml:space="preserve"> and </w:t>
      </w:r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key</w:t>
      </w:r>
      <w:r>
        <w:rPr>
          <w:rFonts w:ascii="Arial" w:hAnsi="Arial"/>
          <w:color w:val="333333"/>
          <w:sz w:val="19"/>
          <w:szCs w:val="19"/>
          <w:u w:color="333333"/>
        </w:rPr>
        <w:t>.</w:t>
      </w:r>
      <w:commentRangeEnd w:id="17"/>
      <w:r w:rsidR="009B7043">
        <w:rPr>
          <w:rStyle w:val="a7"/>
        </w:rPr>
        <w:commentReference w:id="17"/>
      </w:r>
    </w:p>
    <w:p w14:paraId="5982E82D" w14:textId="77777777" w:rsidR="00114F58" w:rsidRDefault="00D9522A">
      <w:pPr>
        <w:widowControl/>
        <w:shd w:val="clear" w:color="auto" w:fill="1E1E1E"/>
        <w:spacing w:line="228" w:lineRule="atLeast"/>
        <w:jc w:val="left"/>
        <w:rPr>
          <w:rFonts w:ascii="Arial" w:eastAsia="Arial" w:hAnsi="Arial" w:cs="Arial"/>
          <w:color w:val="333333"/>
          <w:sz w:val="19"/>
          <w:szCs w:val="19"/>
          <w:u w:color="333333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const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 xml:space="preserve">trace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= [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 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// trace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</w:t>
      </w:r>
      <w:proofErr w:type="gramStart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  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   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// step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      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{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     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// bar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     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value: 1, height: 10, 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backgroundColor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COLORS.original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, key: 0, y: 0, 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isPivot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: false, x: 0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  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},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  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{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     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// bar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     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value: 2, height: 20, 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backgroundColor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: 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COLORS.original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, key: 1, y: 0, </w:t>
      </w:r>
      <w:proofErr w:type="spellStart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isPivot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 xml:space="preserve">: false, x: 0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  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},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  <w:t xml:space="preserve"> 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],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br/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];</w:t>
      </w:r>
    </w:p>
    <w:p w14:paraId="5982E82E" w14:textId="77777777" w:rsidR="00114F58" w:rsidRDefault="00D9522A">
      <w:pPr>
        <w:pStyle w:val="a5"/>
        <w:widowControl/>
        <w:spacing w:before="168" w:after="168"/>
        <w:rPr>
          <w:rFonts w:ascii="Consolas" w:eastAsia="Consolas" w:hAnsi="Consolas" w:cs="Consolas"/>
          <w:color w:val="D4D4D4"/>
          <w:sz w:val="16"/>
          <w:szCs w:val="16"/>
          <w:u w:color="D4D4D4"/>
        </w:rPr>
      </w:pPr>
      <w:commentRangeStart w:id="19"/>
      <w:r>
        <w:rPr>
          <w:rFonts w:ascii="Arial" w:hAnsi="Arial"/>
          <w:color w:val="333333"/>
          <w:sz w:val="19"/>
          <w:szCs w:val="19"/>
          <w:u w:color="333333"/>
        </w:rPr>
        <w:t xml:space="preserve">Function </w:t>
      </w:r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patch</w:t>
      </w:r>
      <w:commentRangeEnd w:id="19"/>
      <w:r w:rsidR="00907F9D">
        <w:rPr>
          <w:rStyle w:val="a7"/>
        </w:rPr>
        <w:commentReference w:id="19"/>
      </w:r>
      <w:r>
        <w:rPr>
          <w:rFonts w:ascii="Arial" w:hAnsi="Arial"/>
          <w:color w:val="333333"/>
          <w:sz w:val="19"/>
          <w:szCs w:val="19"/>
          <w:u w:color="333333"/>
        </w:rPr>
        <w:t xml:space="preserve"> can</w:t>
      </w:r>
      <w:r>
        <w:rPr>
          <w:rFonts w:ascii="Arial" w:hAnsi="Arial"/>
          <w:color w:val="333333"/>
          <w:sz w:val="19"/>
          <w:szCs w:val="19"/>
          <w:u w:color="333333"/>
        </w:rPr>
        <w:t xml:space="preserve"> convert an integer array to a trace</w:t>
      </w:r>
      <w:r>
        <w:t xml:space="preserve"> </w:t>
      </w:r>
      <w:r>
        <w:rPr>
          <w:rFonts w:ascii="Helvetica" w:hAnsi="Helvetica"/>
          <w:color w:val="333333"/>
          <w:sz w:val="19"/>
          <w:szCs w:val="19"/>
          <w:u w:color="333333"/>
        </w:rPr>
        <w:t>with 1 step</w:t>
      </w:r>
      <w:r>
        <w:rPr>
          <w:rFonts w:ascii="Arial" w:hAnsi="Arial"/>
          <w:color w:val="333333"/>
          <w:sz w:val="19"/>
          <w:szCs w:val="19"/>
          <w:u w:color="333333"/>
        </w:rPr>
        <w:t xml:space="preserve">. </w:t>
      </w:r>
      <w:commentRangeStart w:id="20"/>
      <w:r>
        <w:rPr>
          <w:rFonts w:ascii="Arial" w:hAnsi="Arial"/>
          <w:color w:val="333333"/>
          <w:sz w:val="19"/>
          <w:szCs w:val="19"/>
          <w:u w:color="333333"/>
        </w:rPr>
        <w:t xml:space="preserve">The integer array will be generated either randomly or through </w:t>
      </w:r>
      <w:proofErr w:type="spellStart"/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InputBar</w:t>
      </w:r>
      <w:proofErr w:type="spellEnd"/>
      <w:r>
        <w:rPr>
          <w:rFonts w:ascii="Arial" w:hAnsi="Arial"/>
          <w:color w:val="333333"/>
          <w:sz w:val="19"/>
          <w:szCs w:val="19"/>
          <w:u w:color="333333"/>
        </w:rPr>
        <w:t xml:space="preserve"> component from the user.</w:t>
      </w:r>
      <w:commentRangeEnd w:id="20"/>
      <w:r w:rsidR="00246A6E">
        <w:rPr>
          <w:rStyle w:val="a7"/>
        </w:rPr>
        <w:commentReference w:id="20"/>
      </w:r>
    </w:p>
    <w:p w14:paraId="5982E82F" w14:textId="77777777" w:rsidR="00114F58" w:rsidRDefault="00D9522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  <w:u w:color="333333"/>
        </w:rPr>
      </w:pPr>
      <w:commentRangeStart w:id="21"/>
      <w:r>
        <w:rPr>
          <w:rFonts w:ascii="Helvetica" w:hAnsi="Helvetica"/>
          <w:color w:val="333333"/>
          <w:sz w:val="19"/>
          <w:szCs w:val="19"/>
          <w:u w:color="333333"/>
        </w:rPr>
        <w:t>Then, apply the corresponding sorting algorithm to generate the following steps.</w:t>
      </w:r>
      <w:commentRangeEnd w:id="21"/>
      <w:r w:rsidR="00E07A78">
        <w:rPr>
          <w:rStyle w:val="a7"/>
        </w:rPr>
        <w:commentReference w:id="21"/>
      </w:r>
    </w:p>
    <w:p w14:paraId="5982E830" w14:textId="77777777" w:rsidR="00114F58" w:rsidRDefault="00D9522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  <w:u w:color="333333"/>
        </w:rPr>
      </w:pPr>
      <w:commentRangeStart w:id="22"/>
      <w:r>
        <w:rPr>
          <w:rFonts w:ascii="Helvetica" w:hAnsi="Helvetica"/>
          <w:color w:val="333333"/>
          <w:sz w:val="19"/>
          <w:szCs w:val="19"/>
          <w:u w:color="333333"/>
        </w:rPr>
        <w:t xml:space="preserve">Generally used </w:t>
      </w:r>
      <w:r>
        <w:rPr>
          <w:rFonts w:ascii="Helvetica" w:hAnsi="Helvetica"/>
          <w:color w:val="333333"/>
          <w:sz w:val="19"/>
          <w:szCs w:val="19"/>
          <w:u w:color="333333"/>
        </w:rPr>
        <w:t>functions and variables,</w:t>
      </w:r>
      <w:commentRangeEnd w:id="22"/>
      <w:r w:rsidR="00FC462D">
        <w:rPr>
          <w:rStyle w:val="a7"/>
        </w:rPr>
        <w:commentReference w:id="22"/>
      </w:r>
      <w:r>
        <w:rPr>
          <w:rFonts w:ascii="Helvetica" w:hAnsi="Helvetica"/>
          <w:color w:val="333333"/>
          <w:sz w:val="19"/>
          <w:szCs w:val="19"/>
          <w:u w:color="333333"/>
        </w:rPr>
        <w:t xml:space="preserve"> for example, </w:t>
      </w:r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COLORS</w:t>
      </w:r>
      <w:r>
        <w:rPr>
          <w:rFonts w:ascii="Arial" w:hAnsi="Arial"/>
          <w:color w:val="333333"/>
          <w:sz w:val="19"/>
          <w:szCs w:val="19"/>
          <w:u w:color="333333"/>
        </w:rPr>
        <w:t xml:space="preserve">, </w:t>
      </w:r>
      <w:proofErr w:type="spellStart"/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changeColor</w:t>
      </w:r>
      <w:proofErr w:type="spellEnd"/>
      <w:r>
        <w:rPr>
          <w:rFonts w:ascii="Arial" w:hAnsi="Arial"/>
          <w:color w:val="333333"/>
          <w:sz w:val="19"/>
          <w:szCs w:val="19"/>
          <w:u w:color="333333"/>
        </w:rPr>
        <w:t xml:space="preserve">, </w:t>
      </w:r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hardcopy</w:t>
      </w:r>
      <w:r>
        <w:rPr>
          <w:rFonts w:ascii="Arial" w:hAnsi="Arial"/>
          <w:color w:val="333333"/>
          <w:sz w:val="19"/>
          <w:szCs w:val="19"/>
          <w:u w:color="333333"/>
        </w:rPr>
        <w:t xml:space="preserve"> </w:t>
      </w:r>
      <w:r>
        <w:rPr>
          <w:rFonts w:ascii="Helvetica" w:hAnsi="Helvetica"/>
          <w:color w:val="333333"/>
          <w:sz w:val="19"/>
          <w:szCs w:val="19"/>
          <w:u w:color="333333"/>
        </w:rPr>
        <w:t xml:space="preserve">are packed to </w:t>
      </w:r>
      <w:proofErr w:type="spellStart"/>
      <w:r>
        <w:rPr>
          <w:rFonts w:ascii="Arial" w:hAnsi="Arial"/>
          <w:color w:val="333333"/>
          <w:sz w:val="18"/>
          <w:szCs w:val="18"/>
          <w:u w:color="333333"/>
          <w:shd w:val="clear" w:color="auto" w:fill="F3F4F4"/>
        </w:rPr>
        <w:t>patch.jsx</w:t>
      </w:r>
      <w:proofErr w:type="spellEnd"/>
      <w:r>
        <w:rPr>
          <w:rFonts w:ascii="Arial" w:hAnsi="Arial"/>
          <w:color w:val="333333"/>
          <w:sz w:val="19"/>
          <w:szCs w:val="19"/>
          <w:u w:color="333333"/>
        </w:rPr>
        <w:t xml:space="preserve"> </w:t>
      </w:r>
      <w:r>
        <w:rPr>
          <w:rFonts w:ascii="Helvetica" w:hAnsi="Helvetica"/>
          <w:color w:val="333333"/>
          <w:sz w:val="19"/>
          <w:szCs w:val="19"/>
          <w:u w:color="333333"/>
        </w:rPr>
        <w:t>to reduce coupling.</w:t>
      </w:r>
      <w:r>
        <w:rPr>
          <w:rFonts w:ascii="Arial" w:hAnsi="Arial"/>
          <w:color w:val="333333"/>
          <w:sz w:val="19"/>
          <w:szCs w:val="19"/>
          <w:u w:color="333333"/>
        </w:rPr>
        <w:t xml:space="preserve"> </w:t>
      </w:r>
      <w:r>
        <w:rPr>
          <w:rFonts w:ascii="Arial" w:hAnsi="Arial"/>
          <w:sz w:val="19"/>
          <w:szCs w:val="19"/>
          <w:shd w:val="clear" w:color="auto" w:fill="F2F3F3"/>
        </w:rPr>
        <w:t>COLORS</w:t>
      </w:r>
      <w:r>
        <w:rPr>
          <w:rFonts w:ascii="Arial" w:hAnsi="Arial"/>
          <w:sz w:val="19"/>
          <w:szCs w:val="19"/>
          <w:shd w:val="clear" w:color="auto" w:fill="FFFFFF"/>
        </w:rPr>
        <w:t> </w:t>
      </w:r>
      <w:r>
        <w:rPr>
          <w:rFonts w:ascii="Arial" w:hAnsi="Arial"/>
          <w:sz w:val="19"/>
          <w:szCs w:val="19"/>
          <w:shd w:val="clear" w:color="auto" w:fill="FFFFFF"/>
        </w:rPr>
        <w:t xml:space="preserve">is a dictionary to store </w:t>
      </w:r>
      <w:proofErr w:type="spellStart"/>
      <w:r>
        <w:rPr>
          <w:rFonts w:ascii="Arial" w:hAnsi="Arial"/>
          <w:sz w:val="19"/>
          <w:szCs w:val="19"/>
          <w:shd w:val="clear" w:color="auto" w:fill="FFFFFF"/>
        </w:rPr>
        <w:t>colours</w:t>
      </w:r>
      <w:proofErr w:type="spellEnd"/>
      <w:r>
        <w:rPr>
          <w:rFonts w:ascii="Arial" w:hAnsi="Arial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/>
          <w:sz w:val="19"/>
          <w:szCs w:val="19"/>
          <w:shd w:val="clear" w:color="auto" w:fill="F2F3F3"/>
        </w:rPr>
        <w:t>changeColor</w:t>
      </w:r>
      <w:proofErr w:type="spellEnd"/>
      <w:r>
        <w:rPr>
          <w:rFonts w:ascii="Arial" w:hAnsi="Arial"/>
          <w:sz w:val="19"/>
          <w:szCs w:val="19"/>
          <w:shd w:val="clear" w:color="auto" w:fill="FFFFFF"/>
        </w:rPr>
        <w:t xml:space="preserve"> will change the bar</w:t>
      </w:r>
      <w:r>
        <w:rPr>
          <w:rFonts w:ascii="Arial" w:hAnsi="Arial"/>
          <w:sz w:val="19"/>
          <w:szCs w:val="19"/>
          <w:shd w:val="clear" w:color="auto" w:fill="FFFFFF"/>
        </w:rPr>
        <w:t>’</w:t>
      </w:r>
      <w:r>
        <w:rPr>
          <w:rFonts w:ascii="Arial" w:hAnsi="Arial"/>
          <w:sz w:val="19"/>
          <w:szCs w:val="19"/>
          <w:shd w:val="clear" w:color="auto" w:fill="FFFFFF"/>
        </w:rPr>
        <w:t xml:space="preserve">s </w:t>
      </w:r>
      <w:proofErr w:type="spellStart"/>
      <w:r>
        <w:rPr>
          <w:rFonts w:ascii="Arial" w:hAnsi="Arial"/>
          <w:sz w:val="19"/>
          <w:szCs w:val="19"/>
          <w:shd w:val="clear" w:color="auto" w:fill="FFFFFF"/>
        </w:rPr>
        <w:t>colour</w:t>
      </w:r>
      <w:proofErr w:type="spellEnd"/>
      <w:r>
        <w:rPr>
          <w:rFonts w:ascii="Arial" w:hAnsi="Arial"/>
          <w:sz w:val="19"/>
          <w:szCs w:val="19"/>
          <w:shd w:val="clear" w:color="auto" w:fill="FFFFFF"/>
        </w:rPr>
        <w:t xml:space="preserve">, and </w:t>
      </w:r>
      <w:proofErr w:type="spellStart"/>
      <w:r>
        <w:rPr>
          <w:rFonts w:ascii="Arial" w:hAnsi="Arial"/>
          <w:sz w:val="19"/>
          <w:szCs w:val="19"/>
          <w:shd w:val="clear" w:color="auto" w:fill="F2F3F3"/>
        </w:rPr>
        <w:t>changeY</w:t>
      </w:r>
      <w:proofErr w:type="spellEnd"/>
      <w:r>
        <w:rPr>
          <w:rFonts w:ascii="Arial" w:hAnsi="Arial"/>
          <w:sz w:val="19"/>
          <w:szCs w:val="19"/>
          <w:shd w:val="clear" w:color="auto" w:fill="FFFFFF"/>
        </w:rPr>
        <w:t xml:space="preserve"> will change a bar</w:t>
      </w:r>
      <w:r>
        <w:rPr>
          <w:rFonts w:ascii="Arial" w:hAnsi="Arial"/>
          <w:sz w:val="19"/>
          <w:szCs w:val="19"/>
          <w:shd w:val="clear" w:color="auto" w:fill="FFFFFF"/>
        </w:rPr>
        <w:t>’</w:t>
      </w:r>
      <w:r>
        <w:rPr>
          <w:rFonts w:ascii="Arial" w:hAnsi="Arial"/>
          <w:sz w:val="19"/>
          <w:szCs w:val="19"/>
          <w:shd w:val="clear" w:color="auto" w:fill="FFFFFF"/>
        </w:rPr>
        <w:t xml:space="preserve">s ordinate. </w:t>
      </w:r>
    </w:p>
    <w:p w14:paraId="5982E831" w14:textId="77777777" w:rsidR="00114F58" w:rsidRDefault="00D9522A">
      <w:pPr>
        <w:rPr>
          <w:rFonts w:ascii="宋体" w:eastAsia="宋体" w:hAnsi="宋体" w:cs="宋体"/>
          <w:color w:val="333333"/>
          <w:sz w:val="19"/>
          <w:szCs w:val="19"/>
          <w:u w:color="333333"/>
        </w:rPr>
      </w:pPr>
      <w:commentRangeStart w:id="23"/>
      <w:r>
        <w:rPr>
          <w:rFonts w:ascii="Helvetica" w:hAnsi="Helvetica"/>
          <w:color w:val="333333"/>
          <w:sz w:val="19"/>
          <w:szCs w:val="19"/>
          <w:u w:color="333333"/>
        </w:rPr>
        <w:t>I Can Sort</w:t>
      </w:r>
      <w:r>
        <w:rPr>
          <w:rFonts w:ascii="Helvetica" w:hAnsi="Helvetica"/>
          <w:color w:val="333333"/>
          <w:sz w:val="19"/>
          <w:szCs w:val="19"/>
          <w:u w:color="333333"/>
        </w:rPr>
        <w:t xml:space="preserve"> supports 6 types of sorting algorithms. Bubble sort and selection sort are mainly implemented with swap and </w:t>
      </w:r>
      <w:proofErr w:type="spellStart"/>
      <w:r>
        <w:rPr>
          <w:rFonts w:ascii="Helvetica" w:hAnsi="Helvetica"/>
          <w:color w:val="333333"/>
          <w:sz w:val="19"/>
          <w:szCs w:val="19"/>
          <w:u w:color="333333"/>
        </w:rPr>
        <w:t>changeColor</w:t>
      </w:r>
      <w:proofErr w:type="spellEnd"/>
      <w:r>
        <w:rPr>
          <w:rFonts w:ascii="Helvetica" w:hAnsi="Helvetica"/>
          <w:color w:val="333333"/>
          <w:sz w:val="19"/>
          <w:szCs w:val="19"/>
          <w:u w:color="333333"/>
        </w:rPr>
        <w:t xml:space="preserve"> function.</w:t>
      </w:r>
      <w:commentRangeEnd w:id="23"/>
      <w:r w:rsidR="004C5BBE">
        <w:rPr>
          <w:rStyle w:val="a7"/>
        </w:rPr>
        <w:commentReference w:id="23"/>
      </w:r>
    </w:p>
    <w:p w14:paraId="5982E832" w14:textId="77777777" w:rsidR="00114F58" w:rsidRDefault="00D9522A">
      <w:pPr>
        <w:pStyle w:val="a5"/>
        <w:widowControl/>
        <w:spacing w:before="168" w:after="168"/>
      </w:pPr>
      <w:r>
        <w:rPr>
          <w:rFonts w:ascii="Helvetica" w:hAnsi="Helvetica"/>
          <w:color w:val="333333"/>
          <w:sz w:val="19"/>
          <w:szCs w:val="19"/>
          <w:u w:color="333333"/>
        </w:rPr>
        <w:t xml:space="preserve"> </w:t>
      </w:r>
      <w:r>
        <w:rPr>
          <w:noProof/>
        </w:rPr>
        <w:drawing>
          <wp:inline distT="0" distB="0" distL="0" distR="0" wp14:anchorId="5982E840" wp14:editId="5982E841">
            <wp:extent cx="4759325" cy="2678430"/>
            <wp:effectExtent l="0" t="0" r="0" b="0"/>
            <wp:docPr id="1073741825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1" descr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678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82E833" w14:textId="77777777" w:rsidR="00114F58" w:rsidRDefault="00D9522A">
      <w:pPr>
        <w:pStyle w:val="a5"/>
        <w:widowControl/>
        <w:spacing w:before="168" w:after="168"/>
        <w:jc w:val="center"/>
        <w:rPr>
          <w:color w:val="AFABAB"/>
          <w:u w:color="AFABAB"/>
        </w:rPr>
      </w:pPr>
      <w:r>
        <w:rPr>
          <w:color w:val="AFABAB"/>
          <w:u w:color="AFABAB"/>
        </w:rPr>
        <w:t>Screenshots of ’Bubble sort’ animation</w:t>
      </w:r>
    </w:p>
    <w:p w14:paraId="5982E834" w14:textId="77777777" w:rsidR="00114F58" w:rsidRDefault="00D9522A">
      <w:pPr>
        <w:pStyle w:val="a5"/>
        <w:widowControl/>
        <w:spacing w:before="168" w:after="168"/>
        <w:jc w:val="left"/>
        <w:rPr>
          <w:rFonts w:eastAsia="Calibri" w:cs="Calibri"/>
          <w:sz w:val="19"/>
          <w:szCs w:val="19"/>
        </w:rPr>
      </w:pPr>
      <w:commentRangeStart w:id="24"/>
      <w:r>
        <w:rPr>
          <w:rFonts w:ascii="Arial" w:hAnsi="Arial"/>
          <w:sz w:val="19"/>
          <w:szCs w:val="19"/>
        </w:rPr>
        <w:t>Implementations</w:t>
      </w:r>
      <w:r>
        <w:rPr>
          <w:rFonts w:ascii="Arial" w:hAnsi="Arial"/>
          <w:sz w:val="19"/>
          <w:szCs w:val="19"/>
        </w:rPr>
        <w:t xml:space="preserve"> of heap sort and insertion sort used </w:t>
      </w:r>
      <w:proofErr w:type="spellStart"/>
      <w:r>
        <w:rPr>
          <w:rFonts w:ascii="Arial" w:hAnsi="Arial"/>
          <w:sz w:val="19"/>
          <w:szCs w:val="19"/>
        </w:rPr>
        <w:t>changeY</w:t>
      </w:r>
      <w:proofErr w:type="spellEnd"/>
      <w:r>
        <w:rPr>
          <w:rFonts w:ascii="Arial" w:hAnsi="Arial"/>
          <w:sz w:val="19"/>
          <w:szCs w:val="19"/>
        </w:rPr>
        <w:t xml:space="preserve"> function to perform a more complicated animation.</w:t>
      </w:r>
      <w:commentRangeEnd w:id="24"/>
      <w:r w:rsidR="00E543B9">
        <w:rPr>
          <w:rStyle w:val="a7"/>
        </w:rPr>
        <w:commentReference w:id="24"/>
      </w:r>
    </w:p>
    <w:p w14:paraId="5982E835" w14:textId="77777777" w:rsidR="00114F58" w:rsidRDefault="00D9522A">
      <w:pPr>
        <w:pStyle w:val="a5"/>
        <w:widowControl/>
        <w:spacing w:before="168" w:after="168"/>
        <w:jc w:val="center"/>
      </w:pPr>
      <w:r>
        <w:rPr>
          <w:noProof/>
        </w:rPr>
        <w:lastRenderedPageBreak/>
        <w:drawing>
          <wp:inline distT="0" distB="0" distL="0" distR="0" wp14:anchorId="5982E842" wp14:editId="5982E843">
            <wp:extent cx="4125596" cy="2367915"/>
            <wp:effectExtent l="0" t="0" r="0" b="0"/>
            <wp:docPr id="1073741826" name="officeArt object" descr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2" descr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596" cy="2367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82E836" w14:textId="77777777" w:rsidR="00114F58" w:rsidRDefault="00D9522A">
      <w:pPr>
        <w:pStyle w:val="a5"/>
        <w:widowControl/>
        <w:spacing w:before="168" w:after="168"/>
        <w:jc w:val="center"/>
        <w:rPr>
          <w:color w:val="AFABAB"/>
          <w:u w:color="AFABAB"/>
        </w:rPr>
      </w:pPr>
      <w:r>
        <w:rPr>
          <w:color w:val="AFABAB"/>
          <w:u w:color="AFABAB"/>
        </w:rPr>
        <w:t>Screenshots of ’Heap sort’ animation</w:t>
      </w:r>
    </w:p>
    <w:p w14:paraId="5982E837" w14:textId="77777777" w:rsidR="00114F58" w:rsidRDefault="00D9522A">
      <w:pPr>
        <w:pStyle w:val="a5"/>
        <w:widowControl/>
        <w:spacing w:before="168" w:after="168"/>
        <w:rPr>
          <w:color w:val="AFABAB"/>
          <w:u w:color="AFABAB"/>
        </w:rPr>
      </w:pPr>
      <w:r>
        <w:rPr>
          <w:rFonts w:ascii="Helvetica" w:hAnsi="Helvetica"/>
          <w:color w:val="333333"/>
          <w:sz w:val="19"/>
          <w:szCs w:val="19"/>
          <w:u w:color="333333"/>
        </w:rPr>
        <w:t xml:space="preserve">An example of the use of </w:t>
      </w:r>
      <w:proofErr w:type="spellStart"/>
      <w:r>
        <w:rPr>
          <w:rFonts w:ascii="Helvetica" w:hAnsi="Helvetica"/>
          <w:color w:val="333333"/>
          <w:sz w:val="19"/>
          <w:szCs w:val="19"/>
          <w:u w:color="333333"/>
        </w:rPr>
        <w:t>changeY</w:t>
      </w:r>
      <w:proofErr w:type="spellEnd"/>
      <w:r>
        <w:rPr>
          <w:rFonts w:ascii="Helvetica" w:hAnsi="Helvetica"/>
          <w:color w:val="333333"/>
          <w:sz w:val="19"/>
          <w:szCs w:val="19"/>
          <w:u w:color="333333"/>
        </w:rPr>
        <w:t xml:space="preserve"> function in heap sort shows below.</w:t>
      </w:r>
    </w:p>
    <w:p w14:paraId="5982E838" w14:textId="77777777" w:rsidR="00114F58" w:rsidRDefault="00D9522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  <w:u w:color="D4D4D4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u w:color="6A9955"/>
          <w:shd w:val="clear" w:color="auto" w:fill="1E1E1E"/>
        </w:rPr>
        <w:t>// build max heap</w:t>
      </w:r>
    </w:p>
    <w:p w14:paraId="5982E839" w14:textId="77777777" w:rsidR="00114F58" w:rsidRDefault="00D9522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  <w:u w:color="D4D4D4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u w:color="C586C0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 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u w:color="569CD6"/>
          <w:shd w:val="clear" w:color="auto" w:fill="1E1E1E"/>
        </w:rPr>
        <w:t>var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u w:color="B5CEA8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;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 &lt;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 +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u w:color="B5CEA8"/>
          <w:shd w:val="clear" w:color="auto" w:fill="1E1E1E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;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++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) {</w:t>
      </w:r>
    </w:p>
    <w:p w14:paraId="5982E83A" w14:textId="77777777" w:rsidR="00114F58" w:rsidRDefault="00D9522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  <w:u w:color="D4D4D4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u w:color="DCDCAA"/>
          <w:shd w:val="clear" w:color="auto" w:fill="1E1E1E"/>
        </w:rPr>
        <w:t>changeColor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patched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,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,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COLORS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current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);</w:t>
      </w:r>
    </w:p>
    <w:p w14:paraId="5982E83B" w14:textId="77777777" w:rsidR="00114F58" w:rsidRDefault="00D9522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  <w:u w:color="D4D4D4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u w:color="DCDCAA"/>
          <w:shd w:val="clear" w:color="auto" w:fill="1E1E1E"/>
        </w:rPr>
        <w:t>changeY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patched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,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j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, -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u w:color="B5CEA8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);</w:t>
      </w:r>
    </w:p>
    <w:p w14:paraId="5982E83C" w14:textId="77777777" w:rsidR="00114F58" w:rsidRDefault="00D9522A">
      <w:pPr>
        <w:widowControl/>
        <w:shd w:val="clear" w:color="auto" w:fill="1E1E1E"/>
        <w:spacing w:line="228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}</w:t>
      </w:r>
    </w:p>
    <w:p w14:paraId="5982E83D" w14:textId="77777777" w:rsidR="00114F58" w:rsidRDefault="00D9522A">
      <w:pPr>
        <w:pStyle w:val="a5"/>
        <w:widowControl/>
        <w:spacing w:before="168" w:after="168"/>
        <w:rPr>
          <w:rFonts w:ascii="Arial" w:eastAsia="Arial" w:hAnsi="Arial" w:cs="Arial"/>
          <w:sz w:val="19"/>
          <w:szCs w:val="19"/>
        </w:rPr>
      </w:pPr>
      <w:commentRangeStart w:id="25"/>
      <w:r>
        <w:rPr>
          <w:rFonts w:ascii="Arial" w:hAnsi="Arial"/>
          <w:sz w:val="19"/>
          <w:szCs w:val="19"/>
        </w:rPr>
        <w:t>Implementations of merge sort and quick sort are implemented using recursion. An example of the use of recursion in quick sort shows below.</w:t>
      </w:r>
      <w:commentRangeEnd w:id="25"/>
      <w:r w:rsidR="00BE3621">
        <w:rPr>
          <w:rStyle w:val="a7"/>
        </w:rPr>
        <w:commentReference w:id="25"/>
      </w:r>
    </w:p>
    <w:p w14:paraId="5982E83E" w14:textId="77777777" w:rsidR="00114F58" w:rsidRDefault="00D9522A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  <w:u w:color="D4D4D4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 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u w:color="6A9955"/>
          <w:shd w:val="clear" w:color="auto" w:fill="1E1E1E"/>
        </w:rPr>
        <w:t>// Sorting...</w:t>
      </w:r>
    </w:p>
    <w:p w14:paraId="5982E83F" w14:textId="77777777" w:rsidR="00114F58" w:rsidRDefault="00D9522A">
      <w:pPr>
        <w:widowControl/>
        <w:shd w:val="clear" w:color="auto" w:fill="1E1E1E"/>
        <w:spacing w:line="228" w:lineRule="atLeast"/>
        <w:jc w:val="left"/>
      </w:pP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u w:color="DCDCAA"/>
          <w:shd w:val="clear" w:color="auto" w:fill="1E1E1E"/>
        </w:rPr>
        <w:t>recursiveQuickSort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patched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,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u w:color="B5CEA8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,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arr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length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 -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u w:color="B5CEA8"/>
          <w:shd w:val="clear" w:color="auto" w:fill="1E1E1E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,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description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,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u w:color="9CDCFE"/>
          <w:shd w:val="clear" w:color="auto" w:fill="1E1E1E"/>
        </w:rPr>
        <w:t>trace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u w:color="D4D4D4"/>
          <w:shd w:val="clear" w:color="auto" w:fill="1E1E1E"/>
        </w:rPr>
        <w:t>);</w:t>
      </w:r>
    </w:p>
    <w:sectPr w:rsidR="00114F58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陈 诗量" w:date="2021-03-21T12:54:00Z" w:initials="陈">
    <w:p w14:paraId="782A531E" w14:textId="641419AA" w:rsidR="005C154A" w:rsidRDefault="005C154A">
      <w:pPr>
        <w:pStyle w:val="a8"/>
        <w:rPr>
          <w:rFonts w:hint="eastAsia"/>
        </w:rPr>
      </w:pPr>
      <w:r>
        <w:rPr>
          <w:rStyle w:val="a7"/>
        </w:rPr>
        <w:annotationRef/>
      </w:r>
      <w:r w:rsidR="00B05A6F">
        <w:rPr>
          <w:rFonts w:hint="eastAsia"/>
        </w:rPr>
        <w:t>这边加一下为什么</w:t>
      </w:r>
      <w:proofErr w:type="spellStart"/>
      <w:r w:rsidR="00B05A6F">
        <w:rPr>
          <w:rFonts w:hint="eastAsia"/>
        </w:rPr>
        <w:t>switchanimation</w:t>
      </w:r>
      <w:proofErr w:type="spellEnd"/>
      <w:r w:rsidR="00B05A6F">
        <w:rPr>
          <w:rFonts w:hint="eastAsia"/>
        </w:rPr>
        <w:t>会需要用到这个</w:t>
      </w:r>
      <w:r w:rsidR="00B05A6F">
        <w:rPr>
          <w:rFonts w:hint="eastAsia"/>
        </w:rPr>
        <w:t>data</w:t>
      </w:r>
      <w:r w:rsidR="00B05A6F">
        <w:t xml:space="preserve"> </w:t>
      </w:r>
      <w:r w:rsidR="00B05A6F">
        <w:rPr>
          <w:rFonts w:hint="eastAsia"/>
        </w:rPr>
        <w:t>structure</w:t>
      </w:r>
      <w:r w:rsidR="00B05A6F">
        <w:t xml:space="preserve">, </w:t>
      </w:r>
      <w:r w:rsidR="00B05A6F">
        <w:rPr>
          <w:rFonts w:hint="eastAsia"/>
        </w:rPr>
        <w:t>不然会看不懂</w:t>
      </w:r>
      <w:r w:rsidR="00B05A6F">
        <w:rPr>
          <w:rFonts w:hint="eastAsia"/>
        </w:rPr>
        <w:t>.</w:t>
      </w:r>
      <w:r w:rsidR="00B05A6F">
        <w:rPr>
          <w:rFonts w:hint="eastAsia"/>
        </w:rPr>
        <w:t>比如</w:t>
      </w:r>
      <w:proofErr w:type="spellStart"/>
      <w:r w:rsidR="00AE10FF">
        <w:rPr>
          <w:rFonts w:hint="eastAsia"/>
        </w:rPr>
        <w:t>sa</w:t>
      </w:r>
      <w:proofErr w:type="spellEnd"/>
      <w:r w:rsidR="00AE10FF">
        <w:rPr>
          <w:rFonts w:hint="eastAsia"/>
        </w:rPr>
        <w:t>这个组件需要获取每个</w:t>
      </w:r>
      <w:r w:rsidR="004C2739">
        <w:rPr>
          <w:rFonts w:hint="eastAsia"/>
        </w:rPr>
        <w:t>时刻的各个</w:t>
      </w:r>
      <w:r w:rsidR="004C2739">
        <w:rPr>
          <w:rFonts w:hint="eastAsia"/>
        </w:rPr>
        <w:t>bar</w:t>
      </w:r>
      <w:r w:rsidR="004C2739">
        <w:rPr>
          <w:rFonts w:hint="eastAsia"/>
        </w:rPr>
        <w:t>的高度颜色位置信息</w:t>
      </w:r>
      <w:r w:rsidR="004C2739">
        <w:rPr>
          <w:rFonts w:hint="eastAsia"/>
        </w:rPr>
        <w:t>,</w:t>
      </w:r>
      <w:r w:rsidR="004C2739">
        <w:rPr>
          <w:rFonts w:hint="eastAsia"/>
        </w:rPr>
        <w:t>因此单纯的</w:t>
      </w:r>
      <w:r w:rsidR="00385E17">
        <w:rPr>
          <w:rFonts w:hint="eastAsia"/>
        </w:rPr>
        <w:t>数字</w:t>
      </w:r>
      <w:r w:rsidR="00385E17">
        <w:rPr>
          <w:rFonts w:hint="eastAsia"/>
        </w:rPr>
        <w:t>array</w:t>
      </w:r>
      <w:r w:rsidR="00385E17">
        <w:rPr>
          <w:rFonts w:hint="eastAsia"/>
        </w:rPr>
        <w:t>是不足以让</w:t>
      </w:r>
      <w:proofErr w:type="spellStart"/>
      <w:r w:rsidR="00385E17">
        <w:rPr>
          <w:rFonts w:hint="eastAsia"/>
        </w:rPr>
        <w:t>sa</w:t>
      </w:r>
      <w:proofErr w:type="spellEnd"/>
      <w:r w:rsidR="00385E17">
        <w:rPr>
          <w:rFonts w:hint="eastAsia"/>
        </w:rPr>
        <w:t>运行</w:t>
      </w:r>
      <w:r w:rsidR="00385E17">
        <w:rPr>
          <w:rFonts w:hint="eastAsia"/>
        </w:rPr>
        <w:t>,</w:t>
      </w:r>
      <w:r w:rsidR="00385E17">
        <w:rPr>
          <w:rFonts w:hint="eastAsia"/>
        </w:rPr>
        <w:t>因此需要</w:t>
      </w:r>
      <w:r w:rsidR="00385E17">
        <w:rPr>
          <w:rFonts w:hint="eastAsia"/>
        </w:rPr>
        <w:t>trace</w:t>
      </w:r>
      <w:r w:rsidR="00FE1D64">
        <w:rPr>
          <w:rFonts w:hint="eastAsia"/>
        </w:rPr>
        <w:t>包含丰富信息来让其运作</w:t>
      </w:r>
    </w:p>
  </w:comment>
  <w:comment w:id="1" w:author="陈 诗量" w:date="2021-03-21T12:57:00Z" w:initials="陈">
    <w:p w14:paraId="14F94EC2" w14:textId="1D0BC349" w:rsidR="00FE1D64" w:rsidRDefault="00FE1D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这篇</w:t>
      </w:r>
      <w:r w:rsidR="001C10F9">
        <w:rPr>
          <w:rFonts w:hint="eastAsia"/>
        </w:rPr>
        <w:t>的分段太多了</w:t>
      </w:r>
      <w:r w:rsidR="001C10F9">
        <w:rPr>
          <w:rFonts w:hint="eastAsia"/>
        </w:rPr>
        <w:t>,</w:t>
      </w:r>
      <w:r w:rsidR="001C10F9">
        <w:rPr>
          <w:rFonts w:hint="eastAsia"/>
        </w:rPr>
        <w:t>是为了方便我们自己阅读嘛</w:t>
      </w:r>
      <w:r w:rsidR="001C10F9">
        <w:rPr>
          <w:rFonts w:hint="eastAsia"/>
        </w:rPr>
        <w:t>?</w:t>
      </w:r>
      <w:r w:rsidR="001C10F9">
        <w:rPr>
          <w:rFonts w:hint="eastAsia"/>
        </w:rPr>
        <w:t>之后给一姐前要把段落合并一下</w:t>
      </w:r>
    </w:p>
  </w:comment>
  <w:comment w:id="17" w:author="陈 诗量" w:date="2021-03-21T13:02:00Z" w:initials="陈">
    <w:p w14:paraId="77361AA1" w14:textId="79BF0DA5" w:rsidR="009B7043" w:rsidRDefault="009B704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这里增加一下每个</w:t>
      </w:r>
      <w:r w:rsidR="008437AE">
        <w:rPr>
          <w:rFonts w:hint="eastAsia"/>
        </w:rPr>
        <w:t>属性的由来</w:t>
      </w:r>
      <w:r w:rsidR="008437AE">
        <w:rPr>
          <w:rFonts w:hint="eastAsia"/>
        </w:rPr>
        <w:t>,</w:t>
      </w:r>
      <w:r w:rsidR="008437AE">
        <w:rPr>
          <w:rFonts w:hint="eastAsia"/>
        </w:rPr>
        <w:t>我们为什么要用到每一个</w:t>
      </w:r>
      <w:r w:rsidR="007A37DB">
        <w:rPr>
          <w:rFonts w:hint="eastAsia"/>
        </w:rPr>
        <w:t>,</w:t>
      </w:r>
      <w:r w:rsidR="007A37DB">
        <w:rPr>
          <w:rFonts w:hint="eastAsia"/>
        </w:rPr>
        <w:t>例如为了能够让</w:t>
      </w:r>
      <w:r w:rsidR="007A37DB">
        <w:rPr>
          <w:rFonts w:hint="eastAsia"/>
        </w:rPr>
        <w:t>sorting</w:t>
      </w:r>
      <w:r w:rsidR="007A37DB">
        <w:t xml:space="preserve"> </w:t>
      </w:r>
      <w:r w:rsidR="007A37DB">
        <w:rPr>
          <w:rFonts w:hint="eastAsia"/>
        </w:rPr>
        <w:t>algorithm</w:t>
      </w:r>
      <w:r w:rsidR="007A37DB">
        <w:rPr>
          <w:rFonts w:hint="eastAsia"/>
        </w:rPr>
        <w:t>比较</w:t>
      </w:r>
      <w:r w:rsidR="007A37DB">
        <w:rPr>
          <w:rFonts w:hint="eastAsia"/>
        </w:rPr>
        <w:t>,value</w:t>
      </w:r>
      <w:r w:rsidR="007A37DB">
        <w:rPr>
          <w:rFonts w:hint="eastAsia"/>
        </w:rPr>
        <w:t>由此诞生</w:t>
      </w:r>
      <w:r w:rsidR="007A37DB">
        <w:rPr>
          <w:rFonts w:hint="eastAsia"/>
        </w:rPr>
        <w:t>,</w:t>
      </w:r>
      <w:r w:rsidR="007A37DB">
        <w:rPr>
          <w:rFonts w:hint="eastAsia"/>
        </w:rPr>
        <w:t>需要让</w:t>
      </w:r>
      <w:r w:rsidR="00EF6EA6">
        <w:rPr>
          <w:rFonts w:hint="eastAsia"/>
        </w:rPr>
        <w:t>前面的动画组件生成合适高度的</w:t>
      </w:r>
      <w:r w:rsidR="00EF6EA6">
        <w:rPr>
          <w:rFonts w:hint="eastAsia"/>
        </w:rPr>
        <w:t>bar</w:t>
      </w:r>
      <w:r w:rsidR="00EF6EA6">
        <w:t>,</w:t>
      </w:r>
      <w:r w:rsidR="00EF6EA6">
        <w:rPr>
          <w:rFonts w:hint="eastAsia"/>
        </w:rPr>
        <w:t>所以有了</w:t>
      </w:r>
      <w:r w:rsidR="00EF6EA6">
        <w:rPr>
          <w:rFonts w:hint="eastAsia"/>
        </w:rPr>
        <w:t>height</w:t>
      </w:r>
      <w:r w:rsidR="00EF6EA6">
        <w:t xml:space="preserve"> </w:t>
      </w:r>
      <w:r w:rsidR="00EF6EA6">
        <w:rPr>
          <w:rFonts w:hint="eastAsia"/>
        </w:rPr>
        <w:t>等等</w:t>
      </w:r>
      <w:r w:rsidR="00907F9D">
        <w:rPr>
          <w:rFonts w:hint="eastAsia"/>
        </w:rPr>
        <w:t xml:space="preserve"> </w:t>
      </w:r>
    </w:p>
  </w:comment>
  <w:comment w:id="19" w:author="陈 诗量" w:date="2021-03-21T13:04:00Z" w:initials="陈">
    <w:p w14:paraId="1B58A409" w14:textId="7D8B7802" w:rsidR="00907F9D" w:rsidRDefault="00907F9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这里出现的太突兀了</w:t>
      </w:r>
      <w:r>
        <w:rPr>
          <w:rFonts w:hint="eastAsia"/>
        </w:rPr>
        <w:t>,</w:t>
      </w:r>
      <w:r>
        <w:rPr>
          <w:rFonts w:hint="eastAsia"/>
        </w:rPr>
        <w:t>为什么会有这个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patch</w:t>
      </w:r>
      <w:r>
        <w:t>,</w:t>
      </w:r>
      <w:r w:rsidR="00654FAB">
        <w:t xml:space="preserve"> </w:t>
      </w:r>
      <w:r w:rsidR="00654FAB">
        <w:rPr>
          <w:rFonts w:hint="eastAsia"/>
        </w:rPr>
        <w:t>可以和前面一段联系起来</w:t>
      </w:r>
      <w:r w:rsidR="00654FAB">
        <w:rPr>
          <w:rFonts w:hint="eastAsia"/>
        </w:rPr>
        <w:t>,</w:t>
      </w:r>
      <w:r w:rsidR="00654FAB">
        <w:rPr>
          <w:rFonts w:hint="eastAsia"/>
        </w:rPr>
        <w:t>因为要把普通数组变成我们动画组件可以</w:t>
      </w:r>
      <w:proofErr w:type="spellStart"/>
      <w:r w:rsidR="00654FAB">
        <w:rPr>
          <w:rFonts w:hint="eastAsia"/>
        </w:rPr>
        <w:t>visualise</w:t>
      </w:r>
      <w:proofErr w:type="spellEnd"/>
      <w:r w:rsidR="00654FAB">
        <w:rPr>
          <w:rFonts w:hint="eastAsia"/>
        </w:rPr>
        <w:t>的数组</w:t>
      </w:r>
      <w:r w:rsidR="00654FAB">
        <w:rPr>
          <w:rFonts w:hint="eastAsia"/>
        </w:rPr>
        <w:t>,</w:t>
      </w:r>
      <w:r w:rsidR="00654FAB">
        <w:rPr>
          <w:rFonts w:hint="eastAsia"/>
        </w:rPr>
        <w:t>所以设计了这么一个函数</w:t>
      </w:r>
      <w:r w:rsidR="00246A6E">
        <w:rPr>
          <w:rFonts w:hint="eastAsia"/>
        </w:rPr>
        <w:t>用来</w:t>
      </w:r>
      <w:r w:rsidR="00246A6E">
        <w:t>…</w:t>
      </w:r>
    </w:p>
  </w:comment>
  <w:comment w:id="20" w:author="陈 诗量" w:date="2021-03-21T13:06:00Z" w:initials="陈">
    <w:p w14:paraId="3F5F9263" w14:textId="6E6EA38C" w:rsidR="00246A6E" w:rsidRDefault="00246A6E">
      <w:pPr>
        <w:pStyle w:val="a8"/>
      </w:pPr>
      <w:r>
        <w:rPr>
          <w:rStyle w:val="a7"/>
        </w:rPr>
        <w:annotationRef/>
      </w:r>
      <w:r w:rsidR="00E42078">
        <w:rPr>
          <w:rFonts w:hint="eastAsia"/>
        </w:rPr>
        <w:t>这句话或许可以先交代</w:t>
      </w:r>
      <w:r w:rsidR="00E42078">
        <w:rPr>
          <w:rFonts w:hint="eastAsia"/>
        </w:rPr>
        <w:t xml:space="preserve">, </w:t>
      </w:r>
      <w:r w:rsidR="00E42078">
        <w:rPr>
          <w:rFonts w:hint="eastAsia"/>
        </w:rPr>
        <w:t>首先有了生成的数组</w:t>
      </w:r>
      <w:r w:rsidR="00E42078">
        <w:rPr>
          <w:rFonts w:hint="eastAsia"/>
        </w:rPr>
        <w:t>,</w:t>
      </w:r>
      <w:r w:rsidR="00E42078">
        <w:rPr>
          <w:rFonts w:hint="eastAsia"/>
        </w:rPr>
        <w:t>但是没办法直接处理</w:t>
      </w:r>
      <w:r w:rsidR="00E42078">
        <w:rPr>
          <w:rFonts w:hint="eastAsia"/>
        </w:rPr>
        <w:t xml:space="preserve"> </w:t>
      </w:r>
      <w:r w:rsidR="00E42078">
        <w:rPr>
          <w:rFonts w:hint="eastAsia"/>
        </w:rPr>
        <w:t>所以怎么怎么样</w:t>
      </w:r>
      <w:r w:rsidR="00E42078">
        <w:t>…</w:t>
      </w:r>
    </w:p>
  </w:comment>
  <w:comment w:id="21" w:author="陈 诗量" w:date="2021-03-21T13:07:00Z" w:initials="陈">
    <w:p w14:paraId="305535A9" w14:textId="197CE248" w:rsidR="00E07A78" w:rsidRDefault="00E07A78">
      <w:pPr>
        <w:pStyle w:val="a8"/>
      </w:pPr>
      <w:r>
        <w:rPr>
          <w:rStyle w:val="a7"/>
        </w:rPr>
        <w:annotationRef/>
      </w:r>
      <w:r w:rsidR="00FC462D">
        <w:rPr>
          <w:rFonts w:hint="eastAsia"/>
        </w:rPr>
        <w:t>这句话和前面那段连上</w:t>
      </w:r>
      <w:r w:rsidR="00FC462D">
        <w:rPr>
          <w:rFonts w:hint="eastAsia"/>
        </w:rPr>
        <w:t>,</w:t>
      </w:r>
      <w:r w:rsidR="00C866F2">
        <w:rPr>
          <w:rFonts w:hint="eastAsia"/>
        </w:rPr>
        <w:t>通过</w:t>
      </w:r>
      <w:r w:rsidR="00C866F2">
        <w:rPr>
          <w:rFonts w:hint="eastAsia"/>
        </w:rPr>
        <w:t>patch</w:t>
      </w:r>
      <w:r w:rsidR="00432AB3">
        <w:rPr>
          <w:rFonts w:hint="eastAsia"/>
        </w:rPr>
        <w:t>生成的</w:t>
      </w:r>
      <w:r w:rsidR="00FC462D">
        <w:rPr>
          <w:rFonts w:hint="eastAsia"/>
        </w:rPr>
        <w:t>object</w:t>
      </w:r>
      <w:r w:rsidR="00432AB3">
        <w:rPr>
          <w:rFonts w:hint="eastAsia"/>
        </w:rPr>
        <w:t>数组会被一个合适的</w:t>
      </w:r>
      <w:r w:rsidR="00980AAA">
        <w:rPr>
          <w:rFonts w:hint="eastAsia"/>
        </w:rPr>
        <w:t>排序</w:t>
      </w:r>
      <w:r w:rsidR="00432AB3">
        <w:rPr>
          <w:rFonts w:hint="eastAsia"/>
        </w:rPr>
        <w:t>函数获取</w:t>
      </w:r>
      <w:r w:rsidR="00980AAA">
        <w:rPr>
          <w:rFonts w:hint="eastAsia"/>
        </w:rPr>
        <w:t>并生成一系列的接下来的步骤</w:t>
      </w:r>
    </w:p>
  </w:comment>
  <w:comment w:id="22" w:author="陈 诗量" w:date="2021-03-21T13:10:00Z" w:initials="陈">
    <w:p w14:paraId="6616CADA" w14:textId="1284FACA" w:rsidR="00FC462D" w:rsidRDefault="00FC462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写个原因</w:t>
      </w:r>
      <w:r>
        <w:rPr>
          <w:rFonts w:hint="eastAsia"/>
        </w:rPr>
        <w:t>,</w:t>
      </w:r>
      <w:r>
        <w:rPr>
          <w:rFonts w:hint="eastAsia"/>
        </w:rPr>
        <w:t>因为</w:t>
      </w:r>
      <w:r w:rsidR="00C05E3E">
        <w:rPr>
          <w:rFonts w:hint="eastAsia"/>
        </w:rPr>
        <w:t>在</w:t>
      </w:r>
      <w:r w:rsidR="00C05E3E">
        <w:rPr>
          <w:rFonts w:hint="eastAsia"/>
        </w:rPr>
        <w:t>sorting</w:t>
      </w:r>
      <w:r w:rsidR="00C05E3E">
        <w:t xml:space="preserve"> </w:t>
      </w:r>
      <w:r w:rsidR="00C05E3E">
        <w:rPr>
          <w:rFonts w:hint="eastAsia"/>
        </w:rPr>
        <w:t>algorithm</w:t>
      </w:r>
      <w:r w:rsidR="00C05E3E">
        <w:rPr>
          <w:rFonts w:hint="eastAsia"/>
        </w:rPr>
        <w:t>里面会需要更改到颜色</w:t>
      </w:r>
      <w:r w:rsidR="00C05E3E">
        <w:rPr>
          <w:rFonts w:hint="eastAsia"/>
        </w:rPr>
        <w:t>,</w:t>
      </w:r>
      <w:r w:rsidR="006B3CD8">
        <w:rPr>
          <w:rFonts w:hint="eastAsia"/>
        </w:rPr>
        <w:t>所以</w:t>
      </w:r>
      <w:r w:rsidR="006B3CD8">
        <w:rPr>
          <w:rFonts w:hint="eastAsia"/>
        </w:rPr>
        <w:t>extract</w:t>
      </w:r>
      <w:r w:rsidR="0074433B">
        <w:rPr>
          <w:rFonts w:hint="eastAsia"/>
        </w:rPr>
        <w:t>出</w:t>
      </w:r>
      <w:r w:rsidR="006B3CD8">
        <w:rPr>
          <w:rFonts w:hint="eastAsia"/>
        </w:rPr>
        <w:t>了</w:t>
      </w:r>
      <w:proofErr w:type="spellStart"/>
      <w:r w:rsidR="006B3CD8">
        <w:rPr>
          <w:rFonts w:hint="eastAsia"/>
        </w:rPr>
        <w:t>changecolour</w:t>
      </w:r>
      <w:proofErr w:type="spellEnd"/>
      <w:r w:rsidR="0074433B">
        <w:t xml:space="preserve"> </w:t>
      </w:r>
      <w:r w:rsidR="0074433B">
        <w:rPr>
          <w:rFonts w:hint="eastAsia"/>
        </w:rPr>
        <w:t>来对</w:t>
      </w:r>
      <w:r w:rsidR="0074433B">
        <w:rPr>
          <w:rFonts w:hint="eastAsia"/>
        </w:rPr>
        <w:t>object</w:t>
      </w:r>
      <w:r w:rsidR="0074433B">
        <w:rPr>
          <w:rFonts w:hint="eastAsia"/>
        </w:rPr>
        <w:t>中的</w:t>
      </w:r>
      <w:proofErr w:type="spellStart"/>
      <w:r w:rsidR="0074433B">
        <w:rPr>
          <w:rFonts w:hint="eastAsia"/>
        </w:rPr>
        <w:t>colour</w:t>
      </w:r>
      <w:proofErr w:type="spellEnd"/>
      <w:r w:rsidR="0074433B">
        <w:rPr>
          <w:rFonts w:hint="eastAsia"/>
        </w:rPr>
        <w:t>属性进行修改</w:t>
      </w:r>
      <w:r w:rsidR="006B3CD8">
        <w:t>,</w:t>
      </w:r>
      <w:r w:rsidR="00C05E3E">
        <w:rPr>
          <w:rFonts w:hint="eastAsia"/>
        </w:rPr>
        <w:t>需要深拷贝一个</w:t>
      </w:r>
      <w:r w:rsidR="00C05E3E">
        <w:rPr>
          <w:rFonts w:hint="eastAsia"/>
        </w:rPr>
        <w:t>array</w:t>
      </w:r>
      <w:r w:rsidR="006B3CD8">
        <w:t>,</w:t>
      </w:r>
      <w:r w:rsidR="006B3CD8">
        <w:rPr>
          <w:rFonts w:hint="eastAsia"/>
        </w:rPr>
        <w:t>所以</w:t>
      </w:r>
      <w:r w:rsidR="0074433B">
        <w:rPr>
          <w:rFonts w:hint="eastAsia"/>
        </w:rPr>
        <w:t>通过</w:t>
      </w:r>
      <w:r w:rsidR="00DF4082">
        <w:rPr>
          <w:rFonts w:hint="eastAsia"/>
        </w:rPr>
        <w:t>序列化</w:t>
      </w:r>
      <w:r w:rsidR="006B3CD8">
        <w:rPr>
          <w:rFonts w:hint="eastAsia"/>
        </w:rPr>
        <w:t>hardcopy</w:t>
      </w:r>
      <w:r w:rsidR="00C31CB3">
        <w:rPr>
          <w:rFonts w:hint="eastAsia"/>
        </w:rPr>
        <w:t>等等</w:t>
      </w:r>
      <w:r w:rsidR="00DF4082">
        <w:rPr>
          <w:rFonts w:hint="eastAsia"/>
        </w:rPr>
        <w:t xml:space="preserve"> </w:t>
      </w:r>
      <w:r w:rsidR="00DF4082">
        <w:rPr>
          <w:rFonts w:hint="eastAsia"/>
        </w:rPr>
        <w:t>实现细节最好也讲一下</w:t>
      </w:r>
      <w:r w:rsidR="00C31CB3">
        <w:rPr>
          <w:rFonts w:hint="eastAsia"/>
        </w:rPr>
        <w:t xml:space="preserve"> </w:t>
      </w:r>
      <w:r w:rsidR="00C31CB3">
        <w:rPr>
          <w:rFonts w:hint="eastAsia"/>
        </w:rPr>
        <w:t>达到了减少</w:t>
      </w:r>
      <w:r w:rsidR="00C31CB3">
        <w:rPr>
          <w:rFonts w:hint="eastAsia"/>
        </w:rPr>
        <w:t>coupling</w:t>
      </w:r>
      <w:r w:rsidR="00C31CB3">
        <w:rPr>
          <w:rFonts w:hint="eastAsia"/>
        </w:rPr>
        <w:t>的目的</w:t>
      </w:r>
    </w:p>
  </w:comment>
  <w:comment w:id="23" w:author="陈 诗量" w:date="2021-03-21T13:13:00Z" w:initials="陈">
    <w:p w14:paraId="5B2DF80D" w14:textId="691EB406" w:rsidR="004C5BBE" w:rsidRDefault="004C5BB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这边更像是设计的出发点</w:t>
      </w:r>
      <w:r>
        <w:rPr>
          <w:rFonts w:hint="eastAsia"/>
        </w:rPr>
        <w:t>,</w:t>
      </w:r>
      <w:r>
        <w:rPr>
          <w:rFonts w:hint="eastAsia"/>
        </w:rPr>
        <w:t>为什么会有这些属性是从这里来的</w:t>
      </w:r>
      <w:r>
        <w:rPr>
          <w:rFonts w:hint="eastAsia"/>
        </w:rPr>
        <w:t>,</w:t>
      </w:r>
      <w:r>
        <w:rPr>
          <w:rFonts w:hint="eastAsia"/>
        </w:rPr>
        <w:t>所以</w:t>
      </w:r>
      <w:r w:rsidR="00DA6B0B">
        <w:rPr>
          <w:rFonts w:hint="eastAsia"/>
        </w:rPr>
        <w:t>要不要提到最前面介绍</w:t>
      </w:r>
      <w:r w:rsidR="00E87572">
        <w:rPr>
          <w:rFonts w:hint="eastAsia"/>
        </w:rPr>
        <w:t>背景</w:t>
      </w:r>
      <w:r w:rsidR="00E87572">
        <w:rPr>
          <w:rFonts w:hint="eastAsia"/>
        </w:rPr>
        <w:t>,</w:t>
      </w:r>
      <w:r w:rsidR="00E87572">
        <w:t xml:space="preserve"> </w:t>
      </w:r>
      <w:r w:rsidR="00E87572">
        <w:rPr>
          <w:rFonts w:hint="eastAsia"/>
        </w:rPr>
        <w:t>例如</w:t>
      </w:r>
      <w:r w:rsidR="00E87572">
        <w:rPr>
          <w:rFonts w:hint="eastAsia"/>
        </w:rPr>
        <w:t>bubble</w:t>
      </w:r>
      <w:r w:rsidR="00E87572">
        <w:rPr>
          <w:rFonts w:hint="eastAsia"/>
        </w:rPr>
        <w:t>在</w:t>
      </w:r>
      <w:proofErr w:type="spellStart"/>
      <w:r w:rsidR="00E87572">
        <w:rPr>
          <w:rFonts w:hint="eastAsia"/>
        </w:rPr>
        <w:t>compare</w:t>
      </w:r>
      <w:r w:rsidR="00E87572">
        <w:t>,</w:t>
      </w:r>
      <w:r w:rsidR="00E87572">
        <w:rPr>
          <w:rFonts w:hint="eastAsia"/>
        </w:rPr>
        <w:t>swap</w:t>
      </w:r>
      <w:proofErr w:type="spellEnd"/>
      <w:r w:rsidR="00E87572">
        <w:rPr>
          <w:rFonts w:hint="eastAsia"/>
        </w:rPr>
        <w:t>时我们设计了变换颜色</w:t>
      </w:r>
      <w:r w:rsidR="005B73FE">
        <w:rPr>
          <w:rFonts w:hint="eastAsia"/>
        </w:rPr>
        <w:t>,</w:t>
      </w:r>
      <w:r w:rsidR="005B73FE">
        <w:rPr>
          <w:rFonts w:hint="eastAsia"/>
        </w:rPr>
        <w:t>所以需要有</w:t>
      </w:r>
      <w:proofErr w:type="spellStart"/>
      <w:r w:rsidR="005B73FE">
        <w:rPr>
          <w:rFonts w:hint="eastAsia"/>
        </w:rPr>
        <w:t>colour</w:t>
      </w:r>
      <w:r w:rsidR="005B73FE">
        <w:t>,</w:t>
      </w:r>
      <w:r w:rsidR="005B73FE">
        <w:rPr>
          <w:rFonts w:hint="eastAsia"/>
        </w:rPr>
        <w:t>heap</w:t>
      </w:r>
      <w:proofErr w:type="spellEnd"/>
      <w:r w:rsidR="005B73FE">
        <w:rPr>
          <w:rFonts w:hint="eastAsia"/>
        </w:rPr>
        <w:t>和</w:t>
      </w:r>
      <w:r w:rsidR="005B73FE">
        <w:rPr>
          <w:rFonts w:hint="eastAsia"/>
        </w:rPr>
        <w:t>insertion</w:t>
      </w:r>
      <w:r w:rsidR="005B73FE">
        <w:rPr>
          <w:rFonts w:hint="eastAsia"/>
        </w:rPr>
        <w:t>里面高度会改变来表示</w:t>
      </w:r>
      <w:r w:rsidR="00BA03CE">
        <w:rPr>
          <w:rFonts w:hint="eastAsia"/>
        </w:rPr>
        <w:t>抽离出来</w:t>
      </w:r>
      <w:r w:rsidR="00BA03CE">
        <w:rPr>
          <w:rFonts w:hint="eastAsia"/>
        </w:rPr>
        <w:t>,</w:t>
      </w:r>
      <w:r w:rsidR="00BA03CE">
        <w:rPr>
          <w:rFonts w:hint="eastAsia"/>
        </w:rPr>
        <w:t>所以需要有</w:t>
      </w:r>
      <w:r w:rsidR="00BA03CE">
        <w:rPr>
          <w:rFonts w:hint="eastAsia"/>
        </w:rPr>
        <w:t>y</w:t>
      </w:r>
      <w:r w:rsidR="00BA03CE">
        <w:t>,</w:t>
      </w:r>
      <w:r w:rsidR="00BA03CE">
        <w:rPr>
          <w:rFonts w:hint="eastAsia"/>
        </w:rPr>
        <w:t>和前面单纯的解释可以合并一下</w:t>
      </w:r>
    </w:p>
  </w:comment>
  <w:comment w:id="24" w:author="陈 诗量" w:date="2021-03-21T13:22:00Z" w:initials="陈">
    <w:p w14:paraId="4FD8819D" w14:textId="0103BC6A" w:rsidR="00E543B9" w:rsidRDefault="00E543B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和前面</w:t>
      </w:r>
      <w:r w:rsidR="00976931">
        <w:rPr>
          <w:rFonts w:hint="eastAsia"/>
        </w:rPr>
        <w:t>有机结合一下吧</w:t>
      </w:r>
      <w:r w:rsidR="00976931">
        <w:rPr>
          <w:rFonts w:hint="eastAsia"/>
        </w:rPr>
        <w:t xml:space="preserve"> </w:t>
      </w:r>
      <w:r w:rsidR="00976931">
        <w:rPr>
          <w:rFonts w:hint="eastAsia"/>
        </w:rPr>
        <w:t>原因</w:t>
      </w:r>
      <w:r w:rsidR="00976931">
        <w:rPr>
          <w:rFonts w:hint="eastAsia"/>
        </w:rPr>
        <w:t>-</w:t>
      </w:r>
      <w:r w:rsidR="00D9522A">
        <w:rPr>
          <w:rFonts w:hint="eastAsia"/>
        </w:rPr>
        <w:t>怎么设计</w:t>
      </w:r>
      <w:r w:rsidR="00D9522A">
        <w:t>-</w:t>
      </w:r>
      <w:r w:rsidR="00D9522A">
        <w:rPr>
          <w:rFonts w:hint="eastAsia"/>
        </w:rPr>
        <w:t>做了什么</w:t>
      </w:r>
    </w:p>
  </w:comment>
  <w:comment w:id="25" w:author="陈 诗量" w:date="2021-03-21T13:18:00Z" w:initials="陈">
    <w:p w14:paraId="41443D4A" w14:textId="6E7409BD" w:rsidR="00BE3621" w:rsidRDefault="00BE362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这个感觉不用有</w:t>
      </w:r>
      <w:r>
        <w:rPr>
          <w:rFonts w:hint="eastAsia"/>
        </w:rPr>
        <w:t xml:space="preserve"> </w:t>
      </w:r>
      <w:r>
        <w:rPr>
          <w:rFonts w:hint="eastAsia"/>
        </w:rPr>
        <w:t>这俩本来就是</w:t>
      </w:r>
      <w:r>
        <w:rPr>
          <w:rFonts w:hint="eastAsia"/>
        </w:rPr>
        <w:t>recursion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不用我们介绍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2A531E" w15:done="0"/>
  <w15:commentEx w15:paraId="14F94EC2" w15:done="0"/>
  <w15:commentEx w15:paraId="77361AA1" w15:done="0"/>
  <w15:commentEx w15:paraId="1B58A409" w15:done="0"/>
  <w15:commentEx w15:paraId="3F5F9263" w15:done="0"/>
  <w15:commentEx w15:paraId="305535A9" w15:done="0"/>
  <w15:commentEx w15:paraId="6616CADA" w15:done="0"/>
  <w15:commentEx w15:paraId="5B2DF80D" w15:done="0"/>
  <w15:commentEx w15:paraId="4FD8819D" w15:done="0"/>
  <w15:commentEx w15:paraId="41443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1C072" w16cex:dateUtc="2021-03-21T04:54:00Z"/>
  <w16cex:commentExtensible w16cex:durableId="2401C137" w16cex:dateUtc="2021-03-21T04:57:00Z"/>
  <w16cex:commentExtensible w16cex:durableId="2401C261" w16cex:dateUtc="2021-03-21T05:02:00Z"/>
  <w16cex:commentExtensible w16cex:durableId="2401C2EB" w16cex:dateUtc="2021-03-21T05:04:00Z"/>
  <w16cex:commentExtensible w16cex:durableId="2401C343" w16cex:dateUtc="2021-03-21T05:06:00Z"/>
  <w16cex:commentExtensible w16cex:durableId="2401C38B" w16cex:dateUtc="2021-03-21T05:07:00Z"/>
  <w16cex:commentExtensible w16cex:durableId="2401C42F" w16cex:dateUtc="2021-03-21T05:10:00Z"/>
  <w16cex:commentExtensible w16cex:durableId="2401C4E8" w16cex:dateUtc="2021-03-21T05:13:00Z"/>
  <w16cex:commentExtensible w16cex:durableId="2401C71F" w16cex:dateUtc="2021-03-21T05:22:00Z"/>
  <w16cex:commentExtensible w16cex:durableId="2401C643" w16cex:dateUtc="2021-03-21T0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2A531E" w16cid:durableId="2401C072"/>
  <w16cid:commentId w16cid:paraId="14F94EC2" w16cid:durableId="2401C137"/>
  <w16cid:commentId w16cid:paraId="77361AA1" w16cid:durableId="2401C261"/>
  <w16cid:commentId w16cid:paraId="1B58A409" w16cid:durableId="2401C2EB"/>
  <w16cid:commentId w16cid:paraId="3F5F9263" w16cid:durableId="2401C343"/>
  <w16cid:commentId w16cid:paraId="305535A9" w16cid:durableId="2401C38B"/>
  <w16cid:commentId w16cid:paraId="6616CADA" w16cid:durableId="2401C42F"/>
  <w16cid:commentId w16cid:paraId="5B2DF80D" w16cid:durableId="2401C4E8"/>
  <w16cid:commentId w16cid:paraId="4FD8819D" w16cid:durableId="2401C71F"/>
  <w16cid:commentId w16cid:paraId="41443D4A" w16cid:durableId="2401C6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2E84A" w14:textId="77777777" w:rsidR="00000000" w:rsidRDefault="00D9522A">
      <w:r>
        <w:separator/>
      </w:r>
    </w:p>
  </w:endnote>
  <w:endnote w:type="continuationSeparator" w:id="0">
    <w:p w14:paraId="5982E84C" w14:textId="77777777" w:rsidR="00000000" w:rsidRDefault="00D9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2E845" w14:textId="77777777" w:rsidR="00114F58" w:rsidRDefault="00114F5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2E846" w14:textId="77777777" w:rsidR="00000000" w:rsidRDefault="00D9522A">
      <w:r>
        <w:separator/>
      </w:r>
    </w:p>
  </w:footnote>
  <w:footnote w:type="continuationSeparator" w:id="0">
    <w:p w14:paraId="5982E848" w14:textId="77777777" w:rsidR="00000000" w:rsidRDefault="00D95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2E844" w14:textId="77777777" w:rsidR="00114F58" w:rsidRDefault="00114F58">
    <w:pPr>
      <w:pStyle w:val="a4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 诗量">
    <w15:presenceInfo w15:providerId="Windows Live" w15:userId="791c94ee7340d2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isplayBackgroundShape/>
  <w:proofState w:spelling="clean" w:grammar="clean"/>
  <w:trackRevision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8"/>
    <w:rsid w:val="00114F58"/>
    <w:rsid w:val="001C10F9"/>
    <w:rsid w:val="00246A6E"/>
    <w:rsid w:val="00344E1C"/>
    <w:rsid w:val="00385E17"/>
    <w:rsid w:val="00432AB3"/>
    <w:rsid w:val="004C2739"/>
    <w:rsid w:val="004C5BBE"/>
    <w:rsid w:val="005B73FE"/>
    <w:rsid w:val="005C154A"/>
    <w:rsid w:val="00654FAB"/>
    <w:rsid w:val="006B3CD8"/>
    <w:rsid w:val="006F36AE"/>
    <w:rsid w:val="0074433B"/>
    <w:rsid w:val="007A37DB"/>
    <w:rsid w:val="008437AE"/>
    <w:rsid w:val="008C2722"/>
    <w:rsid w:val="00907F9D"/>
    <w:rsid w:val="00976931"/>
    <w:rsid w:val="00980AAA"/>
    <w:rsid w:val="009B7043"/>
    <w:rsid w:val="00AE10FF"/>
    <w:rsid w:val="00B05A6F"/>
    <w:rsid w:val="00BA03CE"/>
    <w:rsid w:val="00BE3621"/>
    <w:rsid w:val="00C05E3E"/>
    <w:rsid w:val="00C31CB3"/>
    <w:rsid w:val="00C866F2"/>
    <w:rsid w:val="00D9522A"/>
    <w:rsid w:val="00DA6B0B"/>
    <w:rsid w:val="00DA71D7"/>
    <w:rsid w:val="00DF4082"/>
    <w:rsid w:val="00E07A78"/>
    <w:rsid w:val="00E16F5E"/>
    <w:rsid w:val="00E42078"/>
    <w:rsid w:val="00E543B9"/>
    <w:rsid w:val="00E87572"/>
    <w:rsid w:val="00EF6EA6"/>
    <w:rsid w:val="00FC462D"/>
    <w:rsid w:val="00FE1D64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2E82A"/>
  <w15:docId w15:val="{AB1C02F7-C201-5241-B007-5BA88B7A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</w:rPr>
  </w:style>
  <w:style w:type="paragraph" w:styleId="a6">
    <w:name w:val="Revision"/>
    <w:hidden/>
    <w:uiPriority w:val="99"/>
    <w:semiHidden/>
    <w:rsid w:val="005C1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hAnsi="Calibri" w:cs="Arial Unicode MS"/>
      <w:color w:val="000000"/>
      <w:kern w:val="2"/>
      <w:sz w:val="21"/>
      <w:szCs w:val="21"/>
      <w:u w:color="000000"/>
    </w:rPr>
  </w:style>
  <w:style w:type="character" w:styleId="a7">
    <w:name w:val="annotation reference"/>
    <w:basedOn w:val="a0"/>
    <w:uiPriority w:val="99"/>
    <w:semiHidden/>
    <w:unhideWhenUsed/>
    <w:rsid w:val="005C154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C154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C154A"/>
    <w:rPr>
      <w:rFonts w:ascii="Calibri" w:hAnsi="Calibri" w:cs="Arial Unicode MS"/>
      <w:color w:val="000000"/>
      <w:kern w:val="2"/>
      <w:sz w:val="21"/>
      <w:szCs w:val="21"/>
      <w:u w:color="00000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C154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C154A"/>
    <w:rPr>
      <w:rFonts w:ascii="Calibri" w:hAnsi="Calibri" w:cs="Arial Unicode MS"/>
      <w:b/>
      <w:bCs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 诗量</cp:lastModifiedBy>
  <cp:revision>41</cp:revision>
  <dcterms:created xsi:type="dcterms:W3CDTF">2021-03-21T04:53:00Z</dcterms:created>
  <dcterms:modified xsi:type="dcterms:W3CDTF">2021-03-21T05:25:00Z</dcterms:modified>
</cp:coreProperties>
</file>